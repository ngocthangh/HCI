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416" w:rsidRPr="00E810B2" w:rsidRDefault="00E24416" w:rsidP="00831D67">
      <w:pPr>
        <w:jc w:val="right"/>
        <w:rPr>
          <w:ins w:id="0" w:author="Thai" w:date="2016-10-23T19:25:00Z"/>
          <w:rFonts w:ascii="Times New Roman" w:hAnsi="Times New Roman" w:cs="Times New Roman"/>
          <w:b/>
          <w:sz w:val="32"/>
          <w:szCs w:val="32"/>
          <w:rPrChange w:id="1" w:author="Thai" w:date="2016-10-23T23:15:00Z">
            <w:rPr>
              <w:ins w:id="2" w:author="Thai" w:date="2016-10-23T19:25:00Z"/>
            </w:rPr>
          </w:rPrChange>
        </w:rPr>
      </w:pPr>
      <w:ins w:id="3" w:author="Thai" w:date="2016-10-23T19:25:00Z">
        <w:r w:rsidRPr="00E810B2">
          <w:rPr>
            <w:rFonts w:ascii="Times New Roman" w:hAnsi="Times New Roman" w:cs="Times New Roman"/>
            <w:b/>
            <w:sz w:val="32"/>
            <w:szCs w:val="32"/>
            <w:rPrChange w:id="4" w:author="Thai" w:date="2016-10-23T23:15:00Z">
              <w:rPr>
                <w:sz w:val="30"/>
                <w:szCs w:val="30"/>
              </w:rPr>
            </w:rPrChange>
          </w:rPr>
          <w:t>BIẾT PHẢI LÀM GÌ:</w:t>
        </w:r>
      </w:ins>
    </w:p>
    <w:p w:rsidR="00E24416" w:rsidRPr="00E810B2" w:rsidRDefault="00E24416">
      <w:pPr>
        <w:jc w:val="right"/>
        <w:rPr>
          <w:ins w:id="5" w:author="Thai" w:date="2016-10-23T19:25:00Z"/>
          <w:rFonts w:ascii="Times New Roman" w:hAnsi="Times New Roman" w:cs="Times New Roman"/>
          <w:b/>
          <w:sz w:val="32"/>
          <w:szCs w:val="32"/>
          <w:rPrChange w:id="6" w:author="Thai" w:date="2016-10-23T23:15:00Z">
            <w:rPr>
              <w:ins w:id="7" w:author="Thai" w:date="2016-10-23T19:25:00Z"/>
            </w:rPr>
          </w:rPrChange>
        </w:rPr>
      </w:pPr>
      <w:ins w:id="8" w:author="Thai" w:date="2016-10-23T19:25:00Z">
        <w:r w:rsidRPr="00E810B2">
          <w:rPr>
            <w:rFonts w:ascii="Times New Roman" w:hAnsi="Times New Roman" w:cs="Times New Roman"/>
            <w:b/>
            <w:sz w:val="32"/>
            <w:szCs w:val="32"/>
            <w:rPrChange w:id="9" w:author="Thai" w:date="2016-10-23T23:15:00Z">
              <w:rPr>
                <w:sz w:val="30"/>
                <w:szCs w:val="30"/>
              </w:rPr>
            </w:rPrChange>
          </w:rPr>
          <w:t>RÀNG BUỘC,</w:t>
        </w:r>
      </w:ins>
    </w:p>
    <w:p w:rsidR="00E24416" w:rsidRPr="00E810B2" w:rsidRDefault="00E24416">
      <w:pPr>
        <w:jc w:val="right"/>
        <w:rPr>
          <w:ins w:id="10" w:author="Thai" w:date="2016-10-23T19:25:00Z"/>
          <w:rFonts w:ascii="Times New Roman" w:hAnsi="Times New Roman" w:cs="Times New Roman"/>
          <w:b/>
          <w:sz w:val="32"/>
          <w:szCs w:val="32"/>
          <w:rPrChange w:id="11" w:author="Thai" w:date="2016-10-23T23:15:00Z">
            <w:rPr>
              <w:ins w:id="12" w:author="Thai" w:date="2016-10-23T19:25:00Z"/>
            </w:rPr>
          </w:rPrChange>
        </w:rPr>
      </w:pPr>
      <w:ins w:id="13" w:author="Thai" w:date="2016-10-23T19:25:00Z">
        <w:r w:rsidRPr="00E810B2">
          <w:rPr>
            <w:rFonts w:ascii="Times New Roman" w:hAnsi="Times New Roman" w:cs="Times New Roman"/>
            <w:b/>
            <w:sz w:val="32"/>
            <w:szCs w:val="32"/>
            <w:rPrChange w:id="14" w:author="Thai" w:date="2016-10-23T23:15:00Z">
              <w:rPr>
                <w:sz w:val="30"/>
                <w:szCs w:val="30"/>
              </w:rPr>
            </w:rPrChange>
          </w:rPr>
          <w:t>KHÁM PHÁ,</w:t>
        </w:r>
      </w:ins>
    </w:p>
    <w:p w:rsidR="00E24416" w:rsidRPr="00E810B2" w:rsidRDefault="00E24416">
      <w:pPr>
        <w:jc w:val="right"/>
        <w:rPr>
          <w:ins w:id="15" w:author="Thai" w:date="2016-10-23T19:25:00Z"/>
          <w:rFonts w:ascii="Times New Roman" w:hAnsi="Times New Roman" w:cs="Times New Roman"/>
          <w:b/>
          <w:sz w:val="32"/>
          <w:szCs w:val="32"/>
          <w:rPrChange w:id="16" w:author="Thai" w:date="2016-10-23T23:15:00Z">
            <w:rPr>
              <w:ins w:id="17" w:author="Thai" w:date="2016-10-23T19:25:00Z"/>
            </w:rPr>
          </w:rPrChange>
        </w:rPr>
      </w:pPr>
      <w:ins w:id="18" w:author="Thai" w:date="2016-10-23T19:25:00Z">
        <w:r w:rsidRPr="00E810B2">
          <w:rPr>
            <w:rFonts w:ascii="Times New Roman" w:hAnsi="Times New Roman" w:cs="Times New Roman"/>
            <w:b/>
            <w:sz w:val="32"/>
            <w:szCs w:val="32"/>
            <w:rPrChange w:id="19" w:author="Thai" w:date="2016-10-23T23:15:00Z">
              <w:rPr>
                <w:sz w:val="30"/>
                <w:szCs w:val="30"/>
              </w:rPr>
            </w:rPrChange>
          </w:rPr>
          <w:t>VÀ PHẢN HỒI</w:t>
        </w:r>
      </w:ins>
    </w:p>
    <w:p w:rsidR="00E24416" w:rsidRPr="00E810B2" w:rsidRDefault="00E24416" w:rsidP="0098669F">
      <w:pPr>
        <w:jc w:val="both"/>
        <w:rPr>
          <w:ins w:id="20" w:author="Thai" w:date="2016-10-23T19:25:00Z"/>
          <w:rFonts w:ascii="Times New Roman" w:hAnsi="Times New Roman" w:cs="Times New Roman"/>
          <w:sz w:val="24"/>
          <w:szCs w:val="24"/>
          <w:rPrChange w:id="21" w:author="Thai" w:date="2016-10-23T23:15:00Z">
            <w:rPr>
              <w:ins w:id="22" w:author="Thai" w:date="2016-10-23T19:25:00Z"/>
            </w:rPr>
          </w:rPrChange>
        </w:rPr>
      </w:pPr>
      <w:ins w:id="23" w:author="Thai" w:date="2016-10-23T19:25:00Z">
        <w:r w:rsidRPr="00E810B2">
          <w:rPr>
            <w:rFonts w:ascii="Times New Roman" w:hAnsi="Times New Roman" w:cs="Times New Roman"/>
            <w:sz w:val="24"/>
            <w:szCs w:val="24"/>
            <w:rPrChange w:id="24" w:author="Thai" w:date="2016-10-23T23:15:00Z">
              <w:rPr/>
            </w:rPrChange>
          </w:rPr>
          <w:t>Làm thế nào để chúng t</w:t>
        </w:r>
      </w:ins>
      <w:ins w:id="25" w:author="James Wolpert" w:date="2016-10-23T19:48:00Z">
        <w:r w:rsidR="0026414D" w:rsidRPr="00E810B2">
          <w:rPr>
            <w:rFonts w:ascii="Times New Roman" w:hAnsi="Times New Roman" w:cs="Times New Roman"/>
            <w:sz w:val="24"/>
            <w:szCs w:val="24"/>
          </w:rPr>
          <w:t>a</w:t>
        </w:r>
      </w:ins>
      <w:ins w:id="26" w:author="Thai" w:date="2016-10-23T19:25:00Z">
        <w:del w:id="27" w:author="Huỳnh Ngọc Thắng" w:date="2016-11-16T15:24:00Z">
          <w:r w:rsidRPr="00E810B2" w:rsidDel="00911092">
            <w:rPr>
              <w:rFonts w:ascii="Times New Roman" w:hAnsi="Times New Roman" w:cs="Times New Roman"/>
              <w:sz w:val="24"/>
              <w:szCs w:val="24"/>
              <w:rPrChange w:id="28" w:author="Thai" w:date="2016-10-23T23:15:00Z">
                <w:rPr/>
              </w:rPrChange>
            </w:rPr>
            <w:delText>ôi</w:delText>
          </w:r>
        </w:del>
        <w:r w:rsidRPr="00E810B2">
          <w:rPr>
            <w:rFonts w:ascii="Times New Roman" w:hAnsi="Times New Roman" w:cs="Times New Roman"/>
            <w:sz w:val="24"/>
            <w:szCs w:val="24"/>
            <w:rPrChange w:id="29" w:author="Thai" w:date="2016-10-23T23:15:00Z">
              <w:rPr/>
            </w:rPrChange>
          </w:rPr>
          <w:t xml:space="preserve"> xác định cách vận hành một cái gì đó chúng ta chưa bao giờ thấy trước đây? Chúng ta không có lựa chọn nào khác </w:t>
        </w:r>
      </w:ins>
      <w:ins w:id="30" w:author="Trần Huy Thịnh" w:date="2016-11-16T09:34:00Z">
        <w:r w:rsidR="003829D7">
          <w:rPr>
            <w:rFonts w:ascii="Times New Roman" w:hAnsi="Times New Roman" w:cs="Times New Roman"/>
            <w:sz w:val="24"/>
            <w:szCs w:val="24"/>
          </w:rPr>
          <w:t xml:space="preserve">ngoài việc </w:t>
        </w:r>
      </w:ins>
      <w:ins w:id="31" w:author="Thai" w:date="2016-10-23T19:25:00Z">
        <w:r w:rsidRPr="00E810B2">
          <w:rPr>
            <w:rFonts w:ascii="Times New Roman" w:hAnsi="Times New Roman" w:cs="Times New Roman"/>
            <w:sz w:val="24"/>
            <w:szCs w:val="24"/>
            <w:rPrChange w:id="32" w:author="Thai" w:date="2016-10-23T23:15:00Z">
              <w:rPr/>
            </w:rPrChange>
          </w:rPr>
          <w:t xml:space="preserve">kết hợp kiến thức trên thế giới với </w:t>
        </w:r>
        <w:del w:id="33" w:author="Trần Huy Thịnh" w:date="2016-11-16T09:37:00Z">
          <w:r w:rsidRPr="00E810B2" w:rsidDel="003829D7">
            <w:rPr>
              <w:rFonts w:ascii="Times New Roman" w:hAnsi="Times New Roman" w:cs="Times New Roman"/>
              <w:sz w:val="24"/>
              <w:szCs w:val="24"/>
              <w:rPrChange w:id="34" w:author="Thai" w:date="2016-10-23T23:15:00Z">
                <w:rPr/>
              </w:rPrChange>
            </w:rPr>
            <w:delText>điều đó</w:delText>
          </w:r>
        </w:del>
      </w:ins>
      <w:ins w:id="35" w:author="Trần Huy Thịnh" w:date="2016-11-16T09:37:00Z">
        <w:r w:rsidR="003829D7">
          <w:rPr>
            <w:rFonts w:ascii="Times New Roman" w:hAnsi="Times New Roman" w:cs="Times New Roman"/>
            <w:sz w:val="24"/>
            <w:szCs w:val="24"/>
          </w:rPr>
          <w:t>những kiến thức</w:t>
        </w:r>
      </w:ins>
      <w:ins w:id="36" w:author="Thai" w:date="2016-10-23T19:25:00Z">
        <w:r w:rsidRPr="00E810B2">
          <w:rPr>
            <w:rFonts w:ascii="Times New Roman" w:hAnsi="Times New Roman" w:cs="Times New Roman"/>
            <w:sz w:val="24"/>
            <w:szCs w:val="24"/>
            <w:rPrChange w:id="37" w:author="Thai" w:date="2016-10-23T23:15:00Z">
              <w:rPr/>
            </w:rPrChange>
          </w:rPr>
          <w:t xml:space="preserve"> trong tiềm thức. Kiến thức trong thế giới bao gồm </w:t>
        </w:r>
      </w:ins>
      <w:ins w:id="38" w:author="Trần Huy Thịnh" w:date="2016-11-16T09:40:00Z">
        <w:r w:rsidR="003829D7" w:rsidRPr="003829D7">
          <w:rPr>
            <w:rFonts w:ascii="Times New Roman" w:hAnsi="Times New Roman" w:cs="Times New Roman"/>
            <w:sz w:val="24"/>
            <w:szCs w:val="24"/>
          </w:rPr>
          <w:t>những dấu hiệu tương tác được lĩnh hội và những thông báo, sự kết hợp giữa các phần mà có vẻ như để điều khiển hoặc đặt vào để thao tác và các hành động kết quả, và các ràng buộc vật lý mà hạn chế những gì có thể thực hiện</w:t>
        </w:r>
      </w:ins>
      <w:ins w:id="39" w:author="Thai" w:date="2016-10-23T19:25:00Z">
        <w:del w:id="40" w:author="Trần Huy Thịnh" w:date="2016-11-16T09:40:00Z">
          <w:r w:rsidRPr="00E810B2" w:rsidDel="003829D7">
            <w:rPr>
              <w:rFonts w:ascii="Times New Roman" w:hAnsi="Times New Roman" w:cs="Times New Roman"/>
              <w:sz w:val="24"/>
              <w:szCs w:val="24"/>
              <w:rPrChange w:id="41" w:author="Thai" w:date="2016-10-23T23:15:00Z">
                <w:rPr/>
              </w:rPrChange>
            </w:rPr>
            <w:delText>khả năng nhận thức và signifiers, các ánh xạ giữa các bộ phận được kiểm soát hoặc những nơi để thao tác với kết quả của hành động, và những hạn chế vật lý có thể được thực hiện</w:delText>
          </w:r>
        </w:del>
        <w:r w:rsidRPr="00E810B2">
          <w:rPr>
            <w:rFonts w:ascii="Times New Roman" w:hAnsi="Times New Roman" w:cs="Times New Roman"/>
            <w:sz w:val="24"/>
            <w:szCs w:val="24"/>
            <w:rPrChange w:id="42" w:author="Thai" w:date="2016-10-23T23:15:00Z">
              <w:rPr/>
            </w:rPrChange>
          </w:rPr>
          <w:t>. Kiến thức trong đầu bao gồm các mô hình khái niệm;</w:t>
        </w:r>
      </w:ins>
      <w:ins w:id="43" w:author="Trần Huy Thịnh" w:date="2016-11-16T09:41:00Z">
        <w:r w:rsidR="003829D7">
          <w:rPr>
            <w:rFonts w:ascii="Times New Roman" w:hAnsi="Times New Roman" w:cs="Times New Roman"/>
            <w:sz w:val="24"/>
            <w:szCs w:val="24"/>
          </w:rPr>
          <w:t xml:space="preserve"> </w:t>
        </w:r>
      </w:ins>
      <w:ins w:id="44" w:author="Thai" w:date="2016-10-23T19:25:00Z">
        <w:del w:id="45" w:author="Trần Huy Thịnh" w:date="2016-11-16T09:41:00Z">
          <w:r w:rsidRPr="00E810B2" w:rsidDel="003829D7">
            <w:rPr>
              <w:rFonts w:ascii="Times New Roman" w:hAnsi="Times New Roman" w:cs="Times New Roman"/>
              <w:sz w:val="24"/>
              <w:szCs w:val="24"/>
              <w:rPrChange w:id="46" w:author="Thai" w:date="2016-10-23T23:15:00Z">
                <w:rPr/>
              </w:rPrChange>
            </w:rPr>
            <w:delText xml:space="preserve">  </w:delText>
          </w:r>
        </w:del>
        <w:r w:rsidRPr="00E810B2">
          <w:rPr>
            <w:rFonts w:ascii="Times New Roman" w:hAnsi="Times New Roman" w:cs="Times New Roman"/>
            <w:sz w:val="24"/>
            <w:szCs w:val="24"/>
            <w:rPrChange w:id="47" w:author="Thai" w:date="2016-10-23T23:15:00Z">
              <w:rPr/>
            </w:rPrChange>
          </w:rPr>
          <w:t xml:space="preserve">văn hóa, </w:t>
        </w:r>
        <w:del w:id="48" w:author="Huỳnh Ngọc Thắng" w:date="2016-11-16T15:27:00Z">
          <w:r w:rsidRPr="00E810B2" w:rsidDel="00911092">
            <w:rPr>
              <w:rFonts w:ascii="Times New Roman" w:hAnsi="Times New Roman" w:cs="Times New Roman"/>
              <w:sz w:val="24"/>
              <w:szCs w:val="24"/>
              <w:rPrChange w:id="49" w:author="Thai" w:date="2016-10-23T23:15:00Z">
                <w:rPr/>
              </w:rPrChange>
            </w:rPr>
            <w:delText xml:space="preserve">hạn chế </w:delText>
          </w:r>
        </w:del>
        <w:r w:rsidRPr="00E810B2">
          <w:rPr>
            <w:rFonts w:ascii="Times New Roman" w:hAnsi="Times New Roman" w:cs="Times New Roman"/>
            <w:sz w:val="24"/>
            <w:szCs w:val="24"/>
            <w:rPrChange w:id="50" w:author="Thai" w:date="2016-10-23T23:15:00Z">
              <w:rPr/>
            </w:rPrChange>
          </w:rPr>
          <w:t xml:space="preserve">ngữ nghĩa và </w:t>
        </w:r>
      </w:ins>
      <w:ins w:id="51" w:author="Huỳnh Ngọc Thắng" w:date="2016-11-16T15:28:00Z">
        <w:r w:rsidR="00911092">
          <w:rPr>
            <w:rFonts w:ascii="Times New Roman" w:hAnsi="Times New Roman" w:cs="Times New Roman"/>
            <w:sz w:val="24"/>
            <w:szCs w:val="24"/>
          </w:rPr>
          <w:t>các ràng buộc logic</w:t>
        </w:r>
      </w:ins>
      <w:ins w:id="52" w:author="Thai" w:date="2016-10-23T19:25:00Z">
        <w:del w:id="53" w:author="Huỳnh Ngọc Thắng" w:date="2016-11-16T15:27:00Z">
          <w:r w:rsidRPr="00E810B2" w:rsidDel="00911092">
            <w:rPr>
              <w:rFonts w:ascii="Times New Roman" w:hAnsi="Times New Roman" w:cs="Times New Roman"/>
              <w:sz w:val="24"/>
              <w:szCs w:val="24"/>
              <w:rPrChange w:id="54" w:author="Thai" w:date="2016-10-23T23:15:00Z">
                <w:rPr/>
              </w:rPrChange>
            </w:rPr>
            <w:delText>hợp lý</w:delText>
          </w:r>
        </w:del>
        <w:r w:rsidRPr="00E810B2">
          <w:rPr>
            <w:rFonts w:ascii="Times New Roman" w:hAnsi="Times New Roman" w:cs="Times New Roman"/>
            <w:sz w:val="24"/>
            <w:szCs w:val="24"/>
            <w:rPrChange w:id="55" w:author="Thai" w:date="2016-10-23T23:15:00Z">
              <w:rPr/>
            </w:rPrChange>
          </w:rPr>
          <w:t xml:space="preserve"> về hành vi; và </w:t>
        </w:r>
        <w:del w:id="56" w:author="Huỳnh Ngọc Thắng" w:date="2016-11-16T15:30:00Z">
          <w:r w:rsidRPr="00E810B2" w:rsidDel="00911092">
            <w:rPr>
              <w:rFonts w:ascii="Times New Roman" w:hAnsi="Times New Roman" w:cs="Times New Roman"/>
              <w:sz w:val="24"/>
              <w:szCs w:val="24"/>
              <w:rPrChange w:id="57" w:author="Thai" w:date="2016-10-23T23:15:00Z">
                <w:rPr/>
              </w:rPrChange>
            </w:rPr>
            <w:delText>suy luận</w:delText>
          </w:r>
        </w:del>
      </w:ins>
      <w:ins w:id="58" w:author="Huỳnh Ngọc Thắng" w:date="2016-11-16T15:30:00Z">
        <w:r w:rsidR="00911092">
          <w:rPr>
            <w:rFonts w:ascii="Times New Roman" w:hAnsi="Times New Roman" w:cs="Times New Roman"/>
            <w:sz w:val="24"/>
            <w:szCs w:val="24"/>
          </w:rPr>
          <w:t>sự tương tự</w:t>
        </w:r>
      </w:ins>
      <w:ins w:id="59" w:author="Thai" w:date="2016-10-23T19:25:00Z">
        <w:r w:rsidRPr="00E810B2">
          <w:rPr>
            <w:rFonts w:ascii="Times New Roman" w:hAnsi="Times New Roman" w:cs="Times New Roman"/>
            <w:sz w:val="24"/>
            <w:szCs w:val="24"/>
            <w:rPrChange w:id="60" w:author="Thai" w:date="2016-10-23T23:15:00Z">
              <w:rPr/>
            </w:rPrChange>
          </w:rPr>
          <w:t xml:space="preserve"> giữa hiện trạng và kinh nghiệm trước đây với </w:t>
        </w:r>
      </w:ins>
      <w:ins w:id="61" w:author="Huỳnh Ngọc Thắng" w:date="2016-11-16T15:31:00Z">
        <w:r w:rsidR="00911092">
          <w:rPr>
            <w:rFonts w:ascii="Times New Roman" w:hAnsi="Times New Roman" w:cs="Times New Roman"/>
            <w:sz w:val="24"/>
            <w:szCs w:val="24"/>
          </w:rPr>
          <w:t xml:space="preserve">những </w:t>
        </w:r>
      </w:ins>
      <w:ins w:id="62" w:author="Thai" w:date="2016-10-23T19:25:00Z">
        <w:r w:rsidRPr="00E810B2">
          <w:rPr>
            <w:rFonts w:ascii="Times New Roman" w:hAnsi="Times New Roman" w:cs="Times New Roman"/>
            <w:sz w:val="24"/>
            <w:szCs w:val="24"/>
            <w:rPrChange w:id="63" w:author="Thai" w:date="2016-10-23T23:15:00Z">
              <w:rPr/>
            </w:rPrChange>
          </w:rPr>
          <w:t xml:space="preserve">tình huống khác. Chương 3 </w:t>
        </w:r>
        <w:del w:id="64" w:author="Huỳnh Ngọc Thắng" w:date="2016-11-16T15:31:00Z">
          <w:r w:rsidRPr="00E810B2" w:rsidDel="00911092">
            <w:rPr>
              <w:rFonts w:ascii="Times New Roman" w:hAnsi="Times New Roman" w:cs="Times New Roman"/>
              <w:sz w:val="24"/>
              <w:szCs w:val="24"/>
              <w:rPrChange w:id="65" w:author="Thai" w:date="2016-10-23T23:15:00Z">
                <w:rPr/>
              </w:rPrChange>
            </w:rPr>
            <w:delText>có một cuộc</w:delText>
          </w:r>
        </w:del>
      </w:ins>
      <w:ins w:id="66" w:author="Huỳnh Ngọc Thắng" w:date="2016-11-16T15:31:00Z">
        <w:r w:rsidR="00911092">
          <w:rPr>
            <w:rFonts w:ascii="Times New Roman" w:hAnsi="Times New Roman" w:cs="Times New Roman"/>
            <w:sz w:val="24"/>
            <w:szCs w:val="24"/>
          </w:rPr>
          <w:t>được dành để</w:t>
        </w:r>
      </w:ins>
      <w:ins w:id="67" w:author="Thai" w:date="2016-10-23T19:25:00Z">
        <w:r w:rsidRPr="00E810B2">
          <w:rPr>
            <w:rFonts w:ascii="Times New Roman" w:hAnsi="Times New Roman" w:cs="Times New Roman"/>
            <w:sz w:val="24"/>
            <w:szCs w:val="24"/>
            <w:rPrChange w:id="68" w:author="Thai" w:date="2016-10-23T23:15:00Z">
              <w:rPr/>
            </w:rPrChange>
          </w:rPr>
          <w:t xml:space="preserve"> thảo luận </w:t>
        </w:r>
      </w:ins>
      <w:ins w:id="69" w:author="Huỳnh Ngọc Thắng" w:date="2016-11-16T15:31:00Z">
        <w:r w:rsidR="00911092">
          <w:rPr>
            <w:rFonts w:ascii="Times New Roman" w:hAnsi="Times New Roman" w:cs="Times New Roman"/>
            <w:sz w:val="24"/>
            <w:szCs w:val="24"/>
          </w:rPr>
          <w:t xml:space="preserve">về việc </w:t>
        </w:r>
      </w:ins>
      <w:ins w:id="70" w:author="Thai" w:date="2016-10-23T19:25:00Z">
        <w:r w:rsidRPr="00E810B2">
          <w:rPr>
            <w:rFonts w:ascii="Times New Roman" w:hAnsi="Times New Roman" w:cs="Times New Roman"/>
            <w:sz w:val="24"/>
            <w:szCs w:val="24"/>
            <w:rPrChange w:id="71" w:author="Thai" w:date="2016-10-23T23:15:00Z">
              <w:rPr/>
            </w:rPrChange>
          </w:rPr>
          <w:t>làm cách nào mà chúng ta tiếp thu kiến thức và sử dụng nó. Ở đó,</w:t>
        </w:r>
      </w:ins>
      <w:ins w:id="72" w:author="Trần Huy Thịnh" w:date="2016-11-16T09:48:00Z">
        <w:r w:rsidR="009B7FCF">
          <w:rPr>
            <w:rFonts w:ascii="Times New Roman" w:hAnsi="Times New Roman" w:cs="Times New Roman"/>
            <w:sz w:val="24"/>
            <w:szCs w:val="24"/>
          </w:rPr>
          <w:t xml:space="preserve"> </w:t>
        </w:r>
      </w:ins>
      <w:ins w:id="73" w:author="Thai" w:date="2016-10-23T19:25:00Z">
        <w:del w:id="74" w:author="Trần Huy Thịnh" w:date="2016-11-16T09:48:00Z">
          <w:r w:rsidRPr="00E810B2" w:rsidDel="009B7FCF">
            <w:rPr>
              <w:rFonts w:ascii="Times New Roman" w:hAnsi="Times New Roman" w:cs="Times New Roman"/>
              <w:sz w:val="24"/>
              <w:szCs w:val="24"/>
              <w:rPrChange w:id="75" w:author="Thai" w:date="2016-10-23T23:15:00Z">
                <w:rPr/>
              </w:rPrChange>
            </w:rPr>
            <w:delText xml:space="preserve"> sự nhấn mạnh chính là nhờ</w:delText>
          </w:r>
        </w:del>
      </w:ins>
      <w:ins w:id="76" w:author="Trần Huy Thịnh" w:date="2016-11-16T09:48:00Z">
        <w:r w:rsidR="009B7FCF">
          <w:rPr>
            <w:rFonts w:ascii="Times New Roman" w:hAnsi="Times New Roman" w:cs="Times New Roman"/>
            <w:sz w:val="24"/>
            <w:szCs w:val="24"/>
          </w:rPr>
          <w:t>phần lớn tập trung</w:t>
        </w:r>
      </w:ins>
      <w:ins w:id="77" w:author="Thai" w:date="2016-10-23T19:25:00Z">
        <w:r w:rsidRPr="00E810B2">
          <w:rPr>
            <w:rFonts w:ascii="Times New Roman" w:hAnsi="Times New Roman" w:cs="Times New Roman"/>
            <w:sz w:val="24"/>
            <w:szCs w:val="24"/>
            <w:rPrChange w:id="78" w:author="Thai" w:date="2016-10-23T23:15:00Z">
              <w:rPr/>
            </w:rPrChange>
          </w:rPr>
          <w:t xml:space="preserve"> vào những kiến thức </w:t>
        </w:r>
        <w:del w:id="79" w:author="Trần Huy Thịnh" w:date="2016-11-16T09:48:00Z">
          <w:r w:rsidRPr="00E810B2" w:rsidDel="009B7FCF">
            <w:rPr>
              <w:rFonts w:ascii="Times New Roman" w:hAnsi="Times New Roman" w:cs="Times New Roman"/>
              <w:sz w:val="24"/>
              <w:szCs w:val="24"/>
              <w:rPrChange w:id="80" w:author="Thai" w:date="2016-10-23T23:15:00Z">
                <w:rPr/>
              </w:rPrChange>
            </w:rPr>
            <w:delText>vào</w:delText>
          </w:r>
        </w:del>
      </w:ins>
      <w:ins w:id="81" w:author="Trần Huy Thịnh" w:date="2016-11-16T09:48:00Z">
        <w:r w:rsidR="009B7FCF">
          <w:rPr>
            <w:rFonts w:ascii="Times New Roman" w:hAnsi="Times New Roman" w:cs="Times New Roman"/>
            <w:sz w:val="24"/>
            <w:szCs w:val="24"/>
          </w:rPr>
          <w:t>trong</w:t>
        </w:r>
      </w:ins>
      <w:ins w:id="82" w:author="Thai" w:date="2016-10-23T19:25:00Z">
        <w:r w:rsidRPr="00E810B2">
          <w:rPr>
            <w:rFonts w:ascii="Times New Roman" w:hAnsi="Times New Roman" w:cs="Times New Roman"/>
            <w:sz w:val="24"/>
            <w:szCs w:val="24"/>
            <w:rPrChange w:id="83" w:author="Thai" w:date="2016-10-23T23:15:00Z">
              <w:rPr/>
            </w:rPrChange>
          </w:rPr>
          <w:t xml:space="preserve"> đầu. Chương này tập trung </w:t>
        </w:r>
      </w:ins>
      <w:ins w:id="84" w:author="Huỳnh Ngọc Thắng" w:date="2016-11-16T15:51:00Z">
        <w:r w:rsidR="00CA0E5F">
          <w:rPr>
            <w:rFonts w:ascii="Times New Roman" w:hAnsi="Times New Roman" w:cs="Times New Roman"/>
            <w:sz w:val="24"/>
            <w:szCs w:val="24"/>
          </w:rPr>
          <w:t>vào</w:t>
        </w:r>
      </w:ins>
      <w:ins w:id="85" w:author="Thai" w:date="2016-10-23T19:25:00Z">
        <w:del w:id="86" w:author="Huỳnh Ngọc Thắng" w:date="2016-11-16T15:51:00Z">
          <w:r w:rsidRPr="00E810B2" w:rsidDel="00CA0E5F">
            <w:rPr>
              <w:rFonts w:ascii="Times New Roman" w:hAnsi="Times New Roman" w:cs="Times New Roman"/>
              <w:sz w:val="24"/>
              <w:szCs w:val="24"/>
              <w:rPrChange w:id="87" w:author="Thai" w:date="2016-10-23T23:15:00Z">
                <w:rPr/>
              </w:rPrChange>
            </w:rPr>
            <w:delText>trên</w:delText>
          </w:r>
        </w:del>
        <w:r w:rsidRPr="00E810B2">
          <w:rPr>
            <w:rFonts w:ascii="Times New Roman" w:hAnsi="Times New Roman" w:cs="Times New Roman"/>
            <w:sz w:val="24"/>
            <w:szCs w:val="24"/>
            <w:rPrChange w:id="88" w:author="Thai" w:date="2016-10-23T23:15:00Z">
              <w:rPr/>
            </w:rPrChange>
          </w:rPr>
          <w:t xml:space="preserve"> những kiến thức trên thế giới: làm thế nào các nhà thiết kế có thể cung cấp các thông tin quan trọng cho phép mọi người biết phải làm gì, ngay cả khi trải </w:t>
        </w:r>
        <w:del w:id="89" w:author="Huỳnh Ngọc Thắng" w:date="2016-11-16T15:58:00Z">
          <w:r w:rsidRPr="00E810B2" w:rsidDel="00237AB7">
            <w:rPr>
              <w:rFonts w:ascii="Times New Roman" w:hAnsi="Times New Roman" w:cs="Times New Roman"/>
              <w:sz w:val="24"/>
              <w:szCs w:val="24"/>
              <w:rPrChange w:id="90" w:author="Thai" w:date="2016-10-23T23:15:00Z">
                <w:rPr/>
              </w:rPrChange>
            </w:rPr>
            <w:delText>qua</w:delText>
          </w:r>
        </w:del>
      </w:ins>
      <w:ins w:id="91" w:author="Huỳnh Ngọc Thắng" w:date="2016-11-16T15:58:00Z">
        <w:r w:rsidR="00237AB7">
          <w:rPr>
            <w:rFonts w:ascii="Times New Roman" w:hAnsi="Times New Roman" w:cs="Times New Roman"/>
            <w:sz w:val="24"/>
            <w:szCs w:val="24"/>
          </w:rPr>
          <w:t>nghiệm</w:t>
        </w:r>
      </w:ins>
      <w:ins w:id="92" w:author="Thai" w:date="2016-10-23T19:25:00Z">
        <w:r w:rsidRPr="00E810B2">
          <w:rPr>
            <w:rFonts w:ascii="Times New Roman" w:hAnsi="Times New Roman" w:cs="Times New Roman"/>
            <w:sz w:val="24"/>
            <w:szCs w:val="24"/>
            <w:rPrChange w:id="93" w:author="Thai" w:date="2016-10-23T23:15:00Z">
              <w:rPr/>
            </w:rPrChange>
          </w:rPr>
          <w:t xml:space="preserve"> một thiết bị </w:t>
        </w:r>
        <w:del w:id="94" w:author="Huỳnh Ngọc Thắng" w:date="2016-11-16T15:59:00Z">
          <w:r w:rsidRPr="00E810B2" w:rsidDel="00237AB7">
            <w:rPr>
              <w:rFonts w:ascii="Times New Roman" w:hAnsi="Times New Roman" w:cs="Times New Roman"/>
              <w:sz w:val="24"/>
              <w:szCs w:val="24"/>
              <w:rPrChange w:id="95" w:author="Thai" w:date="2016-10-23T23:15:00Z">
                <w:rPr/>
              </w:rPrChange>
            </w:rPr>
            <w:delText xml:space="preserve">quen thuộc </w:delText>
          </w:r>
        </w:del>
        <w:r w:rsidRPr="00E810B2">
          <w:rPr>
            <w:rFonts w:ascii="Times New Roman" w:hAnsi="Times New Roman" w:cs="Times New Roman"/>
            <w:sz w:val="24"/>
            <w:szCs w:val="24"/>
            <w:rPrChange w:id="96" w:author="Thai" w:date="2016-10-23T23:15:00Z">
              <w:rPr/>
            </w:rPrChange>
          </w:rPr>
          <w:t>hoặc tình huống</w:t>
        </w:r>
      </w:ins>
      <w:ins w:id="97" w:author="Huỳnh Ngọc Thắng" w:date="2016-11-16T15:59:00Z">
        <w:r w:rsidR="00237AB7">
          <w:rPr>
            <w:rFonts w:ascii="Times New Roman" w:hAnsi="Times New Roman" w:cs="Times New Roman"/>
            <w:sz w:val="24"/>
            <w:szCs w:val="24"/>
          </w:rPr>
          <w:t xml:space="preserve"> không quen thuộc</w:t>
        </w:r>
      </w:ins>
      <w:ins w:id="98" w:author="Thai" w:date="2016-10-23T19:25:00Z">
        <w:del w:id="99" w:author="Huỳnh Ngọc Thắng" w:date="2016-11-16T15:59:00Z">
          <w:r w:rsidRPr="00E810B2" w:rsidDel="00237AB7">
            <w:rPr>
              <w:rFonts w:ascii="Times New Roman" w:hAnsi="Times New Roman" w:cs="Times New Roman"/>
              <w:sz w:val="24"/>
              <w:szCs w:val="24"/>
              <w:rPrChange w:id="100" w:author="Thai" w:date="2016-10-23T23:15:00Z">
                <w:rPr/>
              </w:rPrChange>
            </w:rPr>
            <w:delText>.</w:delText>
          </w:r>
        </w:del>
      </w:ins>
    </w:p>
    <w:p w:rsidR="00831D67" w:rsidRPr="00E810B2" w:rsidRDefault="00E24416">
      <w:pPr>
        <w:ind w:firstLine="720"/>
        <w:jc w:val="both"/>
        <w:rPr>
          <w:ins w:id="101" w:author="Thai" w:date="2016-10-23T22:37:00Z"/>
          <w:rFonts w:ascii="Times New Roman" w:hAnsi="Times New Roman" w:cs="Times New Roman"/>
          <w:sz w:val="24"/>
          <w:szCs w:val="24"/>
        </w:rPr>
        <w:pPrChange w:id="102" w:author="Thai" w:date="2016-10-23T22:36:00Z">
          <w:pPr>
            <w:jc w:val="both"/>
          </w:pPr>
        </w:pPrChange>
      </w:pPr>
      <w:ins w:id="103" w:author="Thai" w:date="2016-10-23T19:25:00Z">
        <w:r w:rsidRPr="00E810B2">
          <w:rPr>
            <w:rFonts w:ascii="Times New Roman" w:hAnsi="Times New Roman" w:cs="Times New Roman"/>
            <w:sz w:val="24"/>
            <w:szCs w:val="24"/>
            <w:rPrChange w:id="104" w:author="Thai" w:date="2016-10-23T23:15:00Z">
              <w:rPr/>
            </w:rPrChange>
          </w:rPr>
          <w:t xml:space="preserve">Hãy để tôi minh họa bằng một ví dụ: xây dựng một chiếc xe máy từ một bộ Lego (đồ chơi xây dựng cho trẻ em). Chiếc xe máy Lego thể hiện trong hình 4.1 có mười lăm miếng, một số </w:t>
        </w:r>
        <w:del w:id="105" w:author="Huỳnh Ngọc Thắng" w:date="2016-11-16T16:01:00Z">
          <w:r w:rsidRPr="00E810B2" w:rsidDel="00237AB7">
            <w:rPr>
              <w:rFonts w:ascii="Times New Roman" w:hAnsi="Times New Roman" w:cs="Times New Roman"/>
              <w:sz w:val="24"/>
              <w:szCs w:val="24"/>
              <w:rPrChange w:id="106" w:author="Thai" w:date="2016-10-23T23:15:00Z">
                <w:rPr/>
              </w:rPrChange>
            </w:rPr>
            <w:delText>trông chuyên nghiệp</w:delText>
          </w:r>
        </w:del>
      </w:ins>
      <w:ins w:id="107" w:author="Huỳnh Ngọc Thắng" w:date="2016-11-16T16:01:00Z">
        <w:r w:rsidR="00237AB7">
          <w:rPr>
            <w:rFonts w:ascii="Times New Roman" w:hAnsi="Times New Roman" w:cs="Times New Roman"/>
            <w:sz w:val="24"/>
            <w:szCs w:val="24"/>
          </w:rPr>
          <w:t>mảnh khá đặc biệt</w:t>
        </w:r>
      </w:ins>
      <w:ins w:id="108" w:author="Thai" w:date="2016-10-23T19:25:00Z">
        <w:r w:rsidRPr="00E810B2">
          <w:rPr>
            <w:rFonts w:ascii="Times New Roman" w:hAnsi="Times New Roman" w:cs="Times New Roman"/>
            <w:sz w:val="24"/>
            <w:szCs w:val="24"/>
            <w:rPrChange w:id="109" w:author="Thai" w:date="2016-10-23T23:15:00Z">
              <w:rPr/>
            </w:rPrChange>
          </w:rPr>
          <w:t xml:space="preserve">. Trong 15 miếng, chỉ có hai cặp giống nhau, hai hình chữ nhật với từ cảnh sát, và hai bàn tay của cảnh sát. Những phần khác phù hợp với nhau về kích thước và hình dạng nhưng khác nhau về màu sắc. Vì vậy, một số </w:t>
        </w:r>
        <w:del w:id="110" w:author="Huỳnh Ngọc Thắng" w:date="2016-11-16T16:09:00Z">
          <w:r w:rsidRPr="00E810B2" w:rsidDel="004C22E0">
            <w:rPr>
              <w:rFonts w:ascii="Times New Roman" w:hAnsi="Times New Roman" w:cs="Times New Roman"/>
              <w:sz w:val="24"/>
              <w:szCs w:val="24"/>
              <w:rPrChange w:id="111" w:author="Thai" w:date="2016-10-23T23:15:00Z">
                <w:rPr/>
              </w:rPrChange>
            </w:rPr>
            <w:delText xml:space="preserve"> </w:delText>
          </w:r>
        </w:del>
        <w:r w:rsidRPr="00E810B2">
          <w:rPr>
            <w:rFonts w:ascii="Times New Roman" w:hAnsi="Times New Roman" w:cs="Times New Roman"/>
            <w:sz w:val="24"/>
            <w:szCs w:val="24"/>
            <w:rPrChange w:id="112" w:author="Thai" w:date="2016-10-23T23:15:00Z">
              <w:rPr/>
            </w:rPrChange>
          </w:rPr>
          <w:t xml:space="preserve">mảnh có thể hoán đổi cho nhau, đó là, những </w:t>
        </w:r>
        <w:del w:id="113" w:author="Huỳnh Ngọc Thắng" w:date="2016-11-16T16:10:00Z">
          <w:r w:rsidRPr="00E810B2" w:rsidDel="004C22E0">
            <w:rPr>
              <w:rFonts w:ascii="Times New Roman" w:hAnsi="Times New Roman" w:cs="Times New Roman"/>
              <w:sz w:val="24"/>
              <w:szCs w:val="24"/>
              <w:rPrChange w:id="114" w:author="Thai" w:date="2016-10-23T23:15:00Z">
                <w:rPr/>
              </w:rPrChange>
            </w:rPr>
            <w:delText>hạn chế</w:delText>
          </w:r>
        </w:del>
      </w:ins>
      <w:ins w:id="115" w:author="Huỳnh Ngọc Thắng" w:date="2016-11-16T16:10:00Z">
        <w:r w:rsidR="004C22E0">
          <w:rPr>
            <w:rFonts w:ascii="Times New Roman" w:hAnsi="Times New Roman" w:cs="Times New Roman"/>
            <w:sz w:val="24"/>
            <w:szCs w:val="24"/>
          </w:rPr>
          <w:t>ràng buộc</w:t>
        </w:r>
      </w:ins>
      <w:ins w:id="116" w:author="Thai" w:date="2016-10-23T19:25:00Z">
        <w:r w:rsidRPr="00E810B2">
          <w:rPr>
            <w:rFonts w:ascii="Times New Roman" w:hAnsi="Times New Roman" w:cs="Times New Roman"/>
            <w:sz w:val="24"/>
            <w:szCs w:val="24"/>
            <w:rPrChange w:id="117" w:author="Thai" w:date="2016-10-23T23:15:00Z">
              <w:rPr/>
            </w:rPrChange>
          </w:rPr>
          <w:t xml:space="preserve"> vật lý là không đủ để xác định được vị trí - nhưng vai trò thích hợp cho </w:t>
        </w:r>
      </w:ins>
      <w:bookmarkStart w:id="118" w:name="OLE_LINK1"/>
      <w:bookmarkStart w:id="119" w:name="OLE_LINK2"/>
      <w:ins w:id="120" w:author="Huỳnh Ngọc Thắng" w:date="2016-11-16T16:11:00Z">
        <w:r w:rsidR="004C22E0">
          <w:rPr>
            <w:rFonts w:ascii="Times New Roman" w:hAnsi="Times New Roman" w:cs="Times New Roman"/>
            <w:sz w:val="24"/>
            <w:szCs w:val="24"/>
          </w:rPr>
          <w:t xml:space="preserve">từng </w:t>
        </w:r>
      </w:ins>
      <w:ins w:id="121" w:author="Thai" w:date="2016-10-23T19:25:00Z">
        <w:r w:rsidRPr="00E810B2">
          <w:rPr>
            <w:rFonts w:ascii="Times New Roman" w:hAnsi="Times New Roman" w:cs="Times New Roman"/>
            <w:sz w:val="24"/>
            <w:szCs w:val="24"/>
            <w:rPrChange w:id="122" w:author="Thai" w:date="2016-10-23T23:15:00Z">
              <w:rPr/>
            </w:rPrChange>
          </w:rPr>
          <w:t xml:space="preserve">mảnh </w:t>
        </w:r>
        <w:bookmarkEnd w:id="118"/>
        <w:bookmarkEnd w:id="119"/>
        <w:del w:id="123" w:author="Huỳnh Ngọc Thắng" w:date="2016-11-16T16:11:00Z">
          <w:r w:rsidRPr="00E810B2" w:rsidDel="004C22E0">
            <w:rPr>
              <w:rFonts w:ascii="Times New Roman" w:hAnsi="Times New Roman" w:cs="Times New Roman"/>
              <w:sz w:val="24"/>
              <w:szCs w:val="24"/>
              <w:rPrChange w:id="124" w:author="Thai" w:date="2016-10-23T23:15:00Z">
                <w:rPr/>
              </w:rPrChange>
            </w:rPr>
            <w:delText xml:space="preserve">duy nhất </w:delText>
          </w:r>
        </w:del>
        <w:r w:rsidRPr="00E810B2">
          <w:rPr>
            <w:rFonts w:ascii="Times New Roman" w:hAnsi="Times New Roman" w:cs="Times New Roman"/>
            <w:sz w:val="24"/>
            <w:szCs w:val="24"/>
            <w:rPrChange w:id="125" w:author="Thai" w:date="2016-10-23T23:15:00Z">
              <w:rPr/>
            </w:rPrChange>
          </w:rPr>
          <w:t xml:space="preserve">của chiếc xe máy vẫn </w:t>
        </w:r>
        <w:del w:id="126" w:author="Huỳnh Ngọc Thắng" w:date="2016-11-16T16:12:00Z">
          <w:r w:rsidRPr="00E810B2" w:rsidDel="004C22E0">
            <w:rPr>
              <w:rFonts w:ascii="Times New Roman" w:hAnsi="Times New Roman" w:cs="Times New Roman"/>
              <w:sz w:val="24"/>
              <w:szCs w:val="24"/>
              <w:rPrChange w:id="127" w:author="Thai" w:date="2016-10-23T23:15:00Z">
                <w:rPr/>
              </w:rPrChange>
            </w:rPr>
            <w:delText>còn</w:delText>
          </w:r>
        </w:del>
      </w:ins>
      <w:ins w:id="128" w:author="Huỳnh Ngọc Thắng" w:date="2016-11-16T16:12:00Z">
        <w:r w:rsidR="004C22E0">
          <w:rPr>
            <w:rFonts w:ascii="Times New Roman" w:hAnsi="Times New Roman" w:cs="Times New Roman"/>
            <w:sz w:val="24"/>
            <w:szCs w:val="24"/>
          </w:rPr>
          <w:t>được</w:t>
        </w:r>
      </w:ins>
      <w:ins w:id="129" w:author="Thai" w:date="2016-10-23T19:25:00Z">
        <w:r w:rsidRPr="00E810B2">
          <w:rPr>
            <w:rFonts w:ascii="Times New Roman" w:hAnsi="Times New Roman" w:cs="Times New Roman"/>
            <w:sz w:val="24"/>
            <w:szCs w:val="24"/>
            <w:rPrChange w:id="130" w:author="Thai" w:date="2016-10-23T23:15:00Z">
              <w:rPr/>
            </w:rPrChange>
          </w:rPr>
          <w:t xml:space="preserve"> xác định rõ ràng. Làm sao có thể? Bằng cách kết hợp </w:t>
        </w:r>
        <w:del w:id="131" w:author="Huỳnh Ngọc Thắng" w:date="2016-11-16T16:12:00Z">
          <w:r w:rsidRPr="00E810B2" w:rsidDel="004C22E0">
            <w:rPr>
              <w:rFonts w:ascii="Times New Roman" w:hAnsi="Times New Roman" w:cs="Times New Roman"/>
              <w:sz w:val="24"/>
              <w:szCs w:val="24"/>
              <w:rPrChange w:id="132" w:author="Thai" w:date="2016-10-23T23:15:00Z">
                <w:rPr/>
              </w:rPrChange>
            </w:rPr>
            <w:delText xml:space="preserve">chế </w:delText>
          </w:r>
        </w:del>
        <w:r w:rsidRPr="00E810B2">
          <w:rPr>
            <w:rFonts w:ascii="Times New Roman" w:hAnsi="Times New Roman" w:cs="Times New Roman"/>
            <w:sz w:val="24"/>
            <w:szCs w:val="24"/>
            <w:rPrChange w:id="133" w:author="Thai" w:date="2016-10-23T23:15:00Z">
              <w:rPr/>
            </w:rPrChange>
          </w:rPr>
          <w:t xml:space="preserve">văn hóa, ngữ nghĩa </w:t>
        </w:r>
        <w:del w:id="134" w:author="Huỳnh Ngọc Thắng" w:date="2016-11-16T16:13:00Z">
          <w:r w:rsidRPr="00E810B2" w:rsidDel="004C22E0">
            <w:rPr>
              <w:rFonts w:ascii="Times New Roman" w:hAnsi="Times New Roman" w:cs="Times New Roman"/>
              <w:sz w:val="24"/>
              <w:szCs w:val="24"/>
              <w:rPrChange w:id="135" w:author="Thai" w:date="2016-10-23T23:15:00Z">
                <w:rPr/>
              </w:rPrChange>
            </w:rPr>
            <w:delText>và</w:delText>
          </w:r>
        </w:del>
      </w:ins>
      <w:ins w:id="136" w:author="Huỳnh Ngọc Thắng" w:date="2016-11-16T16:13:00Z">
        <w:r w:rsidR="004C22E0">
          <w:rPr>
            <w:rFonts w:ascii="Times New Roman" w:hAnsi="Times New Roman" w:cs="Times New Roman"/>
            <w:sz w:val="24"/>
            <w:szCs w:val="24"/>
          </w:rPr>
          <w:t>với các ràng buộc</w:t>
        </w:r>
      </w:ins>
      <w:ins w:id="137" w:author="Thai" w:date="2016-10-23T19:25:00Z">
        <w:r w:rsidRPr="00E810B2">
          <w:rPr>
            <w:rFonts w:ascii="Times New Roman" w:hAnsi="Times New Roman" w:cs="Times New Roman"/>
            <w:sz w:val="24"/>
            <w:szCs w:val="24"/>
            <w:rPrChange w:id="138" w:author="Thai" w:date="2016-10-23T23:15:00Z">
              <w:rPr/>
            </w:rPrChange>
          </w:rPr>
          <w:t xml:space="preserve"> lo-gic </w:t>
        </w:r>
      </w:ins>
      <w:ins w:id="139" w:author="Huỳnh Ngọc Thắng" w:date="2016-11-16T16:13:00Z">
        <w:r w:rsidR="004C22E0">
          <w:rPr>
            <w:rFonts w:ascii="Times New Roman" w:hAnsi="Times New Roman" w:cs="Times New Roman"/>
            <w:sz w:val="24"/>
            <w:szCs w:val="24"/>
          </w:rPr>
          <w:t xml:space="preserve">và các ràng buộc </w:t>
        </w:r>
      </w:ins>
      <w:ins w:id="140" w:author="Thai" w:date="2016-10-23T19:25:00Z">
        <w:del w:id="141" w:author="Huỳnh Ngọc Thắng" w:date="2016-11-16T16:13:00Z">
          <w:r w:rsidRPr="00E810B2" w:rsidDel="004C22E0">
            <w:rPr>
              <w:rFonts w:ascii="Times New Roman" w:hAnsi="Times New Roman" w:cs="Times New Roman"/>
              <w:sz w:val="24"/>
              <w:szCs w:val="24"/>
              <w:rPrChange w:id="142" w:author="Thai" w:date="2016-10-23T23:15:00Z">
                <w:rPr/>
              </w:rPrChange>
            </w:rPr>
            <w:delText xml:space="preserve">với </w:delText>
          </w:r>
        </w:del>
        <w:r w:rsidRPr="00E810B2">
          <w:rPr>
            <w:rFonts w:ascii="Times New Roman" w:hAnsi="Times New Roman" w:cs="Times New Roman"/>
            <w:sz w:val="24"/>
            <w:szCs w:val="24"/>
            <w:rPrChange w:id="143" w:author="Thai" w:date="2016-10-23T23:15:00Z">
              <w:rPr/>
            </w:rPrChange>
          </w:rPr>
          <w:t xml:space="preserve">vật lý. Kết quả là, </w:t>
        </w:r>
        <w:del w:id="144" w:author="Huỳnh Ngọc Thắng" w:date="2016-11-16T16:13:00Z">
          <w:r w:rsidRPr="00E810B2" w:rsidDel="004C22E0">
            <w:rPr>
              <w:rFonts w:ascii="Times New Roman" w:hAnsi="Times New Roman" w:cs="Times New Roman"/>
              <w:sz w:val="24"/>
              <w:szCs w:val="24"/>
              <w:rPrChange w:id="145" w:author="Thai" w:date="2016-10-23T23:15:00Z">
                <w:rPr/>
              </w:rPrChange>
            </w:rPr>
            <w:delText xml:space="preserve">nó </w:delText>
          </w:r>
        </w:del>
        <w:r w:rsidRPr="00E810B2">
          <w:rPr>
            <w:rFonts w:ascii="Times New Roman" w:hAnsi="Times New Roman" w:cs="Times New Roman"/>
            <w:sz w:val="24"/>
            <w:szCs w:val="24"/>
            <w:rPrChange w:id="146" w:author="Thai" w:date="2016-10-23T23:15:00Z">
              <w:rPr/>
            </w:rPrChange>
          </w:rPr>
          <w:t>có thể để xây dựng chiếc xe máy mà không cần bất kỳ hướng dẫn hoặc trợ giúp</w:t>
        </w:r>
      </w:ins>
      <w:ins w:id="147" w:author="Huỳnh Ngọc Thắng" w:date="2016-11-16T16:14:00Z">
        <w:r w:rsidR="004C22E0">
          <w:rPr>
            <w:rFonts w:ascii="Times New Roman" w:hAnsi="Times New Roman" w:cs="Times New Roman"/>
            <w:sz w:val="24"/>
            <w:szCs w:val="24"/>
          </w:rPr>
          <w:t xml:space="preserve"> nào</w:t>
        </w:r>
      </w:ins>
      <w:ins w:id="148" w:author="Thai" w:date="2016-10-23T19:25:00Z">
        <w:r w:rsidRPr="00E810B2">
          <w:rPr>
            <w:rFonts w:ascii="Times New Roman" w:hAnsi="Times New Roman" w:cs="Times New Roman"/>
            <w:sz w:val="24"/>
            <w:szCs w:val="24"/>
            <w:rPrChange w:id="149" w:author="Thai" w:date="2016-10-23T23:15:00Z">
              <w:rPr/>
            </w:rPrChange>
          </w:rPr>
          <w:t xml:space="preserve">. </w:t>
        </w:r>
      </w:ins>
    </w:p>
    <w:p w:rsidR="00E24416" w:rsidRPr="00E810B2" w:rsidRDefault="00E24416">
      <w:pPr>
        <w:ind w:firstLine="720"/>
        <w:jc w:val="both"/>
        <w:rPr>
          <w:ins w:id="150" w:author="Thai" w:date="2016-10-23T19:25:00Z"/>
          <w:rFonts w:ascii="Times New Roman" w:hAnsi="Times New Roman" w:cs="Times New Roman"/>
          <w:sz w:val="24"/>
          <w:szCs w:val="24"/>
          <w:rPrChange w:id="151" w:author="Thai" w:date="2016-10-23T23:15:00Z">
            <w:rPr>
              <w:ins w:id="152" w:author="Thai" w:date="2016-10-23T19:25:00Z"/>
            </w:rPr>
          </w:rPrChange>
        </w:rPr>
        <w:pPrChange w:id="153" w:author="Thai" w:date="2016-10-23T22:36:00Z">
          <w:pPr>
            <w:jc w:val="both"/>
          </w:pPr>
        </w:pPrChange>
      </w:pPr>
      <w:ins w:id="154" w:author="Thai" w:date="2016-10-23T19:25:00Z">
        <w:r w:rsidRPr="00E810B2">
          <w:rPr>
            <w:rFonts w:ascii="Times New Roman" w:hAnsi="Times New Roman" w:cs="Times New Roman"/>
            <w:sz w:val="24"/>
            <w:szCs w:val="24"/>
            <w:rPrChange w:id="155" w:author="Thai" w:date="2016-10-23T23:15:00Z">
              <w:rPr/>
            </w:rPrChange>
          </w:rPr>
          <w:t xml:space="preserve">Trong thực tế, tôi đã làm thí nghiệm. Tôi yêu cầu mọi người ghép các bộ phận với nhau; họ chưa bao giờ thấy </w:t>
        </w:r>
        <w:del w:id="156" w:author="Huỳnh Ngọc Thắng" w:date="2016-11-16T16:15:00Z">
          <w:r w:rsidRPr="00E810B2" w:rsidDel="004C22E0">
            <w:rPr>
              <w:rFonts w:ascii="Times New Roman" w:hAnsi="Times New Roman" w:cs="Times New Roman"/>
              <w:sz w:val="24"/>
              <w:szCs w:val="24"/>
              <w:rPrChange w:id="157" w:author="Thai" w:date="2016-10-23T23:15:00Z">
                <w:rPr/>
              </w:rPrChange>
            </w:rPr>
            <w:delText>các cấu thành</w:delText>
          </w:r>
        </w:del>
      </w:ins>
      <w:ins w:id="158" w:author="Huỳnh Ngọc Thắng" w:date="2016-11-16T16:15:00Z">
        <w:r w:rsidR="004C22E0">
          <w:rPr>
            <w:rFonts w:ascii="Times New Roman" w:hAnsi="Times New Roman" w:cs="Times New Roman"/>
            <w:sz w:val="24"/>
            <w:szCs w:val="24"/>
          </w:rPr>
          <w:t>cấu trúc hoàn thiện</w:t>
        </w:r>
      </w:ins>
      <w:ins w:id="159" w:author="Thai" w:date="2016-10-23T19:25:00Z">
        <w:r w:rsidRPr="00E810B2">
          <w:rPr>
            <w:rFonts w:ascii="Times New Roman" w:hAnsi="Times New Roman" w:cs="Times New Roman"/>
            <w:sz w:val="24"/>
            <w:szCs w:val="24"/>
            <w:rPrChange w:id="160" w:author="Thai" w:date="2016-10-23T23:15:00Z">
              <w:rPr/>
            </w:rPrChange>
          </w:rPr>
          <w:t xml:space="preserve"> và thậm chí đã không biết rằng nó là một chiếc xe máy (mặc dù </w:t>
        </w:r>
        <w:del w:id="161" w:author="Huỳnh Ngọc Thắng" w:date="2016-11-16T16:15:00Z">
          <w:r w:rsidRPr="00E810B2" w:rsidDel="004C22E0">
            <w:rPr>
              <w:rFonts w:ascii="Times New Roman" w:hAnsi="Times New Roman" w:cs="Times New Roman"/>
              <w:sz w:val="24"/>
              <w:szCs w:val="24"/>
              <w:rPrChange w:id="162" w:author="Thai" w:date="2016-10-23T23:15:00Z">
                <w:rPr/>
              </w:rPrChange>
            </w:rPr>
            <w:delText xml:space="preserve">nó đã </w:delText>
          </w:r>
        </w:del>
        <w:r w:rsidRPr="00E810B2">
          <w:rPr>
            <w:rFonts w:ascii="Times New Roman" w:hAnsi="Times New Roman" w:cs="Times New Roman"/>
            <w:sz w:val="24"/>
            <w:szCs w:val="24"/>
            <w:rPrChange w:id="163" w:author="Thai" w:date="2016-10-23T23:15:00Z">
              <w:rPr/>
            </w:rPrChange>
          </w:rPr>
          <w:t xml:space="preserve">không mất nhiều thời gian để </w:t>
        </w:r>
      </w:ins>
      <w:ins w:id="164" w:author="Huỳnh Ngọc Thắng" w:date="2016-11-16T16:15:00Z">
        <w:r w:rsidR="004C22E0">
          <w:rPr>
            <w:rFonts w:ascii="Times New Roman" w:hAnsi="Times New Roman" w:cs="Times New Roman"/>
            <w:sz w:val="24"/>
            <w:szCs w:val="24"/>
          </w:rPr>
          <w:t xml:space="preserve">họ </w:t>
        </w:r>
      </w:ins>
      <w:ins w:id="165" w:author="Thai" w:date="2016-10-23T19:25:00Z">
        <w:r w:rsidRPr="00E810B2">
          <w:rPr>
            <w:rFonts w:ascii="Times New Roman" w:hAnsi="Times New Roman" w:cs="Times New Roman"/>
            <w:sz w:val="24"/>
            <w:szCs w:val="24"/>
            <w:rPrChange w:id="166" w:author="Thai" w:date="2016-10-23T23:15:00Z">
              <w:rPr/>
            </w:rPrChange>
          </w:rPr>
          <w:t>tìm ra). Không ai có bất kỳ khó khăn</w:t>
        </w:r>
      </w:ins>
      <w:ins w:id="167" w:author="Huỳnh Ngọc Thắng" w:date="2016-11-16T16:16:00Z">
        <w:r w:rsidR="004C22E0">
          <w:rPr>
            <w:rFonts w:ascii="Times New Roman" w:hAnsi="Times New Roman" w:cs="Times New Roman"/>
            <w:sz w:val="24"/>
            <w:szCs w:val="24"/>
          </w:rPr>
          <w:t xml:space="preserve"> nào</w:t>
        </w:r>
      </w:ins>
      <w:ins w:id="168" w:author="Thai" w:date="2016-10-23T19:25:00Z">
        <w:r w:rsidRPr="00E810B2">
          <w:rPr>
            <w:rFonts w:ascii="Times New Roman" w:hAnsi="Times New Roman" w:cs="Times New Roman"/>
            <w:sz w:val="24"/>
            <w:szCs w:val="24"/>
            <w:rPrChange w:id="169" w:author="Thai" w:date="2016-10-23T23:15:00Z">
              <w:rPr/>
            </w:rPrChange>
          </w:rPr>
          <w:t>.</w:t>
        </w:r>
      </w:ins>
    </w:p>
    <w:p w:rsidR="00E24416" w:rsidRPr="00E810B2" w:rsidRDefault="00E24416">
      <w:pPr>
        <w:ind w:firstLine="720"/>
        <w:jc w:val="both"/>
        <w:rPr>
          <w:ins w:id="170" w:author="Thai" w:date="2016-10-23T19:25:00Z"/>
          <w:rFonts w:ascii="Times New Roman" w:hAnsi="Times New Roman" w:cs="Times New Roman"/>
          <w:sz w:val="24"/>
          <w:szCs w:val="24"/>
          <w:rPrChange w:id="171" w:author="Thai" w:date="2016-10-23T23:15:00Z">
            <w:rPr>
              <w:ins w:id="172" w:author="Thai" w:date="2016-10-23T19:25:00Z"/>
            </w:rPr>
          </w:rPrChange>
        </w:rPr>
        <w:pPrChange w:id="173" w:author="Thai" w:date="2016-10-23T22:36:00Z">
          <w:pPr>
            <w:jc w:val="both"/>
          </w:pPr>
        </w:pPrChange>
      </w:pPr>
      <w:ins w:id="174" w:author="Thai" w:date="2016-10-23T19:25:00Z">
        <w:r w:rsidRPr="00E810B2">
          <w:rPr>
            <w:rFonts w:ascii="Times New Roman" w:hAnsi="Times New Roman" w:cs="Times New Roman"/>
            <w:sz w:val="24"/>
            <w:szCs w:val="24"/>
            <w:rPrChange w:id="175" w:author="Thai" w:date="2016-10-23T23:15:00Z">
              <w:rPr/>
            </w:rPrChange>
          </w:rPr>
          <w:t xml:space="preserve">Khả năng </w:t>
        </w:r>
      </w:ins>
      <w:ins w:id="176" w:author="Huỳnh Ngọc Thắng" w:date="2016-11-16T16:16:00Z">
        <w:r w:rsidR="004C22E0">
          <w:rPr>
            <w:rFonts w:ascii="Times New Roman" w:hAnsi="Times New Roman" w:cs="Times New Roman"/>
            <w:sz w:val="24"/>
            <w:szCs w:val="24"/>
          </w:rPr>
          <w:t xml:space="preserve">tương tác </w:t>
        </w:r>
      </w:ins>
      <w:ins w:id="177" w:author="Thai" w:date="2016-10-23T19:25:00Z">
        <w:r w:rsidRPr="00E810B2">
          <w:rPr>
            <w:rFonts w:ascii="Times New Roman" w:hAnsi="Times New Roman" w:cs="Times New Roman"/>
            <w:sz w:val="24"/>
            <w:szCs w:val="24"/>
            <w:rPrChange w:id="178" w:author="Thai" w:date="2016-10-23T23:15:00Z">
              <w:rPr/>
            </w:rPrChange>
          </w:rPr>
          <w:t xml:space="preserve">hữu hình của các mảnh là quan trọng trong việc xác định </w:t>
        </w:r>
        <w:del w:id="179" w:author="Huỳnh Ngọc Thắng" w:date="2016-11-16T16:17:00Z">
          <w:r w:rsidRPr="00E810B2" w:rsidDel="001C0D80">
            <w:rPr>
              <w:rFonts w:ascii="Times New Roman" w:hAnsi="Times New Roman" w:cs="Times New Roman"/>
              <w:sz w:val="24"/>
              <w:szCs w:val="24"/>
              <w:rPrChange w:id="180" w:author="Thai" w:date="2016-10-23T23:15:00Z">
                <w:rPr/>
              </w:rPrChange>
            </w:rPr>
            <w:delText>h</w:delText>
          </w:r>
          <w:bookmarkStart w:id="181" w:name="OLE_LINK3"/>
          <w:bookmarkStart w:id="182" w:name="OLE_LINK4"/>
          <w:r w:rsidRPr="00E810B2" w:rsidDel="001C0D80">
            <w:rPr>
              <w:rFonts w:ascii="Times New Roman" w:hAnsi="Times New Roman" w:cs="Times New Roman"/>
              <w:sz w:val="24"/>
              <w:szCs w:val="24"/>
              <w:rPrChange w:id="183" w:author="Thai" w:date="2016-10-23T23:15:00Z">
                <w:rPr/>
              </w:rPrChange>
            </w:rPr>
            <w:delText>ọ</w:delText>
          </w:r>
          <w:bookmarkEnd w:id="181"/>
          <w:bookmarkEnd w:id="182"/>
          <w:r w:rsidRPr="00E810B2" w:rsidDel="001C0D80">
            <w:rPr>
              <w:rFonts w:ascii="Times New Roman" w:hAnsi="Times New Roman" w:cs="Times New Roman"/>
              <w:sz w:val="24"/>
              <w:szCs w:val="24"/>
              <w:rPrChange w:id="184" w:author="Thai" w:date="2016-10-23T23:15:00Z">
                <w:rPr/>
              </w:rPrChange>
            </w:rPr>
            <w:delText xml:space="preserve"> </w:delText>
          </w:r>
          <w:bookmarkStart w:id="185" w:name="OLE_LINK5"/>
          <w:bookmarkStart w:id="186" w:name="OLE_LINK6"/>
          <w:r w:rsidRPr="00E810B2" w:rsidDel="001C0D80">
            <w:rPr>
              <w:rFonts w:ascii="Times New Roman" w:hAnsi="Times New Roman" w:cs="Times New Roman"/>
              <w:sz w:val="24"/>
              <w:szCs w:val="24"/>
              <w:rPrChange w:id="187" w:author="Thai" w:date="2016-10-23T23:15:00Z">
                <w:rPr/>
              </w:rPrChange>
            </w:rPr>
            <w:delText>phù hớp</w:delText>
          </w:r>
        </w:del>
      </w:ins>
      <w:bookmarkEnd w:id="185"/>
      <w:bookmarkEnd w:id="186"/>
      <w:ins w:id="188" w:author="Huỳnh Ngọc Thắng" w:date="2016-11-16T16:17:00Z">
        <w:r w:rsidR="001C0D80">
          <w:rPr>
            <w:rFonts w:ascii="Times New Roman" w:hAnsi="Times New Roman" w:cs="Times New Roman"/>
            <w:sz w:val="24"/>
            <w:szCs w:val="24"/>
          </w:rPr>
          <w:t>chúng khớp</w:t>
        </w:r>
      </w:ins>
      <w:ins w:id="189" w:author="Thai" w:date="2016-10-23T19:25:00Z">
        <w:r w:rsidRPr="00E810B2">
          <w:rPr>
            <w:rFonts w:ascii="Times New Roman" w:hAnsi="Times New Roman" w:cs="Times New Roman"/>
            <w:sz w:val="24"/>
            <w:szCs w:val="24"/>
            <w:rPrChange w:id="190" w:author="Thai" w:date="2016-10-23T23:15:00Z">
              <w:rPr/>
            </w:rPrChange>
          </w:rPr>
          <w:t xml:space="preserve"> với nhau như thế nào. Các hình trụ và hình ống đặc trưng của Lego đề </w:t>
        </w:r>
      </w:ins>
      <w:ins w:id="191" w:author="Huỳnh Ngọc Thắng" w:date="2016-11-16T16:18:00Z">
        <w:r w:rsidR="001C0D80">
          <w:rPr>
            <w:rFonts w:ascii="Times New Roman" w:hAnsi="Times New Roman" w:cs="Times New Roman"/>
            <w:sz w:val="24"/>
            <w:szCs w:val="24"/>
          </w:rPr>
          <w:t>xuất</w:t>
        </w:r>
      </w:ins>
      <w:ins w:id="192" w:author="Thai" w:date="2016-10-23T19:25:00Z">
        <w:del w:id="193" w:author="Huỳnh Ngọc Thắng" w:date="2016-11-16T16:18:00Z">
          <w:r w:rsidRPr="00E810B2" w:rsidDel="001C0D80">
            <w:rPr>
              <w:rFonts w:ascii="Times New Roman" w:hAnsi="Times New Roman" w:cs="Times New Roman"/>
              <w:sz w:val="24"/>
              <w:szCs w:val="24"/>
              <w:rPrChange w:id="194" w:author="Thai" w:date="2016-10-23T23:15:00Z">
                <w:rPr/>
              </w:rPrChange>
            </w:rPr>
            <w:delText>nghị</w:delText>
          </w:r>
        </w:del>
        <w:r w:rsidRPr="00E810B2">
          <w:rPr>
            <w:rFonts w:ascii="Times New Roman" w:hAnsi="Times New Roman" w:cs="Times New Roman"/>
            <w:sz w:val="24"/>
            <w:szCs w:val="24"/>
            <w:rPrChange w:id="195" w:author="Thai" w:date="2016-10-23T23:15:00Z">
              <w:rPr/>
            </w:rPrChange>
          </w:rPr>
          <w:t xml:space="preserve"> </w:t>
        </w:r>
      </w:ins>
      <w:ins w:id="196" w:author="Huỳnh Ngọc Thắng" w:date="2016-11-16T16:18:00Z">
        <w:r w:rsidR="001C0D80">
          <w:rPr>
            <w:rFonts w:ascii="Times New Roman" w:hAnsi="Times New Roman" w:cs="Times New Roman"/>
            <w:sz w:val="24"/>
            <w:szCs w:val="24"/>
          </w:rPr>
          <w:t xml:space="preserve">hầu hết </w:t>
        </w:r>
      </w:ins>
      <w:ins w:id="197" w:author="Thai" w:date="2016-10-23T19:25:00Z">
        <w:r w:rsidRPr="00E810B2">
          <w:rPr>
            <w:rFonts w:ascii="Times New Roman" w:hAnsi="Times New Roman" w:cs="Times New Roman"/>
            <w:sz w:val="24"/>
            <w:szCs w:val="24"/>
            <w:rPrChange w:id="198" w:author="Thai" w:date="2016-10-23T23:15:00Z">
              <w:rPr/>
            </w:rPrChange>
          </w:rPr>
          <w:t xml:space="preserve">các quy tắc </w:t>
        </w:r>
      </w:ins>
      <w:ins w:id="199" w:author="Huỳnh Ngọc Thắng" w:date="2016-11-16T16:19:00Z">
        <w:r w:rsidR="001C0D80">
          <w:rPr>
            <w:rFonts w:ascii="Times New Roman" w:hAnsi="Times New Roman" w:cs="Times New Roman"/>
            <w:sz w:val="24"/>
            <w:szCs w:val="24"/>
          </w:rPr>
          <w:t>lắp ráp</w:t>
        </w:r>
      </w:ins>
      <w:ins w:id="200" w:author="Thai" w:date="2016-10-23T19:25:00Z">
        <w:del w:id="201" w:author="Huỳnh Ngọc Thắng" w:date="2016-11-16T16:19:00Z">
          <w:r w:rsidRPr="00E810B2" w:rsidDel="001C0D80">
            <w:rPr>
              <w:rFonts w:ascii="Times New Roman" w:hAnsi="Times New Roman" w:cs="Times New Roman"/>
              <w:sz w:val="24"/>
              <w:szCs w:val="24"/>
              <w:rPrChange w:id="202" w:author="Thai" w:date="2016-10-23T23:15:00Z">
                <w:rPr/>
              </w:rPrChange>
            </w:rPr>
            <w:delText>xây dựng</w:delText>
          </w:r>
        </w:del>
        <w:del w:id="203" w:author="Huỳnh Ngọc Thắng" w:date="2016-11-16T16:18:00Z">
          <w:r w:rsidRPr="00E810B2" w:rsidDel="001C0D80">
            <w:rPr>
              <w:rFonts w:ascii="Times New Roman" w:hAnsi="Times New Roman" w:cs="Times New Roman"/>
              <w:sz w:val="24"/>
              <w:szCs w:val="24"/>
              <w:rPrChange w:id="204" w:author="Thai" w:date="2016-10-23T23:15:00Z">
                <w:rPr/>
              </w:rPrChange>
            </w:rPr>
            <w:delText xml:space="preserve"> lớn hơn</w:delText>
          </w:r>
        </w:del>
        <w:r w:rsidRPr="00E810B2">
          <w:rPr>
            <w:rFonts w:ascii="Times New Roman" w:hAnsi="Times New Roman" w:cs="Times New Roman"/>
            <w:sz w:val="24"/>
            <w:szCs w:val="24"/>
            <w:rPrChange w:id="205" w:author="Thai" w:date="2016-10-23T23:15:00Z">
              <w:rPr/>
            </w:rPrChange>
          </w:rPr>
          <w:t xml:space="preserve">. Các kích thước và hình dạng của các phần gợi ý </w:t>
        </w:r>
        <w:del w:id="206" w:author="Huỳnh Ngọc Thắng" w:date="2016-11-16T16:19:00Z">
          <w:r w:rsidRPr="00E810B2" w:rsidDel="001C0D80">
            <w:rPr>
              <w:rFonts w:ascii="Times New Roman" w:hAnsi="Times New Roman" w:cs="Times New Roman"/>
              <w:sz w:val="24"/>
              <w:szCs w:val="24"/>
              <w:rPrChange w:id="207" w:author="Thai" w:date="2016-10-23T23:15:00Z">
                <w:rPr/>
              </w:rPrChange>
            </w:rPr>
            <w:delText>hoạt động của họ</w:delText>
          </w:r>
        </w:del>
      </w:ins>
      <w:ins w:id="208" w:author="Huỳnh Ngọc Thắng" w:date="2016-11-16T16:19:00Z">
        <w:r w:rsidR="001C0D80">
          <w:rPr>
            <w:rFonts w:ascii="Times New Roman" w:hAnsi="Times New Roman" w:cs="Times New Roman"/>
            <w:sz w:val="24"/>
            <w:szCs w:val="24"/>
          </w:rPr>
          <w:t>tác dụng của chúng</w:t>
        </w:r>
      </w:ins>
      <w:ins w:id="209" w:author="Thai" w:date="2016-10-23T19:25:00Z">
        <w:r w:rsidRPr="00E810B2">
          <w:rPr>
            <w:rFonts w:ascii="Times New Roman" w:hAnsi="Times New Roman" w:cs="Times New Roman"/>
            <w:sz w:val="24"/>
            <w:szCs w:val="24"/>
            <w:rPrChange w:id="210" w:author="Thai" w:date="2016-10-23T23:15:00Z">
              <w:rPr/>
            </w:rPrChange>
          </w:rPr>
          <w:t xml:space="preserve">. </w:t>
        </w:r>
      </w:ins>
      <w:ins w:id="211" w:author="Huỳnh Ngọc Thắng" w:date="2016-11-16T16:21:00Z">
        <w:r w:rsidR="001C0D80">
          <w:rPr>
            <w:rFonts w:ascii="Times New Roman" w:hAnsi="Times New Roman" w:cs="Times New Roman"/>
            <w:sz w:val="24"/>
            <w:szCs w:val="24"/>
          </w:rPr>
          <w:t xml:space="preserve">Các </w:t>
        </w:r>
      </w:ins>
      <w:ins w:id="212" w:author="Thai" w:date="2016-10-23T19:25:00Z">
        <w:del w:id="213" w:author="Huỳnh Ngọc Thắng" w:date="2016-11-16T16:21:00Z">
          <w:r w:rsidRPr="00E810B2" w:rsidDel="001C0D80">
            <w:rPr>
              <w:rFonts w:ascii="Times New Roman" w:hAnsi="Times New Roman" w:cs="Times New Roman"/>
              <w:sz w:val="24"/>
              <w:szCs w:val="24"/>
              <w:rPrChange w:id="214" w:author="Thai" w:date="2016-10-23T23:15:00Z">
                <w:rPr/>
              </w:rPrChange>
            </w:rPr>
            <w:delText>R</w:delText>
          </w:r>
        </w:del>
      </w:ins>
      <w:ins w:id="215" w:author="Huỳnh Ngọc Thắng" w:date="2016-11-16T16:21:00Z">
        <w:r w:rsidR="001C0D80">
          <w:rPr>
            <w:rFonts w:ascii="Times New Roman" w:hAnsi="Times New Roman" w:cs="Times New Roman"/>
            <w:sz w:val="24"/>
            <w:szCs w:val="24"/>
          </w:rPr>
          <w:t>r</w:t>
        </w:r>
      </w:ins>
      <w:ins w:id="216" w:author="Thai" w:date="2016-10-23T19:25:00Z">
        <w:r w:rsidRPr="00E810B2">
          <w:rPr>
            <w:rFonts w:ascii="Times New Roman" w:hAnsi="Times New Roman" w:cs="Times New Roman"/>
            <w:sz w:val="24"/>
            <w:szCs w:val="24"/>
            <w:rPrChange w:id="217" w:author="Thai" w:date="2016-10-23T23:15:00Z">
              <w:rPr/>
            </w:rPrChange>
          </w:rPr>
          <w:t xml:space="preserve">àng buộc vật lý </w:t>
        </w:r>
        <w:del w:id="218" w:author="Huỳnh Ngọc Thắng" w:date="2016-11-16T16:21:00Z">
          <w:r w:rsidRPr="00E810B2" w:rsidDel="001C0D80">
            <w:rPr>
              <w:rFonts w:ascii="Times New Roman" w:hAnsi="Times New Roman" w:cs="Times New Roman"/>
              <w:sz w:val="24"/>
              <w:szCs w:val="24"/>
              <w:rPrChange w:id="219" w:author="Thai" w:date="2016-10-23T23:15:00Z">
                <w:rPr/>
              </w:rPrChange>
            </w:rPr>
            <w:delText>hạn chế</w:delText>
          </w:r>
        </w:del>
      </w:ins>
      <w:ins w:id="220" w:author="Huỳnh Ngọc Thắng" w:date="2016-11-16T16:21:00Z">
        <w:r w:rsidR="001C0D80">
          <w:rPr>
            <w:rFonts w:ascii="Times New Roman" w:hAnsi="Times New Roman" w:cs="Times New Roman"/>
            <w:sz w:val="24"/>
            <w:szCs w:val="24"/>
          </w:rPr>
          <w:t>giới hạn lại</w:t>
        </w:r>
      </w:ins>
      <w:ins w:id="221" w:author="Thai" w:date="2016-10-23T19:25:00Z">
        <w:r w:rsidRPr="00E810B2">
          <w:rPr>
            <w:rFonts w:ascii="Times New Roman" w:hAnsi="Times New Roman" w:cs="Times New Roman"/>
            <w:sz w:val="24"/>
            <w:szCs w:val="24"/>
            <w:rPrChange w:id="222" w:author="Thai" w:date="2016-10-23T23:15:00Z">
              <w:rPr/>
            </w:rPrChange>
          </w:rPr>
          <w:t xml:space="preserve"> những phần nào sẽ phù hợp với nhau. </w:t>
        </w:r>
      </w:ins>
      <w:ins w:id="223" w:author="Huỳnh Ngọc Thắng" w:date="2016-11-16T16:22:00Z">
        <w:r w:rsidR="001C0D80">
          <w:rPr>
            <w:rFonts w:ascii="Times New Roman" w:hAnsi="Times New Roman" w:cs="Times New Roman"/>
            <w:sz w:val="24"/>
            <w:szCs w:val="24"/>
          </w:rPr>
          <w:t xml:space="preserve">Các </w:t>
        </w:r>
      </w:ins>
      <w:ins w:id="224" w:author="Thai" w:date="2016-10-23T19:25:00Z">
        <w:del w:id="225" w:author="Huỳnh Ngọc Thắng" w:date="2016-11-16T16:22:00Z">
          <w:r w:rsidRPr="00E810B2" w:rsidDel="001C0D80">
            <w:rPr>
              <w:rFonts w:ascii="Times New Roman" w:hAnsi="Times New Roman" w:cs="Times New Roman"/>
              <w:sz w:val="24"/>
              <w:szCs w:val="24"/>
              <w:rPrChange w:id="226" w:author="Thai" w:date="2016-10-23T23:15:00Z">
                <w:rPr/>
              </w:rPrChange>
            </w:rPr>
            <w:delText>R</w:delText>
          </w:r>
        </w:del>
      </w:ins>
      <w:ins w:id="227" w:author="Huỳnh Ngọc Thắng" w:date="2016-11-16T16:22:00Z">
        <w:r w:rsidR="001C0D80">
          <w:rPr>
            <w:rFonts w:ascii="Times New Roman" w:hAnsi="Times New Roman" w:cs="Times New Roman"/>
            <w:sz w:val="24"/>
            <w:szCs w:val="24"/>
          </w:rPr>
          <w:t>r</w:t>
        </w:r>
      </w:ins>
      <w:ins w:id="228" w:author="Thai" w:date="2016-10-23T19:25:00Z">
        <w:r w:rsidRPr="00E810B2">
          <w:rPr>
            <w:rFonts w:ascii="Times New Roman" w:hAnsi="Times New Roman" w:cs="Times New Roman"/>
            <w:sz w:val="24"/>
            <w:szCs w:val="24"/>
            <w:rPrChange w:id="229" w:author="Thai" w:date="2016-10-23T23:15:00Z">
              <w:rPr/>
            </w:rPrChange>
          </w:rPr>
          <w:t xml:space="preserve">àng buộc văn hóa và ngữ nghĩa cung cấp giới hạn </w:t>
        </w:r>
        <w:del w:id="230" w:author="Huỳnh Ngọc Thắng" w:date="2016-11-16T16:23:00Z">
          <w:r w:rsidRPr="00E810B2" w:rsidDel="001C0D80">
            <w:rPr>
              <w:rFonts w:ascii="Times New Roman" w:hAnsi="Times New Roman" w:cs="Times New Roman"/>
              <w:sz w:val="24"/>
              <w:szCs w:val="24"/>
              <w:rPrChange w:id="231" w:author="Thai" w:date="2016-10-23T23:15:00Z">
                <w:rPr/>
              </w:rPrChange>
            </w:rPr>
            <w:delText>vững chắc</w:delText>
          </w:r>
        </w:del>
      </w:ins>
      <w:ins w:id="232" w:author="Huỳnh Ngọc Thắng" w:date="2016-11-16T16:23:00Z">
        <w:r w:rsidR="001C0D80">
          <w:rPr>
            <w:rFonts w:ascii="Times New Roman" w:hAnsi="Times New Roman" w:cs="Times New Roman"/>
            <w:sz w:val="24"/>
            <w:szCs w:val="24"/>
          </w:rPr>
          <w:t>rõ ràng</w:t>
        </w:r>
      </w:ins>
      <w:ins w:id="233" w:author="Thai" w:date="2016-10-23T19:25:00Z">
        <w:r w:rsidRPr="00E810B2">
          <w:rPr>
            <w:rFonts w:ascii="Times New Roman" w:hAnsi="Times New Roman" w:cs="Times New Roman"/>
            <w:sz w:val="24"/>
            <w:szCs w:val="24"/>
            <w:rPrChange w:id="234" w:author="Thai" w:date="2016-10-23T23:15:00Z">
              <w:rPr/>
            </w:rPrChange>
          </w:rPr>
          <w:t xml:space="preserve"> về tính hợp lý cho tất cả, </w:t>
        </w:r>
        <w:del w:id="235" w:author="Huỳnh Ngọc Thắng" w:date="2016-11-16T16:22:00Z">
          <w:r w:rsidRPr="00E810B2" w:rsidDel="001C0D80">
            <w:rPr>
              <w:rFonts w:ascii="Times New Roman" w:hAnsi="Times New Roman" w:cs="Times New Roman"/>
              <w:sz w:val="24"/>
              <w:szCs w:val="24"/>
              <w:rPrChange w:id="236" w:author="Thai" w:date="2016-10-23T23:15:00Z">
                <w:rPr/>
              </w:rPrChange>
            </w:rPr>
            <w:delText>nhưng</w:delText>
          </w:r>
        </w:del>
      </w:ins>
      <w:ins w:id="237" w:author="Huỳnh Ngọc Thắng" w:date="2016-11-16T16:22:00Z">
        <w:r w:rsidR="001C0D80">
          <w:rPr>
            <w:rFonts w:ascii="Times New Roman" w:hAnsi="Times New Roman" w:cs="Times New Roman"/>
            <w:sz w:val="24"/>
            <w:szCs w:val="24"/>
          </w:rPr>
          <w:t>ngoại trừ</w:t>
        </w:r>
      </w:ins>
      <w:ins w:id="238" w:author="Thai" w:date="2016-10-23T19:25:00Z">
        <w:r w:rsidRPr="00E810B2">
          <w:rPr>
            <w:rFonts w:ascii="Times New Roman" w:hAnsi="Times New Roman" w:cs="Times New Roman"/>
            <w:sz w:val="24"/>
            <w:szCs w:val="24"/>
            <w:rPrChange w:id="239" w:author="Thai" w:date="2016-10-23T23:15:00Z">
              <w:rPr/>
            </w:rPrChange>
          </w:rPr>
          <w:t xml:space="preserve"> một </w:t>
        </w:r>
        <w:del w:id="240" w:author="Huỳnh Ngọc Thắng" w:date="2016-11-16T16:22:00Z">
          <w:r w:rsidRPr="00E810B2" w:rsidDel="001C0D80">
            <w:rPr>
              <w:rFonts w:ascii="Times New Roman" w:hAnsi="Times New Roman" w:cs="Times New Roman"/>
              <w:sz w:val="24"/>
              <w:szCs w:val="24"/>
              <w:rPrChange w:id="241" w:author="Thai" w:date="2016-10-23T23:15:00Z">
                <w:rPr/>
              </w:rPrChange>
            </w:rPr>
            <w:delText>trong những phần</w:delText>
          </w:r>
        </w:del>
      </w:ins>
      <w:ins w:id="242" w:author="Huỳnh Ngọc Thắng" w:date="2016-11-16T16:22:00Z">
        <w:r w:rsidR="001C0D80">
          <w:rPr>
            <w:rFonts w:ascii="Times New Roman" w:hAnsi="Times New Roman" w:cs="Times New Roman"/>
            <w:sz w:val="24"/>
            <w:szCs w:val="24"/>
          </w:rPr>
          <w:t>mảnh</w:t>
        </w:r>
      </w:ins>
      <w:ins w:id="243" w:author="Thai" w:date="2016-10-23T19:25:00Z">
        <w:r w:rsidRPr="00E810B2">
          <w:rPr>
            <w:rFonts w:ascii="Times New Roman" w:hAnsi="Times New Roman" w:cs="Times New Roman"/>
            <w:sz w:val="24"/>
            <w:szCs w:val="24"/>
            <w:rPrChange w:id="244" w:author="Thai" w:date="2016-10-23T23:15:00Z">
              <w:rPr/>
            </w:rPrChange>
          </w:rPr>
          <w:t xml:space="preserve"> còn lại, và chỉ với một mảnh còn sót</w:t>
        </w:r>
        <w:del w:id="245" w:author="Huỳnh Ngọc Thắng" w:date="2016-11-16T16:23:00Z">
          <w:r w:rsidRPr="00E810B2" w:rsidDel="001C0D80">
            <w:rPr>
              <w:rFonts w:ascii="Times New Roman" w:hAnsi="Times New Roman" w:cs="Times New Roman"/>
              <w:sz w:val="24"/>
              <w:szCs w:val="24"/>
              <w:rPrChange w:id="246" w:author="Thai" w:date="2016-10-23T23:15:00Z">
                <w:rPr/>
              </w:rPrChange>
            </w:rPr>
            <w:delText xml:space="preserve">  </w:delText>
          </w:r>
        </w:del>
        <w:r w:rsidRPr="00E810B2">
          <w:rPr>
            <w:rFonts w:ascii="Times New Roman" w:hAnsi="Times New Roman" w:cs="Times New Roman"/>
            <w:sz w:val="24"/>
            <w:szCs w:val="24"/>
            <w:rPrChange w:id="247" w:author="Thai" w:date="2016-10-23T23:15:00Z">
              <w:rPr/>
            </w:rPrChange>
          </w:rPr>
          <w:t xml:space="preserve">và chỉ có một </w:t>
        </w:r>
        <w:del w:id="248" w:author="Huỳnh Ngọc Thắng" w:date="2016-11-16T16:24:00Z">
          <w:r w:rsidRPr="00E810B2" w:rsidDel="001C0D80">
            <w:rPr>
              <w:rFonts w:ascii="Times New Roman" w:hAnsi="Times New Roman" w:cs="Times New Roman"/>
              <w:sz w:val="24"/>
              <w:szCs w:val="24"/>
              <w:rPrChange w:id="249" w:author="Thai" w:date="2016-10-23T23:15:00Z">
                <w:rPr/>
              </w:rPrChange>
            </w:rPr>
            <w:delText>nơi</w:delText>
          </w:r>
        </w:del>
      </w:ins>
      <w:ins w:id="250" w:author="Huỳnh Ngọc Thắng" w:date="2016-11-16T16:24:00Z">
        <w:r w:rsidR="001C0D80">
          <w:rPr>
            <w:rFonts w:ascii="Times New Roman" w:hAnsi="Times New Roman" w:cs="Times New Roman"/>
            <w:sz w:val="24"/>
            <w:szCs w:val="24"/>
          </w:rPr>
          <w:t>vị trí</w:t>
        </w:r>
      </w:ins>
      <w:ins w:id="251" w:author="Thai" w:date="2016-10-23T19:25:00Z">
        <w:r w:rsidRPr="00E810B2">
          <w:rPr>
            <w:rFonts w:ascii="Times New Roman" w:hAnsi="Times New Roman" w:cs="Times New Roman"/>
            <w:sz w:val="24"/>
            <w:szCs w:val="24"/>
            <w:rPrChange w:id="252" w:author="Thai" w:date="2016-10-23T23:15:00Z">
              <w:rPr/>
            </w:rPrChange>
          </w:rPr>
          <w:t xml:space="preserve"> nó có thể </w:t>
        </w:r>
        <w:del w:id="253" w:author="Huỳnh Ngọc Thắng" w:date="2016-11-16T16:24:00Z">
          <w:r w:rsidRPr="00E810B2" w:rsidDel="001C0D80">
            <w:rPr>
              <w:rFonts w:ascii="Times New Roman" w:hAnsi="Times New Roman" w:cs="Times New Roman"/>
              <w:sz w:val="24"/>
              <w:szCs w:val="24"/>
              <w:rPrChange w:id="254" w:author="Thai" w:date="2016-10-23T23:15:00Z">
                <w:rPr/>
              </w:rPrChange>
            </w:rPr>
            <w:delText>đi được</w:delText>
          </w:r>
        </w:del>
      </w:ins>
      <w:ins w:id="255" w:author="Huỳnh Ngọc Thắng" w:date="2016-11-16T16:24:00Z">
        <w:r w:rsidR="001C0D80">
          <w:rPr>
            <w:rFonts w:ascii="Times New Roman" w:hAnsi="Times New Roman" w:cs="Times New Roman"/>
            <w:sz w:val="24"/>
            <w:szCs w:val="24"/>
          </w:rPr>
          <w:t>nằm</w:t>
        </w:r>
      </w:ins>
      <w:ins w:id="256" w:author="Thai" w:date="2016-10-23T19:25:00Z">
        <w:r w:rsidRPr="00E810B2">
          <w:rPr>
            <w:rFonts w:ascii="Times New Roman" w:hAnsi="Times New Roman" w:cs="Times New Roman"/>
            <w:sz w:val="24"/>
            <w:szCs w:val="24"/>
            <w:rPrChange w:id="257" w:author="Thai" w:date="2016-10-23T23:15:00Z">
              <w:rPr/>
            </w:rPrChange>
          </w:rPr>
          <w:t xml:space="preserve">, logic đơn giản </w:t>
        </w:r>
        <w:del w:id="258" w:author="Huỳnh Ngọc Thắng" w:date="2016-11-16T16:25:00Z">
          <w:r w:rsidRPr="00E810B2" w:rsidDel="001C0D80">
            <w:rPr>
              <w:rFonts w:ascii="Times New Roman" w:hAnsi="Times New Roman" w:cs="Times New Roman"/>
              <w:sz w:val="24"/>
              <w:szCs w:val="24"/>
              <w:rPrChange w:id="259" w:author="Thai" w:date="2016-10-23T23:15:00Z">
                <w:rPr/>
              </w:rPrChange>
            </w:rPr>
            <w:delText>quyết định các vị trí</w:delText>
          </w:r>
        </w:del>
      </w:ins>
      <w:ins w:id="260" w:author="Huỳnh Ngọc Thắng" w:date="2016-11-16T16:25:00Z">
        <w:r w:rsidR="001C0D80">
          <w:rPr>
            <w:rFonts w:ascii="Times New Roman" w:hAnsi="Times New Roman" w:cs="Times New Roman"/>
            <w:sz w:val="24"/>
            <w:szCs w:val="24"/>
          </w:rPr>
          <w:t xml:space="preserve">cũng đã xác định </w:t>
        </w:r>
        <w:r w:rsidR="001C0D80">
          <w:rPr>
            <w:rFonts w:ascii="Times New Roman" w:hAnsi="Times New Roman" w:cs="Times New Roman"/>
            <w:sz w:val="24"/>
            <w:szCs w:val="24"/>
          </w:rPr>
          <w:lastRenderedPageBreak/>
          <w:t>được cách lắp đặt</w:t>
        </w:r>
      </w:ins>
      <w:ins w:id="261" w:author="Thai" w:date="2016-10-23T19:25:00Z">
        <w:r w:rsidRPr="00E810B2">
          <w:rPr>
            <w:rFonts w:ascii="Times New Roman" w:hAnsi="Times New Roman" w:cs="Times New Roman"/>
            <w:sz w:val="24"/>
            <w:szCs w:val="24"/>
            <w:rPrChange w:id="262" w:author="Thai" w:date="2016-10-23T23:15:00Z">
              <w:rPr/>
            </w:rPrChange>
          </w:rPr>
          <w:t>. 4 lớp ràng buộc - vật lý, văn hóa, ngữ nghĩa, và logic - dường như là phổ biến, xuất hiện trong một loạt các tình huống</w:t>
        </w:r>
      </w:ins>
      <w:ins w:id="263" w:author="Huỳnh Ngọc Thắng" w:date="2016-11-16T16:25:00Z">
        <w:r w:rsidR="001C0D80">
          <w:rPr>
            <w:rFonts w:ascii="Times New Roman" w:hAnsi="Times New Roman" w:cs="Times New Roman"/>
            <w:sz w:val="24"/>
            <w:szCs w:val="24"/>
          </w:rPr>
          <w:t xml:space="preserve"> khác nhau</w:t>
        </w:r>
      </w:ins>
      <w:ins w:id="264" w:author="Thai" w:date="2016-10-23T19:25:00Z">
        <w:r w:rsidRPr="00E810B2">
          <w:rPr>
            <w:rFonts w:ascii="Times New Roman" w:hAnsi="Times New Roman" w:cs="Times New Roman"/>
            <w:sz w:val="24"/>
            <w:szCs w:val="24"/>
            <w:rPrChange w:id="265" w:author="Thai" w:date="2016-10-23T23:15:00Z">
              <w:rPr/>
            </w:rPrChange>
          </w:rPr>
          <w:t>.</w:t>
        </w:r>
      </w:ins>
    </w:p>
    <w:p w:rsidR="00E24416" w:rsidRDefault="00E24416">
      <w:pPr>
        <w:ind w:firstLine="720"/>
        <w:jc w:val="both"/>
        <w:rPr>
          <w:ins w:id="266" w:author="Trần Huy Thịnh" w:date="2016-11-16T09:50:00Z"/>
          <w:rFonts w:ascii="Times New Roman" w:hAnsi="Times New Roman" w:cs="Times New Roman"/>
          <w:sz w:val="24"/>
          <w:szCs w:val="24"/>
        </w:rPr>
        <w:pPrChange w:id="267" w:author="Thai" w:date="2016-10-23T22:37:00Z">
          <w:pPr>
            <w:jc w:val="both"/>
          </w:pPr>
        </w:pPrChange>
      </w:pPr>
      <w:ins w:id="268" w:author="Thai" w:date="2016-10-23T19:25:00Z">
        <w:r w:rsidRPr="00E810B2">
          <w:rPr>
            <w:rFonts w:ascii="Times New Roman" w:hAnsi="Times New Roman" w:cs="Times New Roman"/>
            <w:sz w:val="24"/>
            <w:szCs w:val="24"/>
            <w:rPrChange w:id="269" w:author="Thai" w:date="2016-10-23T23:15:00Z">
              <w:rPr/>
            </w:rPrChange>
          </w:rPr>
          <w:t xml:space="preserve">Các ràng buộc là gợi ý mạnh, hạn chế </w:t>
        </w:r>
      </w:ins>
      <w:ins w:id="270" w:author="Huỳnh Ngọc Thắng" w:date="2016-11-16T16:26:00Z">
        <w:r w:rsidR="001C0D80">
          <w:rPr>
            <w:rFonts w:ascii="Times New Roman" w:hAnsi="Times New Roman" w:cs="Times New Roman"/>
            <w:sz w:val="24"/>
            <w:szCs w:val="24"/>
          </w:rPr>
          <w:t xml:space="preserve">tập các </w:t>
        </w:r>
      </w:ins>
      <w:ins w:id="271" w:author="Thai" w:date="2016-10-23T19:25:00Z">
        <w:r w:rsidRPr="00E810B2">
          <w:rPr>
            <w:rFonts w:ascii="Times New Roman" w:hAnsi="Times New Roman" w:cs="Times New Roman"/>
            <w:sz w:val="24"/>
            <w:szCs w:val="24"/>
            <w:rPrChange w:id="272" w:author="Thai" w:date="2016-10-23T23:15:00Z">
              <w:rPr/>
            </w:rPrChange>
          </w:rPr>
          <w:t>hành động có thể</w:t>
        </w:r>
      </w:ins>
      <w:ins w:id="273" w:author="Huỳnh Ngọc Thắng" w:date="2016-11-16T16:26:00Z">
        <w:r w:rsidR="001C0D80">
          <w:rPr>
            <w:rFonts w:ascii="Times New Roman" w:hAnsi="Times New Roman" w:cs="Times New Roman"/>
            <w:sz w:val="24"/>
            <w:szCs w:val="24"/>
          </w:rPr>
          <w:t xml:space="preserve"> thực hiện</w:t>
        </w:r>
      </w:ins>
      <w:ins w:id="274" w:author="Thai" w:date="2016-10-23T19:25:00Z">
        <w:r w:rsidRPr="00E810B2">
          <w:rPr>
            <w:rFonts w:ascii="Times New Roman" w:hAnsi="Times New Roman" w:cs="Times New Roman"/>
            <w:sz w:val="24"/>
            <w:szCs w:val="24"/>
            <w:rPrChange w:id="275" w:author="Thai" w:date="2016-10-23T23:15:00Z">
              <w:rPr/>
            </w:rPrChange>
          </w:rPr>
          <w:t xml:space="preserve">. Việc sử dụng </w:t>
        </w:r>
        <w:del w:id="276" w:author="Huỳnh Ngọc Thắng" w:date="2016-11-16T16:27:00Z">
          <w:r w:rsidRPr="00E810B2" w:rsidDel="001C0D80">
            <w:rPr>
              <w:rFonts w:ascii="Times New Roman" w:hAnsi="Times New Roman" w:cs="Times New Roman"/>
              <w:sz w:val="24"/>
              <w:szCs w:val="24"/>
              <w:rPrChange w:id="277" w:author="Thai" w:date="2016-10-23T23:15:00Z">
                <w:rPr/>
              </w:rPrChange>
            </w:rPr>
            <w:delText>chu đáo</w:delText>
          </w:r>
        </w:del>
      </w:ins>
      <w:ins w:id="278" w:author="Huỳnh Ngọc Thắng" w:date="2016-11-16T16:27:00Z">
        <w:r w:rsidR="001C0D80">
          <w:rPr>
            <w:rFonts w:ascii="Times New Roman" w:hAnsi="Times New Roman" w:cs="Times New Roman"/>
            <w:sz w:val="24"/>
            <w:szCs w:val="24"/>
          </w:rPr>
          <w:t>cẩn thận</w:t>
        </w:r>
      </w:ins>
      <w:ins w:id="279" w:author="Thai" w:date="2016-10-23T19:25:00Z">
        <w:r w:rsidRPr="00E810B2">
          <w:rPr>
            <w:rFonts w:ascii="Times New Roman" w:hAnsi="Times New Roman" w:cs="Times New Roman"/>
            <w:sz w:val="24"/>
            <w:szCs w:val="24"/>
            <w:rPrChange w:id="280" w:author="Thai" w:date="2016-10-23T23:15:00Z">
              <w:rPr/>
            </w:rPrChange>
          </w:rPr>
          <w:t xml:space="preserve"> </w:t>
        </w:r>
        <w:del w:id="281" w:author="Huỳnh Ngọc Thắng" w:date="2016-11-16T16:27:00Z">
          <w:r w:rsidRPr="00E810B2" w:rsidDel="001C0D80">
            <w:rPr>
              <w:rFonts w:ascii="Times New Roman" w:hAnsi="Times New Roman" w:cs="Times New Roman"/>
              <w:sz w:val="24"/>
              <w:szCs w:val="24"/>
              <w:rPrChange w:id="282" w:author="Thai" w:date="2016-10-23T23:15:00Z">
                <w:rPr/>
              </w:rPrChange>
            </w:rPr>
            <w:delText>của những hạn chế</w:delText>
          </w:r>
        </w:del>
      </w:ins>
      <w:ins w:id="283" w:author="Huỳnh Ngọc Thắng" w:date="2016-11-16T16:27:00Z">
        <w:r w:rsidR="001C0D80">
          <w:rPr>
            <w:rFonts w:ascii="Times New Roman" w:hAnsi="Times New Roman" w:cs="Times New Roman"/>
            <w:sz w:val="24"/>
            <w:szCs w:val="24"/>
          </w:rPr>
          <w:t>các ràng buộc</w:t>
        </w:r>
      </w:ins>
      <w:ins w:id="284" w:author="Thai" w:date="2016-10-23T19:25:00Z">
        <w:r w:rsidRPr="00E810B2">
          <w:rPr>
            <w:rFonts w:ascii="Times New Roman" w:hAnsi="Times New Roman" w:cs="Times New Roman"/>
            <w:sz w:val="24"/>
            <w:szCs w:val="24"/>
            <w:rPrChange w:id="285" w:author="Thai" w:date="2016-10-23T23:15:00Z">
              <w:rPr/>
            </w:rPrChange>
          </w:rPr>
          <w:t xml:space="preserve"> trong thiết kế cho phép </w:t>
        </w:r>
      </w:ins>
      <w:ins w:id="286" w:author="Huỳnh Ngọc Thắng" w:date="2016-11-16T16:27:00Z">
        <w:r w:rsidR="001C0D80">
          <w:rPr>
            <w:rFonts w:ascii="Times New Roman" w:hAnsi="Times New Roman" w:cs="Times New Roman"/>
            <w:sz w:val="24"/>
            <w:szCs w:val="24"/>
          </w:rPr>
          <w:t xml:space="preserve">con </w:t>
        </w:r>
      </w:ins>
      <w:ins w:id="287" w:author="Thai" w:date="2016-10-23T19:25:00Z">
        <w:r w:rsidRPr="00E810B2">
          <w:rPr>
            <w:rFonts w:ascii="Times New Roman" w:hAnsi="Times New Roman" w:cs="Times New Roman"/>
            <w:sz w:val="24"/>
            <w:szCs w:val="24"/>
            <w:rPrChange w:id="288" w:author="Thai" w:date="2016-10-23T23:15:00Z">
              <w:rPr/>
            </w:rPrChange>
          </w:rPr>
          <w:t>người dễ dàng xác định quá trình hành động thích hợp, thậm chí trong một tình huống mới.</w:t>
        </w:r>
      </w:ins>
    </w:p>
    <w:p w:rsidR="00905367" w:rsidRPr="00F61C9D" w:rsidRDefault="00905367" w:rsidP="00905367">
      <w:pPr>
        <w:ind w:firstLine="360"/>
        <w:rPr>
          <w:ins w:id="289" w:author="Huỳnh Ngọc Thắng" w:date="2016-11-16T16:30:00Z"/>
          <w:rStyle w:val="fontstyle01"/>
          <w:rFonts w:ascii="Times New Roman" w:hAnsi="Times New Roman" w:cs="Times New Roman"/>
          <w:sz w:val="26"/>
          <w:szCs w:val="26"/>
        </w:rPr>
      </w:pPr>
    </w:p>
    <w:p w:rsidR="009B7FCF" w:rsidRDefault="00905367" w:rsidP="00905367">
      <w:pPr>
        <w:jc w:val="both"/>
        <w:rPr>
          <w:ins w:id="290" w:author="Trần Huy Thịnh" w:date="2016-11-16T09:50:00Z"/>
          <w:rFonts w:ascii="Times New Roman" w:hAnsi="Times New Roman" w:cs="Times New Roman"/>
          <w:sz w:val="24"/>
          <w:szCs w:val="24"/>
        </w:rPr>
      </w:pPr>
      <w:ins w:id="291" w:author="Huỳnh Ngọc Thắng" w:date="2016-11-16T16:30:00Z">
        <w:r w:rsidRPr="00F61C9D">
          <w:rPr>
            <w:rFonts w:ascii="Times New Roman" w:hAnsi="Times New Roman" w:cs="Times New Roman"/>
            <w:noProof/>
            <w:sz w:val="26"/>
            <w:szCs w:val="26"/>
          </w:rPr>
          <w:drawing>
            <wp:inline distT="0" distB="0" distL="0" distR="0" wp14:anchorId="5E507B35" wp14:editId="50938B07">
              <wp:extent cx="59436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to.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r w:rsidRPr="00F61C9D">
          <w:rPr>
            <w:rFonts w:ascii="Times New Roman" w:hAnsi="Times New Roman" w:cs="Times New Roman"/>
            <w:sz w:val="26"/>
            <w:szCs w:val="26"/>
          </w:rPr>
          <w:br/>
        </w:r>
        <w:r w:rsidRPr="00F61C9D">
          <w:rPr>
            <w:rStyle w:val="fontstyle41"/>
            <w:rFonts w:ascii="Times New Roman" w:hAnsi="Times New Roman" w:cs="Times New Roman"/>
            <w:sz w:val="26"/>
            <w:szCs w:val="26"/>
          </w:rPr>
          <w:t xml:space="preserve">Hình 4.1. </w:t>
        </w:r>
        <w:r w:rsidRPr="00F61C9D">
          <w:rPr>
            <w:rStyle w:val="fontstyle01"/>
            <w:rFonts w:ascii="Times New Roman" w:hAnsi="Times New Roman" w:cs="Times New Roman"/>
            <w:b/>
            <w:sz w:val="26"/>
            <w:szCs w:val="26"/>
          </w:rPr>
          <w:t>Xe mô tô lắp ráp</w:t>
        </w:r>
        <w:r w:rsidRPr="00F61C9D">
          <w:rPr>
            <w:rStyle w:val="fontstyle01"/>
            <w:rFonts w:ascii="Times New Roman" w:hAnsi="Times New Roman" w:cs="Times New Roman"/>
            <w:sz w:val="26"/>
            <w:szCs w:val="26"/>
          </w:rPr>
          <w:t>. Đồ chơi xe mô tô lắp ráp được thể hiện bản đã lắp ráp (A) và các mảnh (B). Nó có 15 mảnh được xây dựng rất khéo mà một người lớn cũng có thể gắn chúng lại với nhau. Thiết kế đã thể hiện các ràng buộc để xác định mảnh nào khớp ở đâu. Các ràng buộc vật lý giới hạn các cách lắp đặt thay thế cho nhau. Các ràng buộc văn hóa và ngữ nghĩa đưa ra các gợi ý cần thiết cho những quyết định khác. Ví dụ, các ràng buộc văn hóa xác định lắp ráp 3 cái đèn (đỏ, lục, và vàng) và các ràng buộc ý nghĩa ngăn người dùng lắp cái đầu ở phía sau trên thân hoặc mảnh có từ “police” lộn ngược.</w:t>
        </w:r>
      </w:ins>
    </w:p>
    <w:p w:rsidR="009B7FCF" w:rsidRPr="00E810B2" w:rsidRDefault="009B7FCF">
      <w:pPr>
        <w:ind w:firstLine="720"/>
        <w:jc w:val="both"/>
        <w:rPr>
          <w:ins w:id="292" w:author="Thai" w:date="2016-10-23T19:26:00Z"/>
          <w:rFonts w:ascii="Times New Roman" w:hAnsi="Times New Roman" w:cs="Times New Roman"/>
          <w:sz w:val="24"/>
          <w:szCs w:val="24"/>
          <w:rPrChange w:id="293" w:author="Thai" w:date="2016-10-23T23:15:00Z">
            <w:rPr>
              <w:ins w:id="294" w:author="Thai" w:date="2016-10-23T19:26:00Z"/>
            </w:rPr>
          </w:rPrChange>
        </w:rPr>
        <w:pPrChange w:id="295" w:author="Thai" w:date="2016-10-23T22:37:00Z">
          <w:pPr>
            <w:jc w:val="both"/>
          </w:pPr>
        </w:pPrChange>
      </w:pPr>
    </w:p>
    <w:p w:rsidR="00824712" w:rsidRPr="00E810B2" w:rsidRDefault="00893CB1">
      <w:pPr>
        <w:jc w:val="right"/>
        <w:rPr>
          <w:ins w:id="296" w:author="Thai" w:date="2016-10-23T19:26:00Z"/>
          <w:rFonts w:ascii="Times New Roman" w:hAnsi="Times New Roman" w:cs="Times New Roman"/>
          <w:b/>
          <w:sz w:val="32"/>
          <w:szCs w:val="32"/>
          <w:rPrChange w:id="297" w:author="Thai" w:date="2016-10-23T23:15:00Z">
            <w:rPr>
              <w:ins w:id="298" w:author="Thai" w:date="2016-10-23T19:26:00Z"/>
            </w:rPr>
          </w:rPrChange>
        </w:rPr>
      </w:pPr>
      <w:ins w:id="299" w:author="Thai" w:date="2016-10-23T19:26:00Z">
        <w:r w:rsidRPr="00E810B2">
          <w:rPr>
            <w:rFonts w:ascii="Times New Roman" w:hAnsi="Times New Roman" w:cs="Times New Roman"/>
            <w:b/>
            <w:sz w:val="32"/>
            <w:szCs w:val="32"/>
            <w:rPrChange w:id="300" w:author="Thai" w:date="2016-10-23T23:15:00Z">
              <w:rPr>
                <w:rFonts w:ascii="Times New Roman" w:hAnsi="Times New Roman" w:cs="Times New Roman"/>
                <w:sz w:val="28"/>
                <w:szCs w:val="28"/>
              </w:rPr>
            </w:rPrChange>
          </w:rPr>
          <w:t>BỐN LOẠI RÀNG BUỘC:</w:t>
        </w:r>
      </w:ins>
    </w:p>
    <w:p w:rsidR="00824712" w:rsidRPr="00E810B2" w:rsidRDefault="00893CB1">
      <w:pPr>
        <w:jc w:val="right"/>
        <w:rPr>
          <w:ins w:id="301" w:author="Thai" w:date="2016-10-23T19:26:00Z"/>
          <w:rFonts w:ascii="Times New Roman" w:hAnsi="Times New Roman" w:cs="Times New Roman"/>
          <w:b/>
          <w:sz w:val="32"/>
          <w:szCs w:val="32"/>
          <w:rPrChange w:id="302" w:author="Thai" w:date="2016-10-23T23:15:00Z">
            <w:rPr>
              <w:ins w:id="303" w:author="Thai" w:date="2016-10-23T19:26:00Z"/>
            </w:rPr>
          </w:rPrChange>
        </w:rPr>
      </w:pPr>
      <w:ins w:id="304" w:author="Thai" w:date="2016-10-23T19:26:00Z">
        <w:r w:rsidRPr="00E810B2">
          <w:rPr>
            <w:rFonts w:ascii="Times New Roman" w:hAnsi="Times New Roman" w:cs="Times New Roman"/>
            <w:b/>
            <w:sz w:val="32"/>
            <w:szCs w:val="32"/>
            <w:rPrChange w:id="305" w:author="Thai" w:date="2016-10-23T23:15:00Z">
              <w:rPr>
                <w:rFonts w:ascii="Times New Roman" w:hAnsi="Times New Roman" w:cs="Times New Roman"/>
                <w:sz w:val="28"/>
                <w:szCs w:val="28"/>
              </w:rPr>
            </w:rPrChange>
          </w:rPr>
          <w:t>VẬT LÝ, VĂN HÓA, NGỮ NGHĨA, VÀ LOGIC</w:t>
        </w:r>
      </w:ins>
    </w:p>
    <w:p w:rsidR="00824712" w:rsidRPr="00E810B2" w:rsidRDefault="00893CB1" w:rsidP="0098669F">
      <w:pPr>
        <w:jc w:val="both"/>
        <w:rPr>
          <w:ins w:id="306" w:author="Thai" w:date="2016-10-23T19:26:00Z"/>
          <w:rFonts w:ascii="Times New Roman" w:hAnsi="Times New Roman" w:cs="Times New Roman"/>
          <w:b/>
          <w:sz w:val="24"/>
          <w:szCs w:val="24"/>
          <w:rPrChange w:id="307" w:author="Thai" w:date="2016-10-23T23:15:00Z">
            <w:rPr>
              <w:ins w:id="308" w:author="Thai" w:date="2016-10-23T19:26:00Z"/>
            </w:rPr>
          </w:rPrChange>
        </w:rPr>
      </w:pPr>
      <w:ins w:id="309" w:author="Thai" w:date="2016-10-23T19:26:00Z">
        <w:r w:rsidRPr="00E810B2">
          <w:rPr>
            <w:rFonts w:ascii="Times New Roman" w:hAnsi="Times New Roman" w:cs="Times New Roman"/>
            <w:b/>
            <w:sz w:val="24"/>
            <w:szCs w:val="24"/>
            <w:rPrChange w:id="310" w:author="Thai" w:date="2016-10-23T23:15:00Z">
              <w:rPr>
                <w:rFonts w:ascii="Times New Roman" w:hAnsi="Times New Roman" w:cs="Times New Roman"/>
                <w:b/>
                <w:sz w:val="26"/>
                <w:szCs w:val="26"/>
              </w:rPr>
            </w:rPrChange>
          </w:rPr>
          <w:t>RÀNG BUỘC VẬT LÝ</w:t>
        </w:r>
      </w:ins>
    </w:p>
    <w:p w:rsidR="00824712" w:rsidRPr="00E810B2" w:rsidRDefault="00A82ADA" w:rsidP="0098669F">
      <w:pPr>
        <w:jc w:val="both"/>
        <w:rPr>
          <w:ins w:id="311" w:author="Thai" w:date="2016-10-23T19:26:00Z"/>
          <w:rFonts w:ascii="Times New Roman" w:hAnsi="Times New Roman" w:cs="Times New Roman"/>
          <w:sz w:val="24"/>
          <w:szCs w:val="24"/>
          <w:rPrChange w:id="312" w:author="Thai" w:date="2016-10-23T23:15:00Z">
            <w:rPr>
              <w:ins w:id="313" w:author="Thai" w:date="2016-10-23T19:26:00Z"/>
            </w:rPr>
          </w:rPrChange>
        </w:rPr>
      </w:pPr>
      <w:ins w:id="314" w:author="Thai" w:date="2016-10-23T19:39:00Z">
        <w:del w:id="315" w:author="Trần Huy Thịnh" w:date="2016-11-16T09:50:00Z">
          <w:r w:rsidRPr="00E810B2" w:rsidDel="009B7FCF">
            <w:rPr>
              <w:rFonts w:ascii="Times New Roman" w:hAnsi="Times New Roman" w:cs="Times New Roman"/>
              <w:sz w:val="24"/>
              <w:szCs w:val="24"/>
              <w:rPrChange w:id="316" w:author="Thai" w:date="2016-10-23T23:15:00Z">
                <w:rPr>
                  <w:rFonts w:ascii="Times New Roman" w:hAnsi="Times New Roman" w:cs="Times New Roman"/>
                </w:rPr>
              </w:rPrChange>
            </w:rPr>
            <w:delText>G</w:delText>
          </w:r>
        </w:del>
      </w:ins>
      <w:ins w:id="317" w:author="Thai" w:date="2016-10-23T19:26:00Z">
        <w:del w:id="318" w:author="Trần Huy Thịnh" w:date="2016-11-16T09:50:00Z">
          <w:r w:rsidR="00824712" w:rsidRPr="00E810B2" w:rsidDel="009B7FCF">
            <w:rPr>
              <w:rFonts w:ascii="Times New Roman" w:hAnsi="Times New Roman" w:cs="Times New Roman"/>
              <w:sz w:val="24"/>
              <w:szCs w:val="24"/>
              <w:rPrChange w:id="319" w:author="Thai" w:date="2016-10-23T23:15:00Z">
                <w:rPr/>
              </w:rPrChange>
            </w:rPr>
            <w:delText>iới hạn</w:delText>
          </w:r>
        </w:del>
      </w:ins>
      <w:ins w:id="320" w:author="Trần Huy Thịnh" w:date="2016-11-16T09:50:00Z">
        <w:r w:rsidR="009B7FCF">
          <w:rPr>
            <w:rFonts w:ascii="Times New Roman" w:hAnsi="Times New Roman" w:cs="Times New Roman"/>
            <w:sz w:val="24"/>
            <w:szCs w:val="24"/>
          </w:rPr>
          <w:t>Ràng buộc</w:t>
        </w:r>
      </w:ins>
      <w:ins w:id="321" w:author="Thai" w:date="2016-10-23T19:26:00Z">
        <w:r w:rsidR="00824712" w:rsidRPr="00E810B2">
          <w:rPr>
            <w:rFonts w:ascii="Times New Roman" w:hAnsi="Times New Roman" w:cs="Times New Roman"/>
            <w:sz w:val="24"/>
            <w:szCs w:val="24"/>
            <w:rPrChange w:id="322" w:author="Thai" w:date="2016-10-23T23:15:00Z">
              <w:rPr/>
            </w:rPrChange>
          </w:rPr>
          <w:t xml:space="preserve"> vật lý hạn chế các hoạt động có thể</w:t>
        </w:r>
      </w:ins>
      <w:ins w:id="323" w:author="James Wolpert" w:date="2016-10-23T19:49:00Z">
        <w:r w:rsidR="0026414D" w:rsidRPr="00E810B2">
          <w:rPr>
            <w:rFonts w:ascii="Times New Roman" w:hAnsi="Times New Roman" w:cs="Times New Roman"/>
            <w:sz w:val="24"/>
            <w:szCs w:val="24"/>
          </w:rPr>
          <w:t xml:space="preserve"> xảy ra</w:t>
        </w:r>
      </w:ins>
      <w:ins w:id="324" w:author="Thai" w:date="2016-10-23T19:26:00Z">
        <w:r w:rsidR="00824712" w:rsidRPr="00E810B2">
          <w:rPr>
            <w:rFonts w:ascii="Times New Roman" w:hAnsi="Times New Roman" w:cs="Times New Roman"/>
            <w:sz w:val="24"/>
            <w:szCs w:val="24"/>
            <w:rPrChange w:id="325" w:author="Thai" w:date="2016-10-23T23:15:00Z">
              <w:rPr/>
            </w:rPrChange>
          </w:rPr>
          <w:t xml:space="preserve">. Do đó, một chốt lớn không thể phù hợp với một lỗ nhỏ. Với xe máy Lego, kính chắn gió sẽ </w:t>
        </w:r>
        <w:del w:id="326" w:author="Trần Huy Thịnh" w:date="2016-11-16T09:53:00Z">
          <w:r w:rsidR="00824712" w:rsidRPr="00E810B2" w:rsidDel="009B7FCF">
            <w:rPr>
              <w:rFonts w:ascii="Times New Roman" w:hAnsi="Times New Roman" w:cs="Times New Roman"/>
              <w:sz w:val="24"/>
              <w:szCs w:val="24"/>
              <w:rPrChange w:id="327" w:author="Thai" w:date="2016-10-23T23:15:00Z">
                <w:rPr/>
              </w:rPrChange>
            </w:rPr>
            <w:delText>phù hợp trong chỉ có một nơi</w:delText>
          </w:r>
        </w:del>
      </w:ins>
      <w:ins w:id="328" w:author="Trần Huy Thịnh" w:date="2016-11-16T09:53:00Z">
        <w:r w:rsidR="009B7FCF">
          <w:rPr>
            <w:rFonts w:ascii="Times New Roman" w:hAnsi="Times New Roman" w:cs="Times New Roman"/>
            <w:sz w:val="24"/>
            <w:szCs w:val="24"/>
          </w:rPr>
          <w:t>chỉ phù hợp với một nơi duy nhất</w:t>
        </w:r>
      </w:ins>
      <w:ins w:id="329" w:author="Thai" w:date="2016-10-23T19:26:00Z">
        <w:r w:rsidR="00824712" w:rsidRPr="00E810B2">
          <w:rPr>
            <w:rFonts w:ascii="Times New Roman" w:hAnsi="Times New Roman" w:cs="Times New Roman"/>
            <w:sz w:val="24"/>
            <w:szCs w:val="24"/>
            <w:rPrChange w:id="330" w:author="Thai" w:date="2016-10-23T23:15:00Z">
              <w:rPr/>
            </w:rPrChange>
          </w:rPr>
          <w:t xml:space="preserve">. Giá trị của ràng buộc vật lý là dựa vào tính chất của thế giới vật chất cho hoạt động của </w:t>
        </w:r>
        <w:del w:id="331" w:author="Trần Huy Thịnh" w:date="2016-11-16T09:54:00Z">
          <w:r w:rsidR="00824712" w:rsidRPr="00E810B2" w:rsidDel="000A3839">
            <w:rPr>
              <w:rFonts w:ascii="Times New Roman" w:hAnsi="Times New Roman" w:cs="Times New Roman"/>
              <w:sz w:val="24"/>
              <w:szCs w:val="24"/>
              <w:rPrChange w:id="332" w:author="Thai" w:date="2016-10-23T23:15:00Z">
                <w:rPr/>
              </w:rPrChange>
            </w:rPr>
            <w:delText>họ</w:delText>
          </w:r>
        </w:del>
      </w:ins>
      <w:ins w:id="333" w:author="Trần Huy Thịnh" w:date="2016-11-16T09:54:00Z">
        <w:r w:rsidR="000A3839">
          <w:rPr>
            <w:rFonts w:ascii="Times New Roman" w:hAnsi="Times New Roman" w:cs="Times New Roman"/>
            <w:sz w:val="24"/>
            <w:szCs w:val="24"/>
          </w:rPr>
          <w:t>nó</w:t>
        </w:r>
      </w:ins>
      <w:ins w:id="334" w:author="Thai" w:date="2016-10-23T19:26:00Z">
        <w:r w:rsidR="00824712" w:rsidRPr="00E810B2">
          <w:rPr>
            <w:rFonts w:ascii="Times New Roman" w:hAnsi="Times New Roman" w:cs="Times New Roman"/>
            <w:sz w:val="24"/>
            <w:szCs w:val="24"/>
            <w:rPrChange w:id="335" w:author="Thai" w:date="2016-10-23T23:15:00Z">
              <w:rPr/>
            </w:rPrChange>
          </w:rPr>
          <w:t>; không có huấn luyện đặc biệt là cần thiết. Với việc sử dụng thích hợp các ràng buộc vật lý, nên chỉ có một số giới hạn của các hành động có thể - hoặc, ít nhất, những hành động mong muốn có thể được thực hiện rõ ràng, thường là bằng cách đặc biệt nổi bật.</w:t>
        </w:r>
      </w:ins>
    </w:p>
    <w:p w:rsidR="00824712" w:rsidRPr="00E810B2" w:rsidRDefault="00824712">
      <w:pPr>
        <w:ind w:firstLine="720"/>
        <w:jc w:val="both"/>
        <w:rPr>
          <w:ins w:id="336" w:author="Thai" w:date="2016-10-23T19:26:00Z"/>
          <w:rFonts w:ascii="Times New Roman" w:hAnsi="Times New Roman" w:cs="Times New Roman"/>
          <w:sz w:val="24"/>
          <w:szCs w:val="24"/>
          <w:rPrChange w:id="337" w:author="Thai" w:date="2016-10-23T23:15:00Z">
            <w:rPr>
              <w:ins w:id="338" w:author="Thai" w:date="2016-10-23T19:26:00Z"/>
            </w:rPr>
          </w:rPrChange>
        </w:rPr>
        <w:pPrChange w:id="339" w:author="Thai" w:date="2016-10-23T22:37:00Z">
          <w:pPr>
            <w:jc w:val="both"/>
          </w:pPr>
        </w:pPrChange>
      </w:pPr>
      <w:ins w:id="340" w:author="Thai" w:date="2016-10-23T19:26:00Z">
        <w:r w:rsidRPr="00E810B2">
          <w:rPr>
            <w:rFonts w:ascii="Times New Roman" w:hAnsi="Times New Roman" w:cs="Times New Roman"/>
            <w:sz w:val="24"/>
            <w:szCs w:val="24"/>
            <w:rPrChange w:id="341" w:author="Thai" w:date="2016-10-23T23:15:00Z">
              <w:rPr/>
            </w:rPrChange>
          </w:rPr>
          <w:t xml:space="preserve">Ràng buộc vật lý được thực hiện hiệu quả và hữu ích hơn nếu chúng được dễ dàng </w:t>
        </w:r>
        <w:del w:id="342" w:author="Trần Huy Thịnh" w:date="2016-11-16T09:55:00Z">
          <w:r w:rsidRPr="00E810B2" w:rsidDel="000A3839">
            <w:rPr>
              <w:rFonts w:ascii="Times New Roman" w:hAnsi="Times New Roman" w:cs="Times New Roman"/>
              <w:sz w:val="24"/>
              <w:szCs w:val="24"/>
              <w:rPrChange w:id="343" w:author="Thai" w:date="2016-10-23T23:15:00Z">
                <w:rPr/>
              </w:rPrChange>
            </w:rPr>
            <w:delText>gặp</w:delText>
          </w:r>
        </w:del>
      </w:ins>
      <w:ins w:id="344" w:author="Trần Huy Thịnh" w:date="2016-11-16T09:55:00Z">
        <w:r w:rsidR="000A3839">
          <w:rPr>
            <w:rFonts w:ascii="Times New Roman" w:hAnsi="Times New Roman" w:cs="Times New Roman"/>
            <w:sz w:val="24"/>
            <w:szCs w:val="24"/>
          </w:rPr>
          <w:t>nhìn thấy</w:t>
        </w:r>
      </w:ins>
      <w:ins w:id="345" w:author="Thai" w:date="2016-10-23T19:26:00Z">
        <w:r w:rsidRPr="00E810B2">
          <w:rPr>
            <w:rFonts w:ascii="Times New Roman" w:hAnsi="Times New Roman" w:cs="Times New Roman"/>
            <w:sz w:val="24"/>
            <w:szCs w:val="24"/>
            <w:rPrChange w:id="346" w:author="Thai" w:date="2016-10-23T23:15:00Z">
              <w:rPr/>
            </w:rPrChange>
          </w:rPr>
          <w:t xml:space="preserve"> và giải thích, để sau đó tập hợp các hành động bị hạn chế trước khi bất cứ điều gì đã được thực hiện. Nếu không, một </w:t>
        </w:r>
        <w:del w:id="347" w:author="Trần Huy Thịnh" w:date="2016-11-16T09:56:00Z">
          <w:r w:rsidRPr="00E810B2" w:rsidDel="000A3839">
            <w:rPr>
              <w:rFonts w:ascii="Times New Roman" w:hAnsi="Times New Roman" w:cs="Times New Roman"/>
              <w:sz w:val="24"/>
              <w:szCs w:val="24"/>
              <w:rPrChange w:id="348" w:author="Thai" w:date="2016-10-23T23:15:00Z">
                <w:rPr/>
              </w:rPrChange>
            </w:rPr>
            <w:delText>hạn chế</w:delText>
          </w:r>
        </w:del>
      </w:ins>
      <w:ins w:id="349" w:author="Trần Huy Thịnh" w:date="2016-11-16T09:56:00Z">
        <w:r w:rsidR="000A3839">
          <w:rPr>
            <w:rFonts w:ascii="Times New Roman" w:hAnsi="Times New Roman" w:cs="Times New Roman"/>
            <w:sz w:val="24"/>
            <w:szCs w:val="24"/>
          </w:rPr>
          <w:t>ràng buộc</w:t>
        </w:r>
      </w:ins>
      <w:ins w:id="350" w:author="Thai" w:date="2016-10-23T19:26:00Z">
        <w:r w:rsidRPr="00E810B2">
          <w:rPr>
            <w:rFonts w:ascii="Times New Roman" w:hAnsi="Times New Roman" w:cs="Times New Roman"/>
            <w:sz w:val="24"/>
            <w:szCs w:val="24"/>
            <w:rPrChange w:id="351" w:author="Thai" w:date="2016-10-23T23:15:00Z">
              <w:rPr/>
            </w:rPrChange>
          </w:rPr>
          <w:t xml:space="preserve"> vật lý ngăn chặn một hành động sai</w:t>
        </w:r>
        <w:del w:id="352" w:author="Trần Huy Thịnh" w:date="2016-11-16T09:56:00Z">
          <w:r w:rsidRPr="00E810B2" w:rsidDel="000A3839">
            <w:rPr>
              <w:rFonts w:ascii="Times New Roman" w:hAnsi="Times New Roman" w:cs="Times New Roman"/>
              <w:sz w:val="24"/>
              <w:szCs w:val="24"/>
              <w:rPrChange w:id="353" w:author="Thai" w:date="2016-10-23T23:15:00Z">
                <w:rPr/>
              </w:rPrChange>
            </w:rPr>
            <w:delText xml:space="preserve"> từ</w:delText>
          </w:r>
        </w:del>
        <w:r w:rsidRPr="00E810B2">
          <w:rPr>
            <w:rFonts w:ascii="Times New Roman" w:hAnsi="Times New Roman" w:cs="Times New Roman"/>
            <w:sz w:val="24"/>
            <w:szCs w:val="24"/>
            <w:rPrChange w:id="354" w:author="Thai" w:date="2016-10-23T23:15:00Z">
              <w:rPr/>
            </w:rPrChange>
          </w:rPr>
          <w:t xml:space="preserve"> thành công chỉ sau khi nó đã được thử</w:t>
        </w:r>
      </w:ins>
      <w:ins w:id="355" w:author="Thai" w:date="2016-10-23T22:37:00Z">
        <w:r w:rsidR="00831D67" w:rsidRPr="00E810B2">
          <w:rPr>
            <w:rFonts w:ascii="Times New Roman" w:hAnsi="Times New Roman" w:cs="Times New Roman"/>
            <w:sz w:val="24"/>
            <w:szCs w:val="24"/>
          </w:rPr>
          <w:t xml:space="preserve"> nghiệm</w:t>
        </w:r>
      </w:ins>
      <w:ins w:id="356" w:author="Thai" w:date="2016-10-23T19:26:00Z">
        <w:r w:rsidRPr="00E810B2">
          <w:rPr>
            <w:rFonts w:ascii="Times New Roman" w:hAnsi="Times New Roman" w:cs="Times New Roman"/>
            <w:sz w:val="24"/>
            <w:szCs w:val="24"/>
            <w:rPrChange w:id="357" w:author="Thai" w:date="2016-10-23T23:15:00Z">
              <w:rPr/>
            </w:rPrChange>
          </w:rPr>
          <w:t>.</w:t>
        </w:r>
      </w:ins>
    </w:p>
    <w:p w:rsidR="00824712" w:rsidRPr="00E810B2" w:rsidRDefault="00824712">
      <w:pPr>
        <w:ind w:firstLine="720"/>
        <w:jc w:val="both"/>
        <w:rPr>
          <w:ins w:id="358" w:author="Thai" w:date="2016-10-23T19:26:00Z"/>
          <w:rFonts w:ascii="Times New Roman" w:hAnsi="Times New Roman" w:cs="Times New Roman"/>
          <w:sz w:val="24"/>
          <w:szCs w:val="24"/>
          <w:rPrChange w:id="359" w:author="Thai" w:date="2016-10-23T23:15:00Z">
            <w:rPr>
              <w:ins w:id="360" w:author="Thai" w:date="2016-10-23T19:26:00Z"/>
            </w:rPr>
          </w:rPrChange>
        </w:rPr>
        <w:pPrChange w:id="361" w:author="Thai" w:date="2016-10-23T22:37:00Z">
          <w:pPr>
            <w:jc w:val="both"/>
          </w:pPr>
        </w:pPrChange>
      </w:pPr>
      <w:ins w:id="362" w:author="Thai" w:date="2016-10-23T19:26:00Z">
        <w:r w:rsidRPr="00E810B2">
          <w:rPr>
            <w:rFonts w:ascii="Times New Roman" w:hAnsi="Times New Roman" w:cs="Times New Roman"/>
            <w:sz w:val="24"/>
            <w:szCs w:val="24"/>
            <w:rPrChange w:id="363" w:author="Thai" w:date="2016-10-23T23:15:00Z">
              <w:rPr/>
            </w:rPrChange>
          </w:rPr>
          <w:lastRenderedPageBreak/>
          <w:t>Các pin hình trụ truyền thống, hình 4.2A, thiếu các ràng buộc vật lý</w:t>
        </w:r>
      </w:ins>
      <w:ins w:id="364" w:author="Trần Huy Thịnh" w:date="2016-11-16T09:56:00Z">
        <w:r w:rsidR="000A3839">
          <w:rPr>
            <w:rFonts w:ascii="Times New Roman" w:hAnsi="Times New Roman" w:cs="Times New Roman"/>
            <w:sz w:val="24"/>
            <w:szCs w:val="24"/>
          </w:rPr>
          <w:t xml:space="preserve"> đầy đủ</w:t>
        </w:r>
      </w:ins>
      <w:ins w:id="365" w:author="Thai" w:date="2016-10-23T19:26:00Z">
        <w:r w:rsidRPr="00E810B2">
          <w:rPr>
            <w:rFonts w:ascii="Times New Roman" w:hAnsi="Times New Roman" w:cs="Times New Roman"/>
            <w:sz w:val="24"/>
            <w:szCs w:val="24"/>
            <w:rPrChange w:id="366" w:author="Thai" w:date="2016-10-23T23:15:00Z">
              <w:rPr/>
            </w:rPrChange>
          </w:rPr>
          <w:t xml:space="preserve">. Nó có thể được đưa vào khoang pin trong hai hướng: một trong đó là đúng, còn lại có thể làm hỏng thiết bị. Các hướng dẫn trong hình 4.2B cho thấy cực là quan trọng, nhưng các </w:t>
        </w:r>
        <w:del w:id="367" w:author="Trần Huy Thịnh" w:date="2016-11-16T09:57:00Z">
          <w:r w:rsidRPr="00E810B2" w:rsidDel="000A3839">
            <w:rPr>
              <w:rFonts w:ascii="Times New Roman" w:hAnsi="Times New Roman" w:cs="Times New Roman"/>
              <w:sz w:val="24"/>
              <w:szCs w:val="24"/>
              <w:rPrChange w:id="368" w:author="Thai" w:date="2016-10-23T23:15:00Z">
                <w:rPr/>
              </w:rPrChange>
            </w:rPr>
            <w:delText>signifiers</w:delText>
          </w:r>
        </w:del>
      </w:ins>
      <w:ins w:id="369" w:author="Trần Huy Thịnh" w:date="2016-11-16T09:57:00Z">
        <w:r w:rsidR="000A3839">
          <w:rPr>
            <w:rFonts w:ascii="Times New Roman" w:hAnsi="Times New Roman" w:cs="Times New Roman"/>
            <w:sz w:val="24"/>
            <w:szCs w:val="24"/>
          </w:rPr>
          <w:t>gợi ý</w:t>
        </w:r>
      </w:ins>
      <w:ins w:id="370" w:author="Thai" w:date="2016-10-23T19:26:00Z">
        <w:r w:rsidRPr="00E810B2">
          <w:rPr>
            <w:rFonts w:ascii="Times New Roman" w:hAnsi="Times New Roman" w:cs="Times New Roman"/>
            <w:sz w:val="24"/>
            <w:szCs w:val="24"/>
            <w:rPrChange w:id="371" w:author="Thai" w:date="2016-10-23T23:15:00Z">
              <w:rPr/>
            </w:rPrChange>
          </w:rPr>
          <w:t xml:space="preserve"> </w:t>
        </w:r>
        <w:del w:id="372" w:author="Trần Huy Thịnh" w:date="2016-11-16T09:57:00Z">
          <w:r w:rsidRPr="00E810B2" w:rsidDel="000A3839">
            <w:rPr>
              <w:rFonts w:ascii="Times New Roman" w:hAnsi="Times New Roman" w:cs="Times New Roman"/>
              <w:sz w:val="24"/>
              <w:szCs w:val="24"/>
              <w:rPrChange w:id="373" w:author="Thai" w:date="2016-10-23T23:15:00Z">
                <w:rPr/>
              </w:rPrChange>
            </w:rPr>
            <w:delText>kém</w:delText>
          </w:r>
        </w:del>
      </w:ins>
      <w:ins w:id="374" w:author="Trần Huy Thịnh" w:date="2016-11-16T09:57:00Z">
        <w:r w:rsidR="000A3839">
          <w:rPr>
            <w:rFonts w:ascii="Times New Roman" w:hAnsi="Times New Roman" w:cs="Times New Roman"/>
            <w:sz w:val="24"/>
            <w:szCs w:val="24"/>
          </w:rPr>
          <w:t>tồi</w:t>
        </w:r>
      </w:ins>
      <w:ins w:id="375" w:author="Thai" w:date="2016-10-23T19:26:00Z">
        <w:r w:rsidRPr="00E810B2">
          <w:rPr>
            <w:rFonts w:ascii="Times New Roman" w:hAnsi="Times New Roman" w:cs="Times New Roman"/>
            <w:sz w:val="24"/>
            <w:szCs w:val="24"/>
            <w:rPrChange w:id="376" w:author="Thai" w:date="2016-10-23T23:15:00Z">
              <w:rPr/>
            </w:rPrChange>
          </w:rPr>
          <w:t xml:space="preserve"> bên trong ngăn chứa pin làm cho nó rất khó khăn để xác định định hướng đúng đắn cho pin.</w:t>
        </w:r>
      </w:ins>
    </w:p>
    <w:p w:rsidR="00824712" w:rsidRPr="00E810B2" w:rsidRDefault="00824712">
      <w:pPr>
        <w:ind w:firstLine="720"/>
        <w:jc w:val="both"/>
        <w:rPr>
          <w:ins w:id="377" w:author="Thai" w:date="2016-10-23T19:26:00Z"/>
          <w:rFonts w:ascii="Times New Roman" w:hAnsi="Times New Roman" w:cs="Times New Roman"/>
          <w:sz w:val="24"/>
          <w:szCs w:val="24"/>
          <w:rPrChange w:id="378" w:author="Thai" w:date="2016-10-23T23:15:00Z">
            <w:rPr>
              <w:ins w:id="379" w:author="Thai" w:date="2016-10-23T19:26:00Z"/>
            </w:rPr>
          </w:rPrChange>
        </w:rPr>
        <w:pPrChange w:id="380" w:author="Thai" w:date="2016-10-23T22:37:00Z">
          <w:pPr>
            <w:jc w:val="both"/>
          </w:pPr>
        </w:pPrChange>
      </w:pPr>
      <w:ins w:id="381" w:author="Thai" w:date="2016-10-23T19:26:00Z">
        <w:r w:rsidRPr="00E810B2">
          <w:rPr>
            <w:rFonts w:ascii="Times New Roman" w:hAnsi="Times New Roman" w:cs="Times New Roman"/>
            <w:sz w:val="24"/>
            <w:szCs w:val="24"/>
            <w:rPrChange w:id="382" w:author="Thai" w:date="2016-10-23T23:15:00Z">
              <w:rPr/>
            </w:rPrChange>
          </w:rPr>
          <w:t xml:space="preserve">Tại sao không thiết kế một pin mà nó sẽ không thể </w:t>
        </w:r>
        <w:del w:id="383" w:author="Trần Huy Thịnh" w:date="2016-11-16T10:00:00Z">
          <w:r w:rsidRPr="00E810B2" w:rsidDel="000A3839">
            <w:rPr>
              <w:rFonts w:ascii="Times New Roman" w:hAnsi="Times New Roman" w:cs="Times New Roman"/>
              <w:sz w:val="24"/>
              <w:szCs w:val="24"/>
              <w:rPrChange w:id="384" w:author="Thai" w:date="2016-10-23T23:15:00Z">
                <w:rPr/>
              </w:rPrChange>
            </w:rPr>
            <w:delText>thực hiện được</w:delText>
          </w:r>
        </w:del>
      </w:ins>
      <w:ins w:id="385" w:author="Trần Huy Thịnh" w:date="2016-11-16T10:00:00Z">
        <w:r w:rsidR="000A3839">
          <w:rPr>
            <w:rFonts w:ascii="Times New Roman" w:hAnsi="Times New Roman" w:cs="Times New Roman"/>
            <w:sz w:val="24"/>
            <w:szCs w:val="24"/>
          </w:rPr>
          <w:t>tạo ra</w:t>
        </w:r>
      </w:ins>
      <w:ins w:id="386" w:author="Thai" w:date="2016-10-23T19:26:00Z">
        <w:r w:rsidRPr="00E810B2">
          <w:rPr>
            <w:rFonts w:ascii="Times New Roman" w:hAnsi="Times New Roman" w:cs="Times New Roman"/>
            <w:sz w:val="24"/>
            <w:szCs w:val="24"/>
            <w:rPrChange w:id="387" w:author="Thai" w:date="2016-10-23T23:15:00Z">
              <w:rPr/>
            </w:rPrChange>
          </w:rPr>
          <w:t xml:space="preserve"> một lỗi: sử dụng ràng buộc vật lý để pin sẽ </w:t>
        </w:r>
      </w:ins>
      <w:ins w:id="388" w:author="Trần Huy Thịnh" w:date="2016-11-16T10:01:00Z">
        <w:r w:rsidR="000A3839">
          <w:rPr>
            <w:rFonts w:ascii="Times New Roman" w:hAnsi="Times New Roman" w:cs="Times New Roman"/>
            <w:sz w:val="24"/>
            <w:szCs w:val="24"/>
          </w:rPr>
          <w:t xml:space="preserve">chỉ </w:t>
        </w:r>
      </w:ins>
      <w:ins w:id="389" w:author="Thai" w:date="2016-10-23T19:26:00Z">
        <w:r w:rsidRPr="00E810B2">
          <w:rPr>
            <w:rFonts w:ascii="Times New Roman" w:hAnsi="Times New Roman" w:cs="Times New Roman"/>
            <w:sz w:val="24"/>
            <w:szCs w:val="24"/>
            <w:rPrChange w:id="390" w:author="Thai" w:date="2016-10-23T23:15:00Z">
              <w:rPr/>
            </w:rPrChange>
          </w:rPr>
          <w:t xml:space="preserve">phù hợp </w:t>
        </w:r>
        <w:del w:id="391" w:author="Trần Huy Thịnh" w:date="2016-11-16T10:01:00Z">
          <w:r w:rsidRPr="00E810B2" w:rsidDel="000A3839">
            <w:rPr>
              <w:rFonts w:ascii="Times New Roman" w:hAnsi="Times New Roman" w:cs="Times New Roman"/>
              <w:sz w:val="24"/>
              <w:szCs w:val="24"/>
              <w:rPrChange w:id="392" w:author="Thai" w:date="2016-10-23T23:15:00Z">
                <w:rPr/>
              </w:rPrChange>
            </w:rPr>
            <w:delText xml:space="preserve">với chỉ </w:delText>
          </w:r>
        </w:del>
        <w:r w:rsidRPr="00E810B2">
          <w:rPr>
            <w:rFonts w:ascii="Times New Roman" w:hAnsi="Times New Roman" w:cs="Times New Roman"/>
            <w:sz w:val="24"/>
            <w:szCs w:val="24"/>
            <w:rPrChange w:id="393" w:author="Thai" w:date="2016-10-23T23:15:00Z">
              <w:rPr/>
            </w:rPrChange>
          </w:rPr>
          <w:t>nếu định hướng đúng. Nói cách khác, thiết kế pin hoặc điện cực để định hướng không còn quan trọng.</w:t>
        </w:r>
      </w:ins>
    </w:p>
    <w:p w:rsidR="00824712" w:rsidRPr="00E810B2" w:rsidRDefault="00824712">
      <w:pPr>
        <w:ind w:firstLine="720"/>
        <w:jc w:val="both"/>
        <w:rPr>
          <w:ins w:id="394" w:author="Thai" w:date="2016-10-23T19:26:00Z"/>
          <w:rFonts w:ascii="Times New Roman" w:hAnsi="Times New Roman" w:cs="Times New Roman"/>
          <w:sz w:val="24"/>
          <w:szCs w:val="24"/>
          <w:rPrChange w:id="395" w:author="Thai" w:date="2016-10-23T23:15:00Z">
            <w:rPr>
              <w:ins w:id="396" w:author="Thai" w:date="2016-10-23T19:26:00Z"/>
            </w:rPr>
          </w:rPrChange>
        </w:rPr>
        <w:pPrChange w:id="397" w:author="Thai" w:date="2016-10-23T22:37:00Z">
          <w:pPr>
            <w:jc w:val="both"/>
          </w:pPr>
        </w:pPrChange>
      </w:pPr>
      <w:ins w:id="398" w:author="Thai" w:date="2016-10-23T19:26:00Z">
        <w:r w:rsidRPr="00E810B2">
          <w:rPr>
            <w:rFonts w:ascii="Times New Roman" w:hAnsi="Times New Roman" w:cs="Times New Roman"/>
            <w:sz w:val="24"/>
            <w:szCs w:val="24"/>
            <w:rPrChange w:id="399" w:author="Thai" w:date="2016-10-23T23:15:00Z">
              <w:rPr/>
            </w:rPrChange>
          </w:rPr>
          <w:t xml:space="preserve">Hình 4.3 cho thấy một pin đã được thiết kế </w:t>
        </w:r>
        <w:del w:id="400" w:author="Trần Huy Thịnh" w:date="2016-11-16T10:02:00Z">
          <w:r w:rsidRPr="00E810B2" w:rsidDel="000A3839">
            <w:rPr>
              <w:rFonts w:ascii="Times New Roman" w:hAnsi="Times New Roman" w:cs="Times New Roman"/>
              <w:sz w:val="24"/>
              <w:szCs w:val="24"/>
              <w:rPrChange w:id="401" w:author="Thai" w:date="2016-10-23T23:15:00Z">
                <w:rPr/>
              </w:rPrChange>
            </w:rPr>
            <w:delText>để</w:delText>
          </w:r>
        </w:del>
      </w:ins>
      <w:ins w:id="402" w:author="Trần Huy Thịnh" w:date="2016-11-16T10:02:00Z">
        <w:r w:rsidR="000A3839">
          <w:rPr>
            <w:rFonts w:ascii="Times New Roman" w:hAnsi="Times New Roman" w:cs="Times New Roman"/>
            <w:sz w:val="24"/>
            <w:szCs w:val="24"/>
          </w:rPr>
          <w:t>với</w:t>
        </w:r>
      </w:ins>
      <w:ins w:id="403" w:author="Thai" w:date="2016-10-23T19:26:00Z">
        <w:r w:rsidRPr="00E810B2">
          <w:rPr>
            <w:rFonts w:ascii="Times New Roman" w:hAnsi="Times New Roman" w:cs="Times New Roman"/>
            <w:sz w:val="24"/>
            <w:szCs w:val="24"/>
            <w:rPrChange w:id="404" w:author="Thai" w:date="2016-10-23T23:15:00Z">
              <w:rPr/>
            </w:rPrChange>
          </w:rPr>
          <w:t xml:space="preserve"> định hướng </w:t>
        </w:r>
        <w:del w:id="405" w:author="Trần Huy Thịnh" w:date="2016-11-16T10:03:00Z">
          <w:r w:rsidRPr="00E810B2" w:rsidDel="000A3839">
            <w:rPr>
              <w:rFonts w:ascii="Times New Roman" w:hAnsi="Times New Roman" w:cs="Times New Roman"/>
              <w:sz w:val="24"/>
              <w:szCs w:val="24"/>
              <w:rPrChange w:id="406" w:author="Thai" w:date="2016-10-23T23:15:00Z">
                <w:rPr/>
              </w:rPrChange>
            </w:rPr>
            <w:delText xml:space="preserve">đó là </w:delText>
          </w:r>
        </w:del>
        <w:r w:rsidRPr="00E810B2">
          <w:rPr>
            <w:rFonts w:ascii="Times New Roman" w:hAnsi="Times New Roman" w:cs="Times New Roman"/>
            <w:sz w:val="24"/>
            <w:szCs w:val="24"/>
            <w:rPrChange w:id="407" w:author="Thai" w:date="2016-10-23T23:15:00Z">
              <w:rPr/>
            </w:rPrChange>
          </w:rPr>
          <w:t>không thích hợp. Cả hai đầu của pin là giống hệt nhau, với các cực dương</w:t>
        </w:r>
      </w:ins>
      <w:ins w:id="408" w:author="Trần Huy Thịnh" w:date="2016-11-16T10:03:00Z">
        <w:r w:rsidR="000A3839">
          <w:rPr>
            <w:rFonts w:ascii="Times New Roman" w:hAnsi="Times New Roman" w:cs="Times New Roman"/>
            <w:sz w:val="24"/>
            <w:szCs w:val="24"/>
          </w:rPr>
          <w:t xml:space="preserve"> </w:t>
        </w:r>
      </w:ins>
      <w:ins w:id="409" w:author="Thai" w:date="2016-10-23T19:26:00Z">
        <w:del w:id="410" w:author="Trần Huy Thịnh" w:date="2016-11-16T10:03:00Z">
          <w:r w:rsidRPr="00E810B2" w:rsidDel="000A3839">
            <w:rPr>
              <w:rFonts w:ascii="Times New Roman" w:hAnsi="Times New Roman" w:cs="Times New Roman"/>
              <w:sz w:val="24"/>
              <w:szCs w:val="24"/>
              <w:rPrChange w:id="411" w:author="Thai" w:date="2016-10-23T23:15:00Z">
                <w:rPr/>
              </w:rPrChange>
            </w:rPr>
            <w:delText xml:space="preserve"> tính </w:delText>
          </w:r>
        </w:del>
        <w:r w:rsidRPr="00E810B2">
          <w:rPr>
            <w:rFonts w:ascii="Times New Roman" w:hAnsi="Times New Roman" w:cs="Times New Roman"/>
            <w:sz w:val="24"/>
            <w:szCs w:val="24"/>
            <w:rPrChange w:id="412" w:author="Thai" w:date="2016-10-23T23:15:00Z">
              <w:rPr/>
            </w:rPrChange>
          </w:rPr>
          <w:t xml:space="preserve">và </w:t>
        </w:r>
      </w:ins>
      <w:ins w:id="413" w:author="Trần Huy Thịnh" w:date="2016-11-16T10:03:00Z">
        <w:r w:rsidR="000A3839">
          <w:rPr>
            <w:rFonts w:ascii="Times New Roman" w:hAnsi="Times New Roman" w:cs="Times New Roman"/>
            <w:sz w:val="24"/>
            <w:szCs w:val="24"/>
          </w:rPr>
          <w:t xml:space="preserve">cực </w:t>
        </w:r>
      </w:ins>
      <w:ins w:id="414" w:author="Thai" w:date="2016-10-23T19:26:00Z">
        <w:r w:rsidRPr="00E810B2">
          <w:rPr>
            <w:rFonts w:ascii="Times New Roman" w:hAnsi="Times New Roman" w:cs="Times New Roman"/>
            <w:sz w:val="24"/>
            <w:szCs w:val="24"/>
            <w:rPrChange w:id="415" w:author="Thai" w:date="2016-10-23T23:15:00Z">
              <w:rPr/>
            </w:rPrChange>
          </w:rPr>
          <w:t>âm</w:t>
        </w:r>
      </w:ins>
      <w:ins w:id="416" w:author="Trần Huy Thịnh" w:date="2016-11-16T10:03:00Z">
        <w:r w:rsidR="000A3839">
          <w:rPr>
            <w:rFonts w:ascii="Times New Roman" w:hAnsi="Times New Roman" w:cs="Times New Roman"/>
            <w:sz w:val="24"/>
            <w:szCs w:val="24"/>
          </w:rPr>
          <w:t xml:space="preserve"> </w:t>
        </w:r>
      </w:ins>
      <w:ins w:id="417" w:author="Thai" w:date="2016-10-23T19:26:00Z">
        <w:del w:id="418" w:author="Trần Huy Thịnh" w:date="2016-11-16T10:03:00Z">
          <w:r w:rsidRPr="00E810B2" w:rsidDel="000A3839">
            <w:rPr>
              <w:rFonts w:ascii="Times New Roman" w:hAnsi="Times New Roman" w:cs="Times New Roman"/>
              <w:sz w:val="24"/>
              <w:szCs w:val="24"/>
              <w:rPrChange w:id="419" w:author="Thai" w:date="2016-10-23T23:15:00Z">
                <w:rPr/>
              </w:rPrChange>
            </w:rPr>
            <w:delText xml:space="preserve"> tính cho</w:delText>
          </w:r>
        </w:del>
      </w:ins>
      <w:ins w:id="420" w:author="Trần Huy Thịnh" w:date="2016-11-16T10:03:00Z">
        <w:r w:rsidR="000A3839">
          <w:rPr>
            <w:rFonts w:ascii="Times New Roman" w:hAnsi="Times New Roman" w:cs="Times New Roman"/>
            <w:sz w:val="24"/>
            <w:szCs w:val="24"/>
          </w:rPr>
          <w:t>của</w:t>
        </w:r>
      </w:ins>
      <w:ins w:id="421" w:author="Thai" w:date="2016-10-23T19:26:00Z">
        <w:r w:rsidRPr="00E810B2">
          <w:rPr>
            <w:rFonts w:ascii="Times New Roman" w:hAnsi="Times New Roman" w:cs="Times New Roman"/>
            <w:sz w:val="24"/>
            <w:szCs w:val="24"/>
            <w:rPrChange w:id="422" w:author="Thai" w:date="2016-10-23T23:15:00Z">
              <w:rPr/>
            </w:rPrChange>
          </w:rPr>
          <w:t xml:space="preserve"> pin</w:t>
        </w:r>
      </w:ins>
      <w:ins w:id="423" w:author="Trần Huy Thịnh" w:date="2016-11-16T10:03:00Z">
        <w:r w:rsidR="000A3839">
          <w:rPr>
            <w:rFonts w:ascii="Times New Roman" w:hAnsi="Times New Roman" w:cs="Times New Roman"/>
            <w:sz w:val="24"/>
            <w:szCs w:val="24"/>
          </w:rPr>
          <w:t xml:space="preserve">, </w:t>
        </w:r>
      </w:ins>
      <w:ins w:id="424" w:author="Thai" w:date="2016-10-23T19:26:00Z">
        <w:del w:id="425" w:author="Trần Huy Thịnh" w:date="2016-11-16T10:03:00Z">
          <w:r w:rsidRPr="00E810B2" w:rsidDel="000A3839">
            <w:rPr>
              <w:rFonts w:ascii="Times New Roman" w:hAnsi="Times New Roman" w:cs="Times New Roman"/>
              <w:sz w:val="24"/>
              <w:szCs w:val="24"/>
              <w:rPrChange w:id="426" w:author="Thai" w:date="2016-10-23T23:15:00Z">
                <w:rPr/>
              </w:rPrChange>
            </w:rPr>
            <w:delText xml:space="preserve"> là </w:delText>
          </w:r>
        </w:del>
        <w:r w:rsidRPr="00E810B2">
          <w:rPr>
            <w:rFonts w:ascii="Times New Roman" w:hAnsi="Times New Roman" w:cs="Times New Roman"/>
            <w:sz w:val="24"/>
            <w:szCs w:val="24"/>
            <w:rPrChange w:id="427" w:author="Thai" w:date="2016-10-23T23:15:00Z">
              <w:rPr/>
            </w:rPrChange>
          </w:rPr>
          <w:t xml:space="preserve">trung tâm của nó và vòng </w:t>
        </w:r>
      </w:ins>
      <w:ins w:id="428" w:author="Trần Huy Thịnh" w:date="2016-11-16T10:04:00Z">
        <w:r w:rsidR="00410332">
          <w:rPr>
            <w:rFonts w:ascii="Times New Roman" w:hAnsi="Times New Roman" w:cs="Times New Roman"/>
            <w:sz w:val="24"/>
            <w:szCs w:val="24"/>
          </w:rPr>
          <w:t xml:space="preserve">tròn ở </w:t>
        </w:r>
      </w:ins>
      <w:ins w:id="429" w:author="Thai" w:date="2016-10-23T19:26:00Z">
        <w:r w:rsidRPr="00E810B2">
          <w:rPr>
            <w:rFonts w:ascii="Times New Roman" w:hAnsi="Times New Roman" w:cs="Times New Roman"/>
            <w:sz w:val="24"/>
            <w:szCs w:val="24"/>
            <w:rPrChange w:id="430" w:author="Thai" w:date="2016-10-23T23:15:00Z">
              <w:rPr/>
            </w:rPrChange>
          </w:rPr>
          <w:t>giữa, tương ứng. Tương tự như vậy, sự tiếp xúc với cực âm chạm chỉ vòng</w:t>
        </w:r>
      </w:ins>
      <w:ins w:id="431" w:author="Trần Huy Thịnh" w:date="2016-11-16T10:05:00Z">
        <w:r w:rsidR="00410332">
          <w:rPr>
            <w:rFonts w:ascii="Times New Roman" w:hAnsi="Times New Roman" w:cs="Times New Roman"/>
            <w:sz w:val="24"/>
            <w:szCs w:val="24"/>
          </w:rPr>
          <w:t xml:space="preserve"> tròn</w:t>
        </w:r>
      </w:ins>
      <w:ins w:id="432" w:author="Thai" w:date="2016-10-23T19:26:00Z">
        <w:r w:rsidRPr="00E810B2">
          <w:rPr>
            <w:rFonts w:ascii="Times New Roman" w:hAnsi="Times New Roman" w:cs="Times New Roman"/>
            <w:sz w:val="24"/>
            <w:szCs w:val="24"/>
            <w:rPrChange w:id="433" w:author="Thai" w:date="2016-10-23T23:15:00Z">
              <w:rPr/>
            </w:rPrChange>
          </w:rPr>
          <w:t xml:space="preserve"> giữa. Mặc dù điều này dường như để giải quyết vấn đề, tôi đã chỉ nhìn thấy điều này là một ví dụ của một pin như: </w:t>
        </w:r>
        <w:del w:id="434" w:author="Trần Huy Thịnh" w:date="2016-11-16T10:06:00Z">
          <w:r w:rsidRPr="00E810B2" w:rsidDel="00410332">
            <w:rPr>
              <w:rFonts w:ascii="Times New Roman" w:hAnsi="Times New Roman" w:cs="Times New Roman"/>
              <w:sz w:val="24"/>
              <w:szCs w:val="24"/>
              <w:rPrChange w:id="435" w:author="Thai" w:date="2016-10-23T23:15:00Z">
                <w:rPr/>
              </w:rPrChange>
            </w:rPr>
            <w:delText>họ</w:delText>
          </w:r>
        </w:del>
      </w:ins>
      <w:ins w:id="436" w:author="Trần Huy Thịnh" w:date="2016-11-16T10:07:00Z">
        <w:r w:rsidR="00410332">
          <w:rPr>
            <w:rFonts w:ascii="Times New Roman" w:hAnsi="Times New Roman" w:cs="Times New Roman"/>
            <w:sz w:val="24"/>
            <w:szCs w:val="24"/>
          </w:rPr>
          <w:t>chúng</w:t>
        </w:r>
      </w:ins>
      <w:ins w:id="437" w:author="Thai" w:date="2016-10-23T19:26:00Z">
        <w:r w:rsidRPr="00E810B2">
          <w:rPr>
            <w:rFonts w:ascii="Times New Roman" w:hAnsi="Times New Roman" w:cs="Times New Roman"/>
            <w:sz w:val="24"/>
            <w:szCs w:val="24"/>
            <w:rPrChange w:id="438" w:author="Thai" w:date="2016-10-23T23:15:00Z">
              <w:rPr/>
            </w:rPrChange>
          </w:rPr>
          <w:t xml:space="preserve"> không phải là phổ biến rộng rãi hoặc được sử dụng.</w:t>
        </w:r>
      </w:ins>
    </w:p>
    <w:p w:rsidR="00824712" w:rsidRPr="00E810B2" w:rsidRDefault="00824712" w:rsidP="002F0A0A">
      <w:pPr>
        <w:jc w:val="both"/>
        <w:rPr>
          <w:ins w:id="439" w:author="Thai" w:date="2016-10-23T19:26:00Z"/>
          <w:rFonts w:ascii="Times New Roman" w:hAnsi="Times New Roman" w:cs="Times New Roman"/>
          <w:sz w:val="24"/>
          <w:szCs w:val="24"/>
          <w:rPrChange w:id="440" w:author="Thai" w:date="2016-10-23T23:15:00Z">
            <w:rPr>
              <w:ins w:id="441" w:author="Thai" w:date="2016-10-23T19:26:00Z"/>
            </w:rPr>
          </w:rPrChange>
        </w:rPr>
      </w:pPr>
      <w:ins w:id="442" w:author="Thai" w:date="2016-10-23T19:26:00Z">
        <w:r w:rsidRPr="00E810B2">
          <w:rPr>
            <w:rFonts w:ascii="Times New Roman" w:hAnsi="Times New Roman" w:cs="Times New Roman"/>
            <w:noProof/>
            <w:sz w:val="24"/>
            <w:szCs w:val="24"/>
            <w:rPrChange w:id="443" w:author="Thai" w:date="2016-10-23T23:15:00Z">
              <w:rPr>
                <w:noProof/>
              </w:rPr>
            </w:rPrChange>
          </w:rPr>
          <w:drawing>
            <wp:inline distT="114300" distB="114300" distL="114300" distR="114300" wp14:anchorId="3A09D2B8" wp14:editId="25E5AE84">
              <wp:extent cx="5731200" cy="2184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ins>
    </w:p>
    <w:p w:rsidR="00824712" w:rsidRPr="00E810B2" w:rsidRDefault="00824712" w:rsidP="002F0A0A">
      <w:pPr>
        <w:jc w:val="both"/>
        <w:rPr>
          <w:ins w:id="444" w:author="Thai" w:date="2016-10-23T19:26:00Z"/>
          <w:rFonts w:ascii="Times New Roman" w:hAnsi="Times New Roman" w:cs="Times New Roman"/>
          <w:sz w:val="24"/>
          <w:szCs w:val="24"/>
          <w:rPrChange w:id="445" w:author="Thai" w:date="2016-10-23T23:15:00Z">
            <w:rPr>
              <w:ins w:id="446" w:author="Thai" w:date="2016-10-23T19:26:00Z"/>
            </w:rPr>
          </w:rPrChange>
        </w:rPr>
      </w:pPr>
      <w:ins w:id="447" w:author="Thai" w:date="2016-10-23T19:26:00Z">
        <w:r w:rsidRPr="00E810B2">
          <w:rPr>
            <w:rFonts w:ascii="Times New Roman" w:hAnsi="Times New Roman" w:cs="Times New Roman"/>
            <w:b/>
            <w:sz w:val="24"/>
            <w:szCs w:val="24"/>
            <w:rPrChange w:id="448" w:author="Thai" w:date="2016-10-23T23:15:00Z">
              <w:rPr/>
            </w:rPrChange>
          </w:rPr>
          <w:t>Hình 4.2. Pin trụ: Trường hợp hạn chế có cần thiết.</w:t>
        </w:r>
        <w:r w:rsidRPr="00E810B2">
          <w:rPr>
            <w:rFonts w:ascii="Times New Roman" w:hAnsi="Times New Roman" w:cs="Times New Roman"/>
            <w:sz w:val="24"/>
            <w:szCs w:val="24"/>
            <w:rPrChange w:id="449" w:author="Thai" w:date="2016-10-23T23:15:00Z">
              <w:rPr/>
            </w:rPrChange>
          </w:rPr>
          <w:t xml:space="preserve"> Hình A cho thấy pin hình trụ truyền thống đòi hỏi định hướng chính xác trong khe để làm việc đúng (và để tránh làm hỏng các thiết bị). Nhưng nhìn vào hình B, trong đó cho thấy nơi hai pin đang được cài đặt. Các hướng dẫn từ các hướng dẫn được hiển thị như một lớp phủ lên bức ảnh. </w:t>
        </w:r>
        <w:del w:id="450" w:author="Trần Huy Thịnh" w:date="2016-11-16T10:08:00Z">
          <w:r w:rsidRPr="00E810B2" w:rsidDel="00410332">
            <w:rPr>
              <w:rFonts w:ascii="Times New Roman" w:hAnsi="Times New Roman" w:cs="Times New Roman"/>
              <w:sz w:val="24"/>
              <w:szCs w:val="24"/>
              <w:rPrChange w:id="451" w:author="Thai" w:date="2016-10-23T23:15:00Z">
                <w:rPr/>
              </w:rPrChange>
            </w:rPr>
            <w:delText>Họ</w:delText>
          </w:r>
        </w:del>
      </w:ins>
      <w:ins w:id="452" w:author="Trần Huy Thịnh" w:date="2016-11-16T10:08:00Z">
        <w:r w:rsidR="00410332">
          <w:rPr>
            <w:rFonts w:ascii="Times New Roman" w:hAnsi="Times New Roman" w:cs="Times New Roman"/>
            <w:sz w:val="24"/>
            <w:szCs w:val="24"/>
          </w:rPr>
          <w:t>Chúng</w:t>
        </w:r>
      </w:ins>
      <w:ins w:id="453" w:author="Thai" w:date="2016-10-23T19:26:00Z">
        <w:r w:rsidRPr="00E810B2">
          <w:rPr>
            <w:rFonts w:ascii="Times New Roman" w:hAnsi="Times New Roman" w:cs="Times New Roman"/>
            <w:sz w:val="24"/>
            <w:szCs w:val="24"/>
            <w:rPrChange w:id="454" w:author="Thai" w:date="2016-10-23T23:15:00Z">
              <w:rPr/>
            </w:rPrChange>
          </w:rPr>
          <w:t xml:space="preserve"> có vẻ đơn giản, nhưng bạn có thể thấy vào hốc tối để tìm ra cuối mỗi pin đi đâu? Nope. Các chữ là màu đen </w:t>
        </w:r>
      </w:ins>
      <w:ins w:id="455" w:author="Trần Huy Thịnh" w:date="2016-11-16T10:09:00Z">
        <w:r w:rsidR="00410332">
          <w:rPr>
            <w:rFonts w:ascii="Times New Roman" w:hAnsi="Times New Roman" w:cs="Times New Roman"/>
            <w:sz w:val="24"/>
            <w:szCs w:val="24"/>
          </w:rPr>
          <w:t xml:space="preserve">tương phản </w:t>
        </w:r>
      </w:ins>
      <w:ins w:id="456" w:author="Thai" w:date="2016-10-23T19:26:00Z">
        <w:r w:rsidRPr="00E810B2">
          <w:rPr>
            <w:rFonts w:ascii="Times New Roman" w:hAnsi="Times New Roman" w:cs="Times New Roman"/>
            <w:sz w:val="24"/>
            <w:szCs w:val="24"/>
            <w:rPrChange w:id="457" w:author="Thai" w:date="2016-10-23T23:15:00Z">
              <w:rPr/>
            </w:rPrChange>
          </w:rPr>
          <w:t>với màu đen: hơi nâng lên hình dạng trong nhựa đen.</w:t>
        </w:r>
      </w:ins>
    </w:p>
    <w:p w:rsidR="00824712" w:rsidRPr="00E810B2" w:rsidRDefault="00824712">
      <w:pPr>
        <w:jc w:val="center"/>
        <w:rPr>
          <w:ins w:id="458" w:author="Thai" w:date="2016-10-23T19:27:00Z"/>
          <w:rFonts w:ascii="Times New Roman" w:hAnsi="Times New Roman" w:cs="Times New Roman"/>
          <w:sz w:val="24"/>
          <w:szCs w:val="24"/>
          <w:rPrChange w:id="459" w:author="Thai" w:date="2016-10-23T23:15:00Z">
            <w:rPr>
              <w:ins w:id="460" w:author="Thai" w:date="2016-10-23T19:27:00Z"/>
            </w:rPr>
          </w:rPrChange>
        </w:rPr>
        <w:pPrChange w:id="461" w:author="Thai" w:date="2016-10-23T22:35:00Z">
          <w:pPr>
            <w:jc w:val="both"/>
          </w:pPr>
        </w:pPrChange>
      </w:pPr>
      <w:ins w:id="462" w:author="Thai" w:date="2016-10-23T19:27:00Z">
        <w:r w:rsidRPr="00E810B2">
          <w:rPr>
            <w:rFonts w:ascii="Times New Roman" w:hAnsi="Times New Roman" w:cs="Times New Roman"/>
            <w:noProof/>
            <w:sz w:val="24"/>
            <w:szCs w:val="24"/>
            <w:rPrChange w:id="463" w:author="Thai" w:date="2016-10-23T23:15:00Z">
              <w:rPr>
                <w:noProof/>
              </w:rPr>
            </w:rPrChange>
          </w:rPr>
          <w:lastRenderedPageBreak/>
          <w:drawing>
            <wp:inline distT="114300" distB="114300" distL="114300" distR="114300" wp14:anchorId="7764D757" wp14:editId="72A61931">
              <wp:extent cx="4714875" cy="31242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714875" cy="3124200"/>
                      </a:xfrm>
                      <a:prstGeom prst="rect">
                        <a:avLst/>
                      </a:prstGeom>
                      <a:ln/>
                    </pic:spPr>
                  </pic:pic>
                </a:graphicData>
              </a:graphic>
            </wp:inline>
          </w:drawing>
        </w:r>
      </w:ins>
    </w:p>
    <w:p w:rsidR="00824712" w:rsidRPr="00E810B2" w:rsidRDefault="00824712" w:rsidP="002F0A0A">
      <w:pPr>
        <w:jc w:val="both"/>
        <w:rPr>
          <w:ins w:id="464" w:author="Thai" w:date="2016-10-23T19:27:00Z"/>
          <w:rFonts w:ascii="Times New Roman" w:hAnsi="Times New Roman" w:cs="Times New Roman"/>
          <w:sz w:val="24"/>
          <w:szCs w:val="24"/>
          <w:rPrChange w:id="465" w:author="Thai" w:date="2016-10-23T23:15:00Z">
            <w:rPr>
              <w:ins w:id="466" w:author="Thai" w:date="2016-10-23T19:27:00Z"/>
            </w:rPr>
          </w:rPrChange>
        </w:rPr>
      </w:pPr>
      <w:ins w:id="467" w:author="Thai" w:date="2016-10-23T19:27:00Z">
        <w:r w:rsidRPr="00E810B2">
          <w:rPr>
            <w:rFonts w:ascii="Times New Roman" w:hAnsi="Times New Roman" w:cs="Times New Roman"/>
            <w:b/>
            <w:sz w:val="24"/>
            <w:szCs w:val="24"/>
            <w:rPrChange w:id="468" w:author="Thai" w:date="2016-10-23T23:15:00Z">
              <w:rPr/>
            </w:rPrChange>
          </w:rPr>
          <w:t xml:space="preserve">Hình 4.3. Làm Pin </w:t>
        </w:r>
      </w:ins>
      <w:ins w:id="469" w:author="Thai" w:date="2016-10-23T22:35:00Z">
        <w:r w:rsidR="00831D67" w:rsidRPr="00E810B2">
          <w:rPr>
            <w:rFonts w:ascii="Times New Roman" w:hAnsi="Times New Roman" w:cs="Times New Roman"/>
            <w:b/>
            <w:sz w:val="24"/>
            <w:szCs w:val="24"/>
          </w:rPr>
          <w:t>Vô Cực</w:t>
        </w:r>
      </w:ins>
      <w:ins w:id="470" w:author="Thai" w:date="2016-10-23T19:27:00Z">
        <w:r w:rsidRPr="00E810B2">
          <w:rPr>
            <w:rFonts w:ascii="Times New Roman" w:hAnsi="Times New Roman" w:cs="Times New Roman"/>
            <w:sz w:val="24"/>
            <w:szCs w:val="24"/>
            <w:rPrChange w:id="471" w:author="Thai" w:date="2016-10-23T23:15:00Z">
              <w:rPr/>
            </w:rPrChange>
          </w:rPr>
          <w:t xml:space="preserve">. Bức ảnh này cho thấy một pin định hướng mà không quan trọng; nó có thể được đưa vào các thiết bị trong hai hướng có thể. Làm sao? Mỗi đầu của pin có cùng ba vòng tròn đồng tâm, với một trung tâm trên cả hai đầu là </w:t>
        </w:r>
        <w:del w:id="472" w:author="Trần Huy Thịnh" w:date="2016-11-16T10:11:00Z">
          <w:r w:rsidRPr="00E810B2" w:rsidDel="00410332">
            <w:rPr>
              <w:rFonts w:ascii="Times New Roman" w:hAnsi="Times New Roman" w:cs="Times New Roman"/>
              <w:sz w:val="24"/>
              <w:szCs w:val="24"/>
              <w:rPrChange w:id="473" w:author="Thai" w:date="2016-10-23T23:15:00Z">
                <w:rPr/>
              </w:rPrChange>
            </w:rPr>
            <w:delText>"cộng với" thiết bị đầu cuối</w:delText>
          </w:r>
        </w:del>
      </w:ins>
      <w:ins w:id="474" w:author="Trần Huy Thịnh" w:date="2016-11-16T10:11:00Z">
        <w:r w:rsidR="00410332">
          <w:rPr>
            <w:rFonts w:ascii="Times New Roman" w:hAnsi="Times New Roman" w:cs="Times New Roman"/>
            <w:sz w:val="24"/>
            <w:szCs w:val="24"/>
          </w:rPr>
          <w:t>cực “dương”</w:t>
        </w:r>
      </w:ins>
      <w:ins w:id="475" w:author="Thai" w:date="2016-10-23T19:27:00Z">
        <w:r w:rsidRPr="00E810B2">
          <w:rPr>
            <w:rFonts w:ascii="Times New Roman" w:hAnsi="Times New Roman" w:cs="Times New Roman"/>
            <w:sz w:val="24"/>
            <w:szCs w:val="24"/>
            <w:rPrChange w:id="476" w:author="Thai" w:date="2016-10-23T23:15:00Z">
              <w:rPr/>
            </w:rPrChange>
          </w:rPr>
          <w:t xml:space="preserve"> và một </w:t>
        </w:r>
        <w:del w:id="477" w:author="Trần Huy Thịnh" w:date="2016-11-16T10:11:00Z">
          <w:r w:rsidRPr="00E810B2" w:rsidDel="00410332">
            <w:rPr>
              <w:rFonts w:ascii="Times New Roman" w:hAnsi="Times New Roman" w:cs="Times New Roman"/>
              <w:sz w:val="24"/>
              <w:szCs w:val="24"/>
              <w:rPrChange w:id="478" w:author="Thai" w:date="2016-10-23T23:15:00Z">
                <w:rPr/>
              </w:rPrChange>
            </w:rPr>
            <w:delText>trong những trung là "trừ" thiết bị đầu cuối.</w:delText>
          </w:r>
        </w:del>
      </w:ins>
      <w:ins w:id="479" w:author="Trần Huy Thịnh" w:date="2016-11-16T10:11:00Z">
        <w:r w:rsidR="00410332">
          <w:rPr>
            <w:rFonts w:ascii="Times New Roman" w:hAnsi="Times New Roman" w:cs="Times New Roman"/>
            <w:sz w:val="24"/>
            <w:szCs w:val="24"/>
          </w:rPr>
          <w:t>vòng tròn là cực “âm”.</w:t>
        </w:r>
      </w:ins>
    </w:p>
    <w:p w:rsidR="00824712" w:rsidRPr="00E810B2" w:rsidRDefault="00824712">
      <w:pPr>
        <w:ind w:firstLine="720"/>
        <w:jc w:val="both"/>
        <w:rPr>
          <w:ins w:id="480" w:author="Thai" w:date="2016-10-23T19:27:00Z"/>
          <w:rFonts w:ascii="Times New Roman" w:hAnsi="Times New Roman" w:cs="Times New Roman"/>
          <w:sz w:val="24"/>
          <w:szCs w:val="24"/>
          <w:rPrChange w:id="481" w:author="Thai" w:date="2016-10-23T23:15:00Z">
            <w:rPr>
              <w:ins w:id="482" w:author="Thai" w:date="2016-10-23T19:27:00Z"/>
            </w:rPr>
          </w:rPrChange>
        </w:rPr>
        <w:pPrChange w:id="483" w:author="Thai" w:date="2016-10-23T22:37:00Z">
          <w:pPr>
            <w:jc w:val="both"/>
          </w:pPr>
        </w:pPrChange>
      </w:pPr>
      <w:ins w:id="484" w:author="Thai" w:date="2016-10-23T19:27:00Z">
        <w:r w:rsidRPr="00E810B2">
          <w:rPr>
            <w:rFonts w:ascii="Times New Roman" w:hAnsi="Times New Roman" w:cs="Times New Roman"/>
            <w:sz w:val="24"/>
            <w:szCs w:val="24"/>
            <w:rPrChange w:id="485" w:author="Thai" w:date="2016-10-23T23:15:00Z">
              <w:rPr/>
            </w:rPrChange>
          </w:rPr>
          <w:t xml:space="preserve">Một lựa chọn khác là phát minh ra tiếp xúc của pin cho phép pin hình trụ hiện có của chúng tôi để được lắp vào một trong hai hướng nhưng vẫn hoạt động đúng: Microsoft đã phát minh ra loại này tiếp xúc, mà nó gọi InstaLoad, và đang cố gắng thuyết phục các nhà sản xuất thiết bị </w:t>
        </w:r>
        <w:del w:id="486" w:author="Trần Huy Thịnh" w:date="2016-11-16T10:12:00Z">
          <w:r w:rsidRPr="00E810B2" w:rsidDel="00410332">
            <w:rPr>
              <w:rFonts w:ascii="Times New Roman" w:hAnsi="Times New Roman" w:cs="Times New Roman"/>
              <w:sz w:val="24"/>
              <w:szCs w:val="24"/>
              <w:rPrChange w:id="487" w:author="Thai" w:date="2016-10-23T23:15:00Z">
                <w:rPr/>
              </w:rPrChange>
            </w:rPr>
            <w:delText xml:space="preserve">để </w:delText>
          </w:r>
        </w:del>
        <w:r w:rsidRPr="00E810B2">
          <w:rPr>
            <w:rFonts w:ascii="Times New Roman" w:hAnsi="Times New Roman" w:cs="Times New Roman"/>
            <w:sz w:val="24"/>
            <w:szCs w:val="24"/>
            <w:rPrChange w:id="488" w:author="Thai" w:date="2016-10-23T23:15:00Z">
              <w:rPr/>
            </w:rPrChange>
          </w:rPr>
          <w:t>sử dụng nó.</w:t>
        </w:r>
      </w:ins>
    </w:p>
    <w:p w:rsidR="00824712" w:rsidRPr="00E810B2" w:rsidRDefault="00824712">
      <w:pPr>
        <w:ind w:firstLine="720"/>
        <w:jc w:val="both"/>
        <w:rPr>
          <w:ins w:id="489" w:author="Thai" w:date="2016-10-23T19:27:00Z"/>
          <w:rFonts w:ascii="Times New Roman" w:hAnsi="Times New Roman" w:cs="Times New Roman"/>
          <w:sz w:val="24"/>
          <w:szCs w:val="24"/>
          <w:rPrChange w:id="490" w:author="Thai" w:date="2016-10-23T23:15:00Z">
            <w:rPr>
              <w:ins w:id="491" w:author="Thai" w:date="2016-10-23T19:27:00Z"/>
            </w:rPr>
          </w:rPrChange>
        </w:rPr>
        <w:pPrChange w:id="492" w:author="Thai" w:date="2016-10-23T22:37:00Z">
          <w:pPr>
            <w:jc w:val="both"/>
          </w:pPr>
        </w:pPrChange>
      </w:pPr>
      <w:ins w:id="493" w:author="Thai" w:date="2016-10-23T19:27:00Z">
        <w:r w:rsidRPr="00E810B2">
          <w:rPr>
            <w:rFonts w:ascii="Times New Roman" w:hAnsi="Times New Roman" w:cs="Times New Roman"/>
            <w:sz w:val="24"/>
            <w:szCs w:val="24"/>
            <w:rPrChange w:id="494" w:author="Thai" w:date="2016-10-23T23:15:00Z">
              <w:rPr/>
            </w:rPrChange>
          </w:rPr>
          <w:t xml:space="preserve">Một lựa chọn thứ ba là thiết kế hình dạng của pin để nó có thể phù hợp trong chỉ có một cách. Hầu hết các thành phần </w:t>
        </w:r>
        <w:del w:id="495" w:author="Trần Huy Thịnh" w:date="2016-11-16T10:13:00Z">
          <w:r w:rsidRPr="00E810B2" w:rsidDel="00410332">
            <w:rPr>
              <w:rFonts w:ascii="Times New Roman" w:hAnsi="Times New Roman" w:cs="Times New Roman"/>
              <w:sz w:val="24"/>
              <w:szCs w:val="24"/>
              <w:rPrChange w:id="496" w:author="Thai" w:date="2016-10-23T23:15:00Z">
                <w:rPr/>
              </w:rPrChange>
            </w:rPr>
            <w:delText>plug-in</w:delText>
          </w:r>
        </w:del>
      </w:ins>
      <w:ins w:id="497" w:author="Trần Huy Thịnh" w:date="2016-11-16T10:13:00Z">
        <w:r w:rsidR="00410332">
          <w:rPr>
            <w:rFonts w:ascii="Times New Roman" w:hAnsi="Times New Roman" w:cs="Times New Roman"/>
            <w:sz w:val="24"/>
            <w:szCs w:val="24"/>
          </w:rPr>
          <w:t>cắm</w:t>
        </w:r>
      </w:ins>
      <w:ins w:id="498" w:author="Thai" w:date="2016-10-23T19:27:00Z">
        <w:r w:rsidRPr="00E810B2">
          <w:rPr>
            <w:rFonts w:ascii="Times New Roman" w:hAnsi="Times New Roman" w:cs="Times New Roman"/>
            <w:sz w:val="24"/>
            <w:szCs w:val="24"/>
            <w:rPrChange w:id="499" w:author="Thai" w:date="2016-10-23T23:15:00Z">
              <w:rPr/>
            </w:rPrChange>
          </w:rPr>
          <w:t xml:space="preserve"> làm tốt điều này, sử dụng hình dạng, bậc, và nhô ra để hạn chế chèn vào một hướng duy nhất. Vậy tại sao pin hàng ngày của chúng ta không </w:t>
        </w:r>
        <w:del w:id="500" w:author="Trần Huy Thịnh" w:date="2016-11-16T10:13:00Z">
          <w:r w:rsidRPr="00E810B2" w:rsidDel="00410332">
            <w:rPr>
              <w:rFonts w:ascii="Times New Roman" w:hAnsi="Times New Roman" w:cs="Times New Roman"/>
              <w:sz w:val="24"/>
              <w:szCs w:val="24"/>
              <w:rPrChange w:id="501" w:author="Thai" w:date="2016-10-23T23:15:00Z">
                <w:rPr/>
              </w:rPrChange>
            </w:rPr>
            <w:delText xml:space="preserve">thể </w:delText>
          </w:r>
        </w:del>
        <w:r w:rsidRPr="00E810B2">
          <w:rPr>
            <w:rFonts w:ascii="Times New Roman" w:hAnsi="Times New Roman" w:cs="Times New Roman"/>
            <w:sz w:val="24"/>
            <w:szCs w:val="24"/>
            <w:rPrChange w:id="502" w:author="Thai" w:date="2016-10-23T23:15:00Z">
              <w:rPr/>
            </w:rPrChange>
          </w:rPr>
          <w:t>giống nhau?</w:t>
        </w:r>
      </w:ins>
    </w:p>
    <w:p w:rsidR="00824712" w:rsidRPr="00E810B2" w:rsidRDefault="00824712">
      <w:pPr>
        <w:ind w:firstLine="720"/>
        <w:jc w:val="both"/>
        <w:rPr>
          <w:ins w:id="503" w:author="Thai" w:date="2016-10-23T19:27:00Z"/>
          <w:rFonts w:ascii="Times New Roman" w:hAnsi="Times New Roman" w:cs="Times New Roman"/>
          <w:sz w:val="24"/>
          <w:szCs w:val="24"/>
          <w:rPrChange w:id="504" w:author="Thai" w:date="2016-10-23T23:15:00Z">
            <w:rPr>
              <w:ins w:id="505" w:author="Thai" w:date="2016-10-23T19:27:00Z"/>
            </w:rPr>
          </w:rPrChange>
        </w:rPr>
        <w:pPrChange w:id="506" w:author="Thai" w:date="2016-10-23T22:38:00Z">
          <w:pPr>
            <w:jc w:val="both"/>
          </w:pPr>
        </w:pPrChange>
      </w:pPr>
      <w:ins w:id="507" w:author="Thai" w:date="2016-10-23T19:27:00Z">
        <w:r w:rsidRPr="00E810B2">
          <w:rPr>
            <w:rFonts w:ascii="Times New Roman" w:hAnsi="Times New Roman" w:cs="Times New Roman"/>
            <w:sz w:val="24"/>
            <w:szCs w:val="24"/>
            <w:rPrChange w:id="508" w:author="Thai" w:date="2016-10-23T23:15:00Z">
              <w:rPr/>
            </w:rPrChange>
          </w:rPr>
          <w:t xml:space="preserve">Tại sao thiết kế </w:t>
        </w:r>
        <w:del w:id="509" w:author="Trần Huy Thịnh" w:date="2016-11-16T10:13:00Z">
          <w:r w:rsidRPr="00E810B2" w:rsidDel="00410332">
            <w:rPr>
              <w:rFonts w:ascii="Times New Roman" w:hAnsi="Times New Roman" w:cs="Times New Roman"/>
              <w:sz w:val="24"/>
              <w:szCs w:val="24"/>
              <w:rPrChange w:id="510" w:author="Thai" w:date="2016-10-23T23:15:00Z">
                <w:rPr/>
              </w:rPrChange>
            </w:rPr>
            <w:delText>khiếm nhã</w:delText>
          </w:r>
        </w:del>
      </w:ins>
      <w:ins w:id="511" w:author="Trần Huy Thịnh" w:date="2016-11-16T10:13:00Z">
        <w:r w:rsidR="00410332">
          <w:rPr>
            <w:rFonts w:ascii="Times New Roman" w:hAnsi="Times New Roman" w:cs="Times New Roman"/>
            <w:sz w:val="24"/>
            <w:szCs w:val="24"/>
          </w:rPr>
          <w:t>thiếu trau chuốt</w:t>
        </w:r>
      </w:ins>
      <w:ins w:id="512" w:author="Thai" w:date="2016-10-23T19:27:00Z">
        <w:r w:rsidRPr="00E810B2">
          <w:rPr>
            <w:rFonts w:ascii="Times New Roman" w:hAnsi="Times New Roman" w:cs="Times New Roman"/>
            <w:sz w:val="24"/>
            <w:szCs w:val="24"/>
            <w:rPrChange w:id="513" w:author="Thai" w:date="2016-10-23T23:15:00Z">
              <w:rPr/>
            </w:rPrChange>
          </w:rPr>
          <w:t xml:space="preserve"> tồn tại lâu như vậy? Đây được gọi là vấn đề di sản, và nó sẽ đưa ra nhiều lần trong cuốn sách này. Quá nhiều thiết bị sử dụng các tiêu chuẩn mà hiện tại </w:t>
        </w:r>
      </w:ins>
      <w:ins w:id="514" w:author="Trần Huy Thịnh" w:date="2016-11-16T10:14:00Z">
        <w:r w:rsidR="009826B2">
          <w:rPr>
            <w:rFonts w:ascii="Times New Roman" w:hAnsi="Times New Roman" w:cs="Times New Roman"/>
            <w:sz w:val="24"/>
            <w:szCs w:val="24"/>
          </w:rPr>
          <w:t xml:space="preserve">đó </w:t>
        </w:r>
      </w:ins>
      <w:ins w:id="515" w:author="Thai" w:date="2016-10-23T19:27:00Z">
        <w:r w:rsidRPr="00E810B2">
          <w:rPr>
            <w:rFonts w:ascii="Times New Roman" w:hAnsi="Times New Roman" w:cs="Times New Roman"/>
            <w:sz w:val="24"/>
            <w:szCs w:val="24"/>
            <w:rPrChange w:id="516" w:author="Thai" w:date="2016-10-23T23:15:00Z">
              <w:rPr/>
            </w:rPrChange>
          </w:rPr>
          <w:t xml:space="preserve">là di sản. Nếu pin hình trụ đối xứng đã được thay đổi, cũng sẽ có được một sự thay đổi lớn trong một số lượng lớn các sản phẩm. Các loại pin mới sẽ không làm việc trong các thiết bị cũ, </w:t>
        </w:r>
      </w:ins>
      <w:ins w:id="517" w:author="Trần Huy Thịnh" w:date="2016-11-16T10:14:00Z">
        <w:r w:rsidR="009826B2">
          <w:rPr>
            <w:rFonts w:ascii="Times New Roman" w:hAnsi="Times New Roman" w:cs="Times New Roman"/>
            <w:sz w:val="24"/>
            <w:szCs w:val="24"/>
          </w:rPr>
          <w:t xml:space="preserve">và pin cũ </w:t>
        </w:r>
      </w:ins>
      <w:ins w:id="518" w:author="Thai" w:date="2016-10-23T19:27:00Z">
        <w:r w:rsidRPr="00E810B2">
          <w:rPr>
            <w:rFonts w:ascii="Times New Roman" w:hAnsi="Times New Roman" w:cs="Times New Roman"/>
            <w:sz w:val="24"/>
            <w:szCs w:val="24"/>
            <w:rPrChange w:id="519" w:author="Thai" w:date="2016-10-23T23:15:00Z">
              <w:rPr/>
            </w:rPrChange>
          </w:rPr>
          <w:t xml:space="preserve">cũng không </w:t>
        </w:r>
        <w:del w:id="520" w:author="Trần Huy Thịnh" w:date="2016-11-16T10:15:00Z">
          <w:r w:rsidRPr="00E810B2" w:rsidDel="009826B2">
            <w:rPr>
              <w:rFonts w:ascii="Times New Roman" w:hAnsi="Times New Roman" w:cs="Times New Roman"/>
              <w:sz w:val="24"/>
              <w:szCs w:val="24"/>
              <w:rPrChange w:id="521" w:author="Thai" w:date="2016-10-23T23:15:00Z">
                <w:rPr/>
              </w:rPrChange>
            </w:rPr>
            <w:delText>phải là pin cũ vào</w:delText>
          </w:r>
        </w:del>
      </w:ins>
      <w:ins w:id="522" w:author="Trần Huy Thịnh" w:date="2016-11-16T10:15:00Z">
        <w:r w:rsidR="009826B2">
          <w:rPr>
            <w:rFonts w:ascii="Times New Roman" w:hAnsi="Times New Roman" w:cs="Times New Roman"/>
            <w:sz w:val="24"/>
            <w:szCs w:val="24"/>
          </w:rPr>
          <w:t>trong</w:t>
        </w:r>
      </w:ins>
      <w:ins w:id="523" w:author="Thai" w:date="2016-10-23T19:27:00Z">
        <w:r w:rsidRPr="00E810B2">
          <w:rPr>
            <w:rFonts w:ascii="Times New Roman" w:hAnsi="Times New Roman" w:cs="Times New Roman"/>
            <w:sz w:val="24"/>
            <w:szCs w:val="24"/>
            <w:rPrChange w:id="524" w:author="Thai" w:date="2016-10-23T23:15:00Z">
              <w:rPr/>
            </w:rPrChange>
          </w:rPr>
          <w:t xml:space="preserve"> thiết bị mới. Các thiết kế </w:t>
        </w:r>
      </w:ins>
      <w:ins w:id="525" w:author="Trần Huy Thịnh" w:date="2016-11-16T10:15:00Z">
        <w:r w:rsidR="003C3537">
          <w:rPr>
            <w:rFonts w:ascii="Times New Roman" w:hAnsi="Times New Roman" w:cs="Times New Roman"/>
            <w:sz w:val="24"/>
            <w:szCs w:val="24"/>
          </w:rPr>
          <w:t xml:space="preserve">về tiếp xúc </w:t>
        </w:r>
      </w:ins>
      <w:ins w:id="526" w:author="Thai" w:date="2016-10-23T19:27:00Z">
        <w:r w:rsidRPr="00E810B2">
          <w:rPr>
            <w:rFonts w:ascii="Times New Roman" w:hAnsi="Times New Roman" w:cs="Times New Roman"/>
            <w:sz w:val="24"/>
            <w:szCs w:val="24"/>
            <w:rPrChange w:id="527" w:author="Thai" w:date="2016-10-23T23:15:00Z">
              <w:rPr/>
            </w:rPrChange>
          </w:rPr>
          <w:t xml:space="preserve">của Microsoft </w:t>
        </w:r>
        <w:del w:id="528" w:author="Trần Huy Thịnh" w:date="2016-11-16T10:16:00Z">
          <w:r w:rsidRPr="00E810B2" w:rsidDel="003C3537">
            <w:rPr>
              <w:rFonts w:ascii="Times New Roman" w:hAnsi="Times New Roman" w:cs="Times New Roman"/>
              <w:sz w:val="24"/>
              <w:szCs w:val="24"/>
              <w:rPrChange w:id="529" w:author="Thai" w:date="2016-10-23T23:15:00Z">
                <w:rPr/>
              </w:rPrChange>
            </w:rPr>
            <w:delText xml:space="preserve">về các cực </w:delText>
          </w:r>
        </w:del>
        <w:r w:rsidRPr="00E810B2">
          <w:rPr>
            <w:rFonts w:ascii="Times New Roman" w:hAnsi="Times New Roman" w:cs="Times New Roman"/>
            <w:sz w:val="24"/>
            <w:szCs w:val="24"/>
            <w:rPrChange w:id="530" w:author="Thai" w:date="2016-10-23T23:15:00Z">
              <w:rPr/>
            </w:rPrChange>
          </w:rPr>
          <w:t xml:space="preserve">sẽ cho phép chúng ta tiếp tục sử dụng </w:t>
        </w:r>
      </w:ins>
      <w:ins w:id="531" w:author="Trần Huy Thịnh" w:date="2016-11-16T10:16:00Z">
        <w:r w:rsidR="003C3537">
          <w:rPr>
            <w:rFonts w:ascii="Times New Roman" w:hAnsi="Times New Roman" w:cs="Times New Roman"/>
            <w:sz w:val="24"/>
            <w:szCs w:val="24"/>
          </w:rPr>
          <w:t xml:space="preserve">pin </w:t>
        </w:r>
      </w:ins>
      <w:ins w:id="532" w:author="Thai" w:date="2016-10-23T19:27:00Z">
        <w:r w:rsidRPr="00E810B2">
          <w:rPr>
            <w:rFonts w:ascii="Times New Roman" w:hAnsi="Times New Roman" w:cs="Times New Roman"/>
            <w:sz w:val="24"/>
            <w:szCs w:val="24"/>
            <w:rPrChange w:id="533" w:author="Thai" w:date="2016-10-23T23:15:00Z">
              <w:rPr/>
            </w:rPrChange>
          </w:rPr>
          <w:t>cùng loại</w:t>
        </w:r>
      </w:ins>
      <w:ins w:id="534" w:author="Trần Huy Thịnh" w:date="2016-11-16T10:16:00Z">
        <w:r w:rsidR="003C3537">
          <w:rPr>
            <w:rFonts w:ascii="Times New Roman" w:hAnsi="Times New Roman" w:cs="Times New Roman"/>
            <w:sz w:val="24"/>
            <w:szCs w:val="24"/>
          </w:rPr>
          <w:t xml:space="preserve"> chúng ta thường sử dụng</w:t>
        </w:r>
      </w:ins>
      <w:ins w:id="535" w:author="Thai" w:date="2016-10-23T19:27:00Z">
        <w:del w:id="536" w:author="Trần Huy Thịnh" w:date="2016-11-16T10:16:00Z">
          <w:r w:rsidRPr="00E810B2" w:rsidDel="003C3537">
            <w:rPr>
              <w:rFonts w:ascii="Times New Roman" w:hAnsi="Times New Roman" w:cs="Times New Roman"/>
              <w:sz w:val="24"/>
              <w:szCs w:val="24"/>
              <w:rPrChange w:id="537" w:author="Thai" w:date="2016-10-23T23:15:00Z">
                <w:rPr/>
              </w:rPrChange>
            </w:rPr>
            <w:delText xml:space="preserve"> pin</w:delText>
          </w:r>
        </w:del>
        <w:r w:rsidRPr="00E810B2">
          <w:rPr>
            <w:rFonts w:ascii="Times New Roman" w:hAnsi="Times New Roman" w:cs="Times New Roman"/>
            <w:sz w:val="24"/>
            <w:szCs w:val="24"/>
            <w:rPrChange w:id="538" w:author="Thai" w:date="2016-10-23T23:15:00Z">
              <w:rPr/>
            </w:rPrChange>
          </w:rPr>
          <w:t>, chúng</w:t>
        </w:r>
        <w:del w:id="539" w:author="Trần Huy Thịnh" w:date="2016-11-16T10:17:00Z">
          <w:r w:rsidRPr="00E810B2" w:rsidDel="003C3537">
            <w:rPr>
              <w:rFonts w:ascii="Times New Roman" w:hAnsi="Times New Roman" w:cs="Times New Roman"/>
              <w:sz w:val="24"/>
              <w:szCs w:val="24"/>
              <w:rPrChange w:id="540" w:author="Thai" w:date="2016-10-23T23:15:00Z">
                <w:rPr/>
              </w:rPrChange>
            </w:rPr>
            <w:delText xml:space="preserve"> ta vẫn đang sử dụng</w:delText>
          </w:r>
        </w:del>
        <w:r w:rsidRPr="00E810B2">
          <w:rPr>
            <w:rFonts w:ascii="Times New Roman" w:hAnsi="Times New Roman" w:cs="Times New Roman"/>
            <w:sz w:val="24"/>
            <w:szCs w:val="24"/>
            <w:rPrChange w:id="541" w:author="Thai" w:date="2016-10-23T23:15:00Z">
              <w:rPr/>
            </w:rPrChange>
          </w:rPr>
          <w:t xml:space="preserve">, nhưng các sản phẩm </w:t>
        </w:r>
        <w:del w:id="542" w:author="Trần Huy Thịnh" w:date="2016-11-16T10:17:00Z">
          <w:r w:rsidRPr="00E810B2" w:rsidDel="003C3537">
            <w:rPr>
              <w:rFonts w:ascii="Times New Roman" w:hAnsi="Times New Roman" w:cs="Times New Roman"/>
              <w:sz w:val="24"/>
              <w:szCs w:val="24"/>
              <w:rPrChange w:id="543" w:author="Thai" w:date="2016-10-23T23:15:00Z">
                <w:rPr/>
              </w:rPrChange>
            </w:rPr>
            <w:delText>này sẽ phải</w:delText>
          </w:r>
        </w:del>
      </w:ins>
      <w:ins w:id="544" w:author="Trần Huy Thịnh" w:date="2016-11-16T10:17:00Z">
        <w:r w:rsidR="003C3537">
          <w:rPr>
            <w:rFonts w:ascii="Times New Roman" w:hAnsi="Times New Roman" w:cs="Times New Roman"/>
            <w:sz w:val="24"/>
            <w:szCs w:val="24"/>
          </w:rPr>
          <w:t>có thể</w:t>
        </w:r>
      </w:ins>
      <w:ins w:id="545" w:author="Thai" w:date="2016-10-23T19:27:00Z">
        <w:r w:rsidRPr="00E810B2">
          <w:rPr>
            <w:rFonts w:ascii="Times New Roman" w:hAnsi="Times New Roman" w:cs="Times New Roman"/>
            <w:sz w:val="24"/>
            <w:szCs w:val="24"/>
            <w:rPrChange w:id="546" w:author="Thai" w:date="2016-10-23T23:15:00Z">
              <w:rPr/>
            </w:rPrChange>
          </w:rPr>
          <w:t xml:space="preserve"> chuyển sang </w:t>
        </w:r>
        <w:del w:id="547" w:author="Trần Huy Thịnh" w:date="2016-11-16T10:17:00Z">
          <w:r w:rsidRPr="00E810B2" w:rsidDel="003C3537">
            <w:rPr>
              <w:rFonts w:ascii="Times New Roman" w:hAnsi="Times New Roman" w:cs="Times New Roman"/>
              <w:sz w:val="24"/>
              <w:szCs w:val="24"/>
              <w:rPrChange w:id="548" w:author="Thai" w:date="2016-10-23T23:15:00Z">
                <w:rPr/>
              </w:rPrChange>
            </w:rPr>
            <w:delText>các cực mới</w:delText>
          </w:r>
        </w:del>
      </w:ins>
      <w:ins w:id="549" w:author="Trần Huy Thịnh" w:date="2016-11-16T10:17:00Z">
        <w:r w:rsidR="003C3537">
          <w:rPr>
            <w:rFonts w:ascii="Times New Roman" w:hAnsi="Times New Roman" w:cs="Times New Roman"/>
            <w:sz w:val="24"/>
            <w:szCs w:val="24"/>
          </w:rPr>
          <w:t>dạng tiếp xúc mới</w:t>
        </w:r>
      </w:ins>
      <w:ins w:id="550" w:author="Thai" w:date="2016-10-23T19:27:00Z">
        <w:r w:rsidRPr="00E810B2">
          <w:rPr>
            <w:rFonts w:ascii="Times New Roman" w:hAnsi="Times New Roman" w:cs="Times New Roman"/>
            <w:sz w:val="24"/>
            <w:szCs w:val="24"/>
            <w:rPrChange w:id="551" w:author="Thai" w:date="2016-10-23T23:15:00Z">
              <w:rPr/>
            </w:rPrChange>
          </w:rPr>
          <w:t xml:space="preserve">. Hai năm sau khi giới thiệu của Microsoft InstaLoad, mặc dù báo chí tích cực, tôi có thể không tìm thấy sản phẩm sử dụng </w:t>
        </w:r>
        <w:del w:id="552" w:author="Trần Huy Thịnh" w:date="2016-11-16T10:18:00Z">
          <w:r w:rsidRPr="00E810B2" w:rsidDel="003C3537">
            <w:rPr>
              <w:rFonts w:ascii="Times New Roman" w:hAnsi="Times New Roman" w:cs="Times New Roman"/>
              <w:sz w:val="24"/>
              <w:szCs w:val="24"/>
              <w:rPrChange w:id="553" w:author="Thai" w:date="2016-10-23T23:15:00Z">
                <w:rPr/>
              </w:rPrChange>
            </w:rPr>
            <w:delText>họ</w:delText>
          </w:r>
        </w:del>
      </w:ins>
      <w:ins w:id="554" w:author="Trần Huy Thịnh" w:date="2016-11-16T10:18:00Z">
        <w:r w:rsidR="003C3537">
          <w:rPr>
            <w:rFonts w:ascii="Times New Roman" w:hAnsi="Times New Roman" w:cs="Times New Roman"/>
            <w:sz w:val="24"/>
            <w:szCs w:val="24"/>
          </w:rPr>
          <w:t>chúng</w:t>
        </w:r>
      </w:ins>
      <w:ins w:id="555" w:author="Thai" w:date="2016-10-23T19:27:00Z">
        <w:del w:id="556" w:author="Trần Huy Thịnh" w:date="2016-11-16T10:18:00Z">
          <w:r w:rsidRPr="00E810B2" w:rsidDel="003C3537">
            <w:rPr>
              <w:rFonts w:ascii="Times New Roman" w:hAnsi="Times New Roman" w:cs="Times New Roman"/>
              <w:sz w:val="24"/>
              <w:szCs w:val="24"/>
              <w:rPrChange w:id="557" w:author="Thai" w:date="2016-10-23T23:15:00Z">
                <w:rPr/>
              </w:rPrChange>
            </w:rPr>
            <w:delText>,</w:delText>
          </w:r>
        </w:del>
      </w:ins>
      <w:ins w:id="558" w:author="Trần Huy Thịnh" w:date="2016-11-16T10:18:00Z">
        <w:r w:rsidR="003C3537">
          <w:rPr>
            <w:rFonts w:ascii="Times New Roman" w:hAnsi="Times New Roman" w:cs="Times New Roman"/>
            <w:sz w:val="24"/>
            <w:szCs w:val="24"/>
          </w:rPr>
          <w:t xml:space="preserve"> -</w:t>
        </w:r>
      </w:ins>
      <w:ins w:id="559" w:author="Thai" w:date="2016-10-23T19:27:00Z">
        <w:r w:rsidRPr="00E810B2">
          <w:rPr>
            <w:rFonts w:ascii="Times New Roman" w:hAnsi="Times New Roman" w:cs="Times New Roman"/>
            <w:sz w:val="24"/>
            <w:szCs w:val="24"/>
            <w:rPrChange w:id="560" w:author="Thai" w:date="2016-10-23T23:15:00Z">
              <w:rPr/>
            </w:rPrChange>
          </w:rPr>
          <w:t xml:space="preserve"> thậm </w:t>
        </w:r>
        <w:del w:id="561" w:author="Trần Huy Thịnh" w:date="2016-11-16T10:18:00Z">
          <w:r w:rsidRPr="00E810B2" w:rsidDel="003C3537">
            <w:rPr>
              <w:rFonts w:ascii="Times New Roman" w:hAnsi="Times New Roman" w:cs="Times New Roman"/>
              <w:sz w:val="24"/>
              <w:szCs w:val="24"/>
              <w:rPrChange w:id="562" w:author="Thai" w:date="2016-10-23T23:15:00Z">
                <w:rPr/>
              </w:rPrChange>
            </w:rPr>
            <w:delText>chí - không sản phẩm nào của Microsoft.</w:delText>
          </w:r>
        </w:del>
      </w:ins>
      <w:ins w:id="563" w:author="Trần Huy Thịnh" w:date="2016-11-16T10:18:00Z">
        <w:r w:rsidR="003C3537">
          <w:rPr>
            <w:rFonts w:ascii="Times New Roman" w:hAnsi="Times New Roman" w:cs="Times New Roman"/>
            <w:sz w:val="24"/>
            <w:szCs w:val="24"/>
          </w:rPr>
          <w:t>chí cả sản phẩm của Microsoft.</w:t>
        </w:r>
      </w:ins>
    </w:p>
    <w:p w:rsidR="00824712" w:rsidRPr="00E810B2" w:rsidRDefault="001018E0">
      <w:pPr>
        <w:ind w:firstLine="720"/>
        <w:jc w:val="both"/>
        <w:rPr>
          <w:ins w:id="564" w:author="Thai" w:date="2016-10-23T19:27:00Z"/>
          <w:rFonts w:ascii="Times New Roman" w:hAnsi="Times New Roman" w:cs="Times New Roman"/>
          <w:sz w:val="24"/>
          <w:szCs w:val="24"/>
          <w:rPrChange w:id="565" w:author="Thai" w:date="2016-10-23T23:15:00Z">
            <w:rPr>
              <w:ins w:id="566" w:author="Thai" w:date="2016-10-23T19:27:00Z"/>
            </w:rPr>
          </w:rPrChange>
        </w:rPr>
        <w:pPrChange w:id="567" w:author="Thai" w:date="2016-10-23T22:38:00Z">
          <w:pPr>
            <w:jc w:val="both"/>
          </w:pPr>
        </w:pPrChange>
      </w:pPr>
      <w:ins w:id="568" w:author="Trần Huy Thịnh" w:date="2016-11-16T10:25:00Z">
        <w:r>
          <w:rPr>
            <w:rFonts w:ascii="Times New Roman" w:hAnsi="Times New Roman" w:cs="Times New Roman"/>
            <w:sz w:val="24"/>
            <w:szCs w:val="24"/>
          </w:rPr>
          <w:t xml:space="preserve">Ổ </w:t>
        </w:r>
      </w:ins>
      <w:ins w:id="569" w:author="Thai" w:date="2016-10-23T19:27:00Z">
        <w:del w:id="570" w:author="Trần Huy Thịnh" w:date="2016-11-16T10:25:00Z">
          <w:r w:rsidR="00824712" w:rsidRPr="00E810B2" w:rsidDel="001018E0">
            <w:rPr>
              <w:rFonts w:ascii="Times New Roman" w:hAnsi="Times New Roman" w:cs="Times New Roman"/>
              <w:sz w:val="24"/>
              <w:szCs w:val="24"/>
              <w:rPrChange w:id="571" w:author="Thai" w:date="2016-10-23T23:15:00Z">
                <w:rPr/>
              </w:rPrChange>
            </w:rPr>
            <w:delText>K</w:delText>
          </w:r>
        </w:del>
      </w:ins>
      <w:ins w:id="572" w:author="Trần Huy Thịnh" w:date="2016-11-16T10:25:00Z">
        <w:r>
          <w:rPr>
            <w:rFonts w:ascii="Times New Roman" w:hAnsi="Times New Roman" w:cs="Times New Roman"/>
            <w:sz w:val="24"/>
            <w:szCs w:val="24"/>
          </w:rPr>
          <w:t>k</w:t>
        </w:r>
      </w:ins>
      <w:ins w:id="573" w:author="Thai" w:date="2016-10-23T19:27:00Z">
        <w:r w:rsidR="00824712" w:rsidRPr="00E810B2">
          <w:rPr>
            <w:rFonts w:ascii="Times New Roman" w:hAnsi="Times New Roman" w:cs="Times New Roman"/>
            <w:sz w:val="24"/>
            <w:szCs w:val="24"/>
            <w:rPrChange w:id="574" w:author="Thai" w:date="2016-10-23T23:15:00Z">
              <w:rPr/>
            </w:rPrChange>
          </w:rPr>
          <w:t xml:space="preserve">hóa và chìa khóa bị một vấn đề tương tự. </w:t>
        </w:r>
      </w:ins>
      <w:ins w:id="575" w:author="Trần Huy Thịnh" w:date="2016-11-16T10:26:00Z">
        <w:r w:rsidRPr="001018E0">
          <w:rPr>
            <w:rFonts w:ascii="Times New Roman" w:hAnsi="Times New Roman" w:cs="Times New Roman"/>
            <w:sz w:val="24"/>
            <w:szCs w:val="24"/>
            <w:lang w:val="vi-VN"/>
          </w:rPr>
          <w:t xml:space="preserve">Mặc dù thường dễ dàng để phân biệt phần </w:t>
        </w:r>
        <w:r w:rsidRPr="001018E0">
          <w:rPr>
            <w:rFonts w:ascii="Times New Roman" w:hAnsi="Times New Roman" w:cs="Times New Roman"/>
            <w:sz w:val="24"/>
            <w:szCs w:val="24"/>
          </w:rPr>
          <w:t xml:space="preserve">trên </w:t>
        </w:r>
        <w:r w:rsidRPr="001018E0">
          <w:rPr>
            <w:rFonts w:ascii="Times New Roman" w:hAnsi="Times New Roman" w:cs="Times New Roman"/>
            <w:sz w:val="24"/>
            <w:szCs w:val="24"/>
            <w:lang w:val="vi-VN"/>
          </w:rPr>
          <w:t xml:space="preserve">trơn tru của một chìa khóa từ </w:t>
        </w:r>
        <w:r w:rsidRPr="001018E0">
          <w:rPr>
            <w:rFonts w:ascii="Times New Roman" w:hAnsi="Times New Roman" w:cs="Times New Roman"/>
            <w:sz w:val="24"/>
            <w:szCs w:val="24"/>
          </w:rPr>
          <w:t>phần dưới hình rang cưa của nó</w:t>
        </w:r>
        <w:r w:rsidRPr="001018E0">
          <w:rPr>
            <w:rFonts w:ascii="Times New Roman" w:hAnsi="Times New Roman" w:cs="Times New Roman"/>
            <w:sz w:val="24"/>
            <w:szCs w:val="24"/>
            <w:lang w:val="vi-VN"/>
          </w:rPr>
          <w:t xml:space="preserve">, rất khó để nói từ </w:t>
        </w:r>
        <w:r w:rsidRPr="001018E0">
          <w:rPr>
            <w:rFonts w:ascii="Times New Roman" w:hAnsi="Times New Roman" w:cs="Times New Roman"/>
            <w:sz w:val="24"/>
            <w:szCs w:val="24"/>
          </w:rPr>
          <w:t xml:space="preserve">ổ </w:t>
        </w:r>
        <w:r w:rsidRPr="001018E0">
          <w:rPr>
            <w:rFonts w:ascii="Times New Roman" w:hAnsi="Times New Roman" w:cs="Times New Roman"/>
            <w:sz w:val="24"/>
            <w:szCs w:val="24"/>
            <w:lang w:val="vi-VN"/>
          </w:rPr>
          <w:t xml:space="preserve">khóa mà </w:t>
        </w:r>
        <w:r w:rsidRPr="001018E0">
          <w:rPr>
            <w:rFonts w:ascii="Times New Roman" w:hAnsi="Times New Roman" w:cs="Times New Roman"/>
            <w:sz w:val="24"/>
            <w:szCs w:val="24"/>
          </w:rPr>
          <w:t xml:space="preserve">xác định được sự định </w:t>
        </w:r>
        <w:r w:rsidRPr="001018E0">
          <w:rPr>
            <w:rFonts w:ascii="Times New Roman" w:hAnsi="Times New Roman" w:cs="Times New Roman"/>
            <w:sz w:val="24"/>
            <w:szCs w:val="24"/>
            <w:lang w:val="vi-VN"/>
          </w:rPr>
          <w:t xml:space="preserve">hướng </w:t>
        </w:r>
        <w:r w:rsidRPr="001018E0">
          <w:rPr>
            <w:rFonts w:ascii="Times New Roman" w:hAnsi="Times New Roman" w:cs="Times New Roman"/>
            <w:sz w:val="24"/>
            <w:szCs w:val="24"/>
          </w:rPr>
          <w:t>của chìa khóa được yêu cầu</w:t>
        </w:r>
      </w:ins>
      <w:ins w:id="576" w:author="Trần Huy Thịnh" w:date="2016-11-16T10:27:00Z">
        <w:r>
          <w:rPr>
            <w:rFonts w:ascii="Times New Roman" w:hAnsi="Times New Roman" w:cs="Times New Roman"/>
            <w:sz w:val="24"/>
            <w:szCs w:val="24"/>
          </w:rPr>
          <w:t xml:space="preserve">, </w:t>
        </w:r>
      </w:ins>
      <w:ins w:id="577" w:author="Thai" w:date="2016-10-23T19:27:00Z">
        <w:del w:id="578" w:author="Trần Huy Thịnh" w:date="2016-11-16T10:26:00Z">
          <w:r w:rsidR="00824712" w:rsidRPr="00E810B2" w:rsidDel="001018E0">
            <w:rPr>
              <w:rFonts w:ascii="Times New Roman" w:hAnsi="Times New Roman" w:cs="Times New Roman"/>
              <w:sz w:val="24"/>
              <w:szCs w:val="24"/>
              <w:rPrChange w:id="579" w:author="Thai" w:date="2016-10-23T23:15:00Z">
                <w:rPr/>
              </w:rPrChange>
            </w:rPr>
            <w:delText xml:space="preserve">Mặc dù nó thường là dễ dàng để phân biệt </w:delText>
          </w:r>
          <w:r w:rsidR="00824712" w:rsidRPr="00E810B2" w:rsidDel="001018E0">
            <w:rPr>
              <w:rFonts w:ascii="Times New Roman" w:hAnsi="Times New Roman" w:cs="Times New Roman"/>
              <w:sz w:val="24"/>
              <w:szCs w:val="24"/>
              <w:rPrChange w:id="580" w:author="Thai" w:date="2016-10-23T23:15:00Z">
                <w:rPr/>
              </w:rPrChange>
            </w:rPr>
            <w:lastRenderedPageBreak/>
            <w:delText>phần đầu trơn tru của một chìa khóa từ dưới lởm chởm của nó,</w:delText>
          </w:r>
        </w:del>
        <w:del w:id="581" w:author="Trần Huy Thịnh" w:date="2016-11-16T10:27:00Z">
          <w:r w:rsidR="00824712" w:rsidRPr="00E810B2" w:rsidDel="001018E0">
            <w:rPr>
              <w:rFonts w:ascii="Times New Roman" w:hAnsi="Times New Roman" w:cs="Times New Roman"/>
              <w:sz w:val="24"/>
              <w:szCs w:val="24"/>
              <w:rPrChange w:id="582" w:author="Thai" w:date="2016-10-23T23:15:00Z">
                <w:rPr/>
              </w:rPrChange>
            </w:rPr>
            <w:delText xml:space="preserve"> rất khó để nói từ chỉ khóa mà định hướng của khóa là cần thiết, </w:delText>
          </w:r>
        </w:del>
        <w:r w:rsidR="00824712" w:rsidRPr="00E810B2">
          <w:rPr>
            <w:rFonts w:ascii="Times New Roman" w:hAnsi="Times New Roman" w:cs="Times New Roman"/>
            <w:sz w:val="24"/>
            <w:szCs w:val="24"/>
            <w:rPrChange w:id="583" w:author="Thai" w:date="2016-10-23T23:15:00Z">
              <w:rPr/>
            </w:rPrChange>
          </w:rPr>
          <w:t xml:space="preserve">đặc biệt là trong môi trường tối. </w:t>
        </w:r>
      </w:ins>
      <w:ins w:id="584" w:author="Trần Huy Thịnh" w:date="2016-11-16T10:27:00Z">
        <w:r w:rsidRPr="001018E0">
          <w:rPr>
            <w:rFonts w:ascii="Times New Roman" w:hAnsi="Times New Roman" w:cs="Times New Roman"/>
            <w:sz w:val="24"/>
            <w:szCs w:val="24"/>
          </w:rPr>
          <w:t>Nhiều thiết bị điện tử, phích cắm điện và ổ cắm</w:t>
        </w:r>
      </w:ins>
      <w:ins w:id="585" w:author="Thai" w:date="2016-10-23T19:27:00Z">
        <w:del w:id="586" w:author="Trần Huy Thịnh" w:date="2016-11-16T10:27:00Z">
          <w:r w:rsidR="00824712" w:rsidRPr="00E810B2" w:rsidDel="001018E0">
            <w:rPr>
              <w:rFonts w:ascii="Times New Roman" w:hAnsi="Times New Roman" w:cs="Times New Roman"/>
              <w:sz w:val="24"/>
              <w:szCs w:val="24"/>
              <w:rPrChange w:id="587" w:author="Thai" w:date="2016-10-23T23:15:00Z">
                <w:rPr/>
              </w:rPrChange>
            </w:rPr>
            <w:delText>Nhiều phích cắm điện và điện tử và ổ cắm</w:delText>
          </w:r>
        </w:del>
        <w:r w:rsidR="00824712" w:rsidRPr="00E810B2">
          <w:rPr>
            <w:rFonts w:ascii="Times New Roman" w:hAnsi="Times New Roman" w:cs="Times New Roman"/>
            <w:sz w:val="24"/>
            <w:szCs w:val="24"/>
            <w:rPrChange w:id="588" w:author="Thai" w:date="2016-10-23T23:15:00Z">
              <w:rPr/>
            </w:rPrChange>
          </w:rPr>
          <w:t xml:space="preserve"> có cùng một vấn đề. Mặc dù </w:t>
        </w:r>
        <w:del w:id="589" w:author="Trần Huy Thịnh" w:date="2016-11-16T10:28:00Z">
          <w:r w:rsidR="00824712" w:rsidRPr="00E810B2" w:rsidDel="001018E0">
            <w:rPr>
              <w:rFonts w:ascii="Times New Roman" w:hAnsi="Times New Roman" w:cs="Times New Roman"/>
              <w:sz w:val="24"/>
              <w:szCs w:val="24"/>
              <w:rPrChange w:id="590" w:author="Thai" w:date="2016-10-23T23:15:00Z">
                <w:rPr/>
              </w:rPrChange>
            </w:rPr>
            <w:delText>họ</w:delText>
          </w:r>
        </w:del>
      </w:ins>
      <w:ins w:id="591" w:author="Trần Huy Thịnh" w:date="2016-11-16T10:28:00Z">
        <w:r>
          <w:rPr>
            <w:rFonts w:ascii="Times New Roman" w:hAnsi="Times New Roman" w:cs="Times New Roman"/>
            <w:sz w:val="24"/>
            <w:szCs w:val="24"/>
          </w:rPr>
          <w:t>chúng</w:t>
        </w:r>
      </w:ins>
      <w:ins w:id="592" w:author="Thai" w:date="2016-10-23T19:27:00Z">
        <w:r w:rsidR="00824712" w:rsidRPr="00E810B2">
          <w:rPr>
            <w:rFonts w:ascii="Times New Roman" w:hAnsi="Times New Roman" w:cs="Times New Roman"/>
            <w:sz w:val="24"/>
            <w:szCs w:val="24"/>
            <w:rPrChange w:id="593" w:author="Thai" w:date="2016-10-23T23:15:00Z">
              <w:rPr/>
            </w:rPrChange>
          </w:rPr>
          <w:t xml:space="preserve"> có những </w:t>
        </w:r>
        <w:del w:id="594" w:author="Trần Huy Thịnh" w:date="2016-11-16T10:28:00Z">
          <w:r w:rsidR="00824712" w:rsidRPr="00E810B2" w:rsidDel="001018E0">
            <w:rPr>
              <w:rFonts w:ascii="Times New Roman" w:hAnsi="Times New Roman" w:cs="Times New Roman"/>
              <w:sz w:val="24"/>
              <w:szCs w:val="24"/>
              <w:rPrChange w:id="595" w:author="Thai" w:date="2016-10-23T23:15:00Z">
                <w:rPr/>
              </w:rPrChange>
            </w:rPr>
            <w:delText>hạn chế</w:delText>
          </w:r>
        </w:del>
      </w:ins>
      <w:ins w:id="596" w:author="Trần Huy Thịnh" w:date="2016-11-16T10:28:00Z">
        <w:r>
          <w:rPr>
            <w:rFonts w:ascii="Times New Roman" w:hAnsi="Times New Roman" w:cs="Times New Roman"/>
            <w:sz w:val="24"/>
            <w:szCs w:val="24"/>
          </w:rPr>
          <w:t>ràng buộc</w:t>
        </w:r>
      </w:ins>
      <w:ins w:id="597" w:author="Thai" w:date="2016-10-23T19:27:00Z">
        <w:del w:id="598" w:author="Trần Huy Thịnh" w:date="2016-11-16T10:28:00Z">
          <w:r w:rsidR="00824712" w:rsidRPr="00E810B2" w:rsidDel="001018E0">
            <w:rPr>
              <w:rFonts w:ascii="Times New Roman" w:hAnsi="Times New Roman" w:cs="Times New Roman"/>
              <w:sz w:val="24"/>
              <w:szCs w:val="24"/>
              <w:rPrChange w:id="599" w:author="Thai" w:date="2016-10-23T23:15:00Z">
                <w:rPr/>
              </w:rPrChange>
            </w:rPr>
            <w:delText xml:space="preserve"> về </w:delText>
          </w:r>
        </w:del>
      </w:ins>
      <w:ins w:id="600" w:author="Trần Huy Thịnh" w:date="2016-11-16T10:28:00Z">
        <w:r>
          <w:rPr>
            <w:rFonts w:ascii="Times New Roman" w:hAnsi="Times New Roman" w:cs="Times New Roman"/>
            <w:sz w:val="24"/>
            <w:szCs w:val="24"/>
          </w:rPr>
          <w:t xml:space="preserve"> </w:t>
        </w:r>
      </w:ins>
      <w:ins w:id="601" w:author="Thai" w:date="2016-10-23T19:27:00Z">
        <w:r w:rsidR="00824712" w:rsidRPr="00E810B2">
          <w:rPr>
            <w:rFonts w:ascii="Times New Roman" w:hAnsi="Times New Roman" w:cs="Times New Roman"/>
            <w:sz w:val="24"/>
            <w:szCs w:val="24"/>
            <w:rPrChange w:id="602" w:author="Thai" w:date="2016-10-23T23:15:00Z">
              <w:rPr/>
            </w:rPrChange>
          </w:rPr>
          <w:t xml:space="preserve">vật lý để tránh chèn không đúng cách, nó thường rất khó để </w:t>
        </w:r>
        <w:del w:id="603" w:author="Trần Huy Thịnh" w:date="2016-11-16T10:28:00Z">
          <w:r w:rsidR="00824712" w:rsidRPr="00E810B2" w:rsidDel="001018E0">
            <w:rPr>
              <w:rFonts w:ascii="Times New Roman" w:hAnsi="Times New Roman" w:cs="Times New Roman"/>
              <w:sz w:val="24"/>
              <w:szCs w:val="24"/>
              <w:rPrChange w:id="604" w:author="Thai" w:date="2016-10-23T23:15:00Z">
                <w:rPr/>
              </w:rPrChange>
            </w:rPr>
            <w:delText>nhận định</w:delText>
          </w:r>
        </w:del>
      </w:ins>
      <w:ins w:id="605" w:author="Trần Huy Thịnh" w:date="2016-11-16T10:28:00Z">
        <w:r>
          <w:rPr>
            <w:rFonts w:ascii="Times New Roman" w:hAnsi="Times New Roman" w:cs="Times New Roman"/>
            <w:sz w:val="24"/>
            <w:szCs w:val="24"/>
          </w:rPr>
          <w:t>xác định</w:t>
        </w:r>
      </w:ins>
      <w:ins w:id="606" w:author="Thai" w:date="2016-10-23T19:27:00Z">
        <w:r w:rsidR="00824712" w:rsidRPr="00E810B2">
          <w:rPr>
            <w:rFonts w:ascii="Times New Roman" w:hAnsi="Times New Roman" w:cs="Times New Roman"/>
            <w:sz w:val="24"/>
            <w:szCs w:val="24"/>
            <w:rPrChange w:id="607" w:author="Thai" w:date="2016-10-23T23:15:00Z">
              <w:rPr/>
            </w:rPrChange>
          </w:rPr>
          <w:t xml:space="preserve"> hướng chính xác của </w:t>
        </w:r>
        <w:del w:id="608" w:author="Trần Huy Thịnh" w:date="2016-11-16T10:28:00Z">
          <w:r w:rsidR="00824712" w:rsidRPr="00E810B2" w:rsidDel="001018E0">
            <w:rPr>
              <w:rFonts w:ascii="Times New Roman" w:hAnsi="Times New Roman" w:cs="Times New Roman"/>
              <w:sz w:val="24"/>
              <w:szCs w:val="24"/>
              <w:rPrChange w:id="609" w:author="Thai" w:date="2016-10-23T23:15:00Z">
                <w:rPr/>
              </w:rPrChange>
            </w:rPr>
            <w:delText>họ</w:delText>
          </w:r>
        </w:del>
      </w:ins>
      <w:ins w:id="610" w:author="Trần Huy Thịnh" w:date="2016-11-16T10:28:00Z">
        <w:r>
          <w:rPr>
            <w:rFonts w:ascii="Times New Roman" w:hAnsi="Times New Roman" w:cs="Times New Roman"/>
            <w:sz w:val="24"/>
            <w:szCs w:val="24"/>
          </w:rPr>
          <w:t>chúng</w:t>
        </w:r>
      </w:ins>
      <w:ins w:id="611" w:author="Thai" w:date="2016-10-23T19:27:00Z">
        <w:r w:rsidR="00824712" w:rsidRPr="00E810B2">
          <w:rPr>
            <w:rFonts w:ascii="Times New Roman" w:hAnsi="Times New Roman" w:cs="Times New Roman"/>
            <w:sz w:val="24"/>
            <w:szCs w:val="24"/>
            <w:rPrChange w:id="612" w:author="Thai" w:date="2016-10-23T23:15:00Z">
              <w:rPr/>
            </w:rPrChange>
          </w:rPr>
          <w:t xml:space="preserve">, đặc biệt là khi lỗ khóa và ổ cắm điện tử đang ở địa điểm ánh sáng lờ mờ khó tiếp cận. Một số thiết bị, chẳng hạn như ổ cắm USB, bị </w:t>
        </w:r>
        <w:del w:id="613" w:author="Trần Huy Thịnh" w:date="2016-11-16T10:29:00Z">
          <w:r w:rsidR="00824712" w:rsidRPr="00E810B2" w:rsidDel="001018E0">
            <w:rPr>
              <w:rFonts w:ascii="Times New Roman" w:hAnsi="Times New Roman" w:cs="Times New Roman"/>
              <w:sz w:val="24"/>
              <w:szCs w:val="24"/>
              <w:rPrChange w:id="614" w:author="Thai" w:date="2016-10-23T23:15:00Z">
                <w:rPr/>
              </w:rPrChange>
            </w:rPr>
            <w:delText>hạn chế</w:delText>
          </w:r>
        </w:del>
      </w:ins>
      <w:ins w:id="615" w:author="Trần Huy Thịnh" w:date="2016-11-16T10:29:00Z">
        <w:r>
          <w:rPr>
            <w:rFonts w:ascii="Times New Roman" w:hAnsi="Times New Roman" w:cs="Times New Roman"/>
            <w:sz w:val="24"/>
            <w:szCs w:val="24"/>
          </w:rPr>
          <w:t>ràng buộc</w:t>
        </w:r>
      </w:ins>
      <w:ins w:id="616" w:author="Thai" w:date="2016-10-23T19:27:00Z">
        <w:r w:rsidR="00824712" w:rsidRPr="00E810B2">
          <w:rPr>
            <w:rFonts w:ascii="Times New Roman" w:hAnsi="Times New Roman" w:cs="Times New Roman"/>
            <w:sz w:val="24"/>
            <w:szCs w:val="24"/>
            <w:rPrChange w:id="617" w:author="Thai" w:date="2016-10-23T23:15:00Z">
              <w:rPr/>
            </w:rPrChange>
          </w:rPr>
          <w:t xml:space="preserve">, nhưng </w:t>
        </w:r>
        <w:del w:id="618" w:author="Trần Huy Thịnh" w:date="2016-11-16T10:30:00Z">
          <w:r w:rsidR="00824712" w:rsidRPr="00E810B2" w:rsidDel="001018E0">
            <w:rPr>
              <w:rFonts w:ascii="Times New Roman" w:hAnsi="Times New Roman" w:cs="Times New Roman"/>
              <w:sz w:val="24"/>
              <w:szCs w:val="24"/>
              <w:rPrChange w:id="619" w:author="Thai" w:date="2016-10-23T23:15:00Z">
                <w:rPr/>
              </w:rPrChange>
            </w:rPr>
            <w:delText>hạn chế là</w:delText>
          </w:r>
        </w:del>
      </w:ins>
      <w:ins w:id="620" w:author="Trần Huy Thịnh" w:date="2016-11-16T10:30:00Z">
        <w:r>
          <w:rPr>
            <w:rFonts w:ascii="Times New Roman" w:hAnsi="Times New Roman" w:cs="Times New Roman"/>
            <w:sz w:val="24"/>
            <w:szCs w:val="24"/>
          </w:rPr>
          <w:t>ràng buộc</w:t>
        </w:r>
      </w:ins>
      <w:ins w:id="621" w:author="Thai" w:date="2016-10-23T19:27:00Z">
        <w:r w:rsidR="00824712" w:rsidRPr="00E810B2">
          <w:rPr>
            <w:rFonts w:ascii="Times New Roman" w:hAnsi="Times New Roman" w:cs="Times New Roman"/>
            <w:sz w:val="24"/>
            <w:szCs w:val="24"/>
            <w:rPrChange w:id="622" w:author="Thai" w:date="2016-10-23T23:15:00Z">
              <w:rPr/>
            </w:rPrChange>
          </w:rPr>
          <w:t xml:space="preserve"> rất tinh tế mà phải mất nhiều ồn ào và mò mẫm để tìm đúng hướng. Tại sao không phải tất cả các thiết bị định hướng không nhạy cảm?</w:t>
        </w:r>
      </w:ins>
    </w:p>
    <w:p w:rsidR="00824712" w:rsidRPr="00E810B2" w:rsidRDefault="00824712">
      <w:pPr>
        <w:ind w:firstLine="720"/>
        <w:jc w:val="both"/>
        <w:rPr>
          <w:ins w:id="623" w:author="Thai" w:date="2016-10-23T19:27:00Z"/>
          <w:rFonts w:ascii="Times New Roman" w:hAnsi="Times New Roman" w:cs="Times New Roman"/>
          <w:sz w:val="24"/>
          <w:szCs w:val="24"/>
          <w:rPrChange w:id="624" w:author="Thai" w:date="2016-10-23T23:15:00Z">
            <w:rPr>
              <w:ins w:id="625" w:author="Thai" w:date="2016-10-23T19:27:00Z"/>
            </w:rPr>
          </w:rPrChange>
        </w:rPr>
        <w:pPrChange w:id="626" w:author="Thai" w:date="2016-10-23T22:38:00Z">
          <w:pPr>
            <w:jc w:val="both"/>
          </w:pPr>
        </w:pPrChange>
      </w:pPr>
      <w:ins w:id="627" w:author="Thai" w:date="2016-10-23T19:27:00Z">
        <w:r w:rsidRPr="00E810B2">
          <w:rPr>
            <w:rFonts w:ascii="Times New Roman" w:hAnsi="Times New Roman" w:cs="Times New Roman"/>
            <w:sz w:val="24"/>
            <w:szCs w:val="24"/>
            <w:rPrChange w:id="628" w:author="Thai" w:date="2016-10-23T23:15:00Z">
              <w:rPr/>
            </w:rPrChange>
          </w:rPr>
          <w:t xml:space="preserve">Nó không phải là khó khăn để thiết kế các </w:t>
        </w:r>
        <w:del w:id="629" w:author="Trần Huy Thịnh" w:date="2016-11-16T10:30:00Z">
          <w:r w:rsidRPr="00E810B2" w:rsidDel="00936C1C">
            <w:rPr>
              <w:rFonts w:ascii="Times New Roman" w:hAnsi="Times New Roman" w:cs="Times New Roman"/>
              <w:sz w:val="24"/>
              <w:szCs w:val="24"/>
              <w:rPrChange w:id="630" w:author="Thai" w:date="2016-10-23T23:15:00Z">
                <w:rPr/>
              </w:rPrChange>
            </w:rPr>
            <w:delText>phím</w:delText>
          </w:r>
        </w:del>
      </w:ins>
      <w:ins w:id="631" w:author="Trần Huy Thịnh" w:date="2016-11-16T10:30:00Z">
        <w:r w:rsidR="00936C1C">
          <w:rPr>
            <w:rFonts w:ascii="Times New Roman" w:hAnsi="Times New Roman" w:cs="Times New Roman"/>
            <w:sz w:val="24"/>
            <w:szCs w:val="24"/>
          </w:rPr>
          <w:t>chìa khóa</w:t>
        </w:r>
      </w:ins>
      <w:ins w:id="632" w:author="Thai" w:date="2016-10-23T19:27:00Z">
        <w:r w:rsidRPr="00E810B2">
          <w:rPr>
            <w:rFonts w:ascii="Times New Roman" w:hAnsi="Times New Roman" w:cs="Times New Roman"/>
            <w:sz w:val="24"/>
            <w:szCs w:val="24"/>
            <w:rPrChange w:id="633" w:author="Thai" w:date="2016-10-23T23:15:00Z">
              <w:rPr/>
            </w:rPrChange>
          </w:rPr>
          <w:t xml:space="preserve"> và phích cắm mà làm việc bất kể cách thức chúng được chèn vào. Khóa ô tô </w:t>
        </w:r>
        <w:del w:id="634" w:author="Trần Huy Thịnh" w:date="2016-11-16T10:31:00Z">
          <w:r w:rsidRPr="00E810B2" w:rsidDel="00936C1C">
            <w:rPr>
              <w:rFonts w:ascii="Times New Roman" w:hAnsi="Times New Roman" w:cs="Times New Roman"/>
              <w:sz w:val="24"/>
              <w:szCs w:val="24"/>
              <w:rPrChange w:id="635" w:author="Thai" w:date="2016-10-23T23:15:00Z">
                <w:rPr/>
              </w:rPrChange>
            </w:rPr>
            <w:delText xml:space="preserve">mà </w:delText>
          </w:r>
        </w:del>
        <w:r w:rsidRPr="00E810B2">
          <w:rPr>
            <w:rFonts w:ascii="Times New Roman" w:hAnsi="Times New Roman" w:cs="Times New Roman"/>
            <w:sz w:val="24"/>
            <w:szCs w:val="24"/>
            <w:rPrChange w:id="636" w:author="Thai" w:date="2016-10-23T23:15:00Z">
              <w:rPr/>
            </w:rPrChange>
          </w:rPr>
          <w:t xml:space="preserve">không nhạy cảm với sự định hướng từ lâu đã tồn tại, nhưng không phải tất cả các nhà sản xuất sử dụng chúng. Tương tự như vậy, nhiều kết nối điện không nhạy cảm để định hướng, nhưng một lần nữa, chỉ có một vài nhà sản xuất sử dụng chúng. Tại sao </w:t>
        </w:r>
        <w:del w:id="637" w:author="Trần Huy Thịnh" w:date="2016-11-16T10:32:00Z">
          <w:r w:rsidRPr="00E810B2" w:rsidDel="00936C1C">
            <w:rPr>
              <w:rFonts w:ascii="Times New Roman" w:hAnsi="Times New Roman" w:cs="Times New Roman"/>
              <w:sz w:val="24"/>
              <w:szCs w:val="24"/>
              <w:rPrChange w:id="638" w:author="Thai" w:date="2016-10-23T23:15:00Z">
                <w:rPr/>
              </w:rPrChange>
            </w:rPr>
            <w:delText>kháng cự</w:delText>
          </w:r>
        </w:del>
      </w:ins>
      <w:ins w:id="639" w:author="Trần Huy Thịnh" w:date="2016-11-16T10:32:00Z">
        <w:r w:rsidR="00936C1C">
          <w:rPr>
            <w:rFonts w:ascii="Times New Roman" w:hAnsi="Times New Roman" w:cs="Times New Roman"/>
            <w:sz w:val="24"/>
            <w:szCs w:val="24"/>
          </w:rPr>
          <w:t>lại có sự cưỡng lại</w:t>
        </w:r>
      </w:ins>
      <w:ins w:id="640" w:author="Thai" w:date="2016-10-23T19:27:00Z">
        <w:r w:rsidRPr="00E810B2">
          <w:rPr>
            <w:rFonts w:ascii="Times New Roman" w:hAnsi="Times New Roman" w:cs="Times New Roman"/>
            <w:sz w:val="24"/>
            <w:szCs w:val="24"/>
            <w:rPrChange w:id="641" w:author="Thai" w:date="2016-10-23T23:15:00Z">
              <w:rPr/>
            </w:rPrChange>
          </w:rPr>
          <w:t xml:space="preserve">? Một số trong đó là kết quả của những mối quan tâm </w:t>
        </w:r>
        <w:del w:id="642" w:author="Trần Huy Thịnh" w:date="2016-11-16T10:38:00Z">
          <w:r w:rsidRPr="00E810B2" w:rsidDel="004534C6">
            <w:rPr>
              <w:rFonts w:ascii="Times New Roman" w:hAnsi="Times New Roman" w:cs="Times New Roman"/>
              <w:sz w:val="24"/>
              <w:szCs w:val="24"/>
              <w:rPrChange w:id="643" w:author="Thai" w:date="2016-10-23T23:15:00Z">
                <w:rPr/>
              </w:rPrChange>
            </w:rPr>
            <w:delText>di sản</w:delText>
          </w:r>
        </w:del>
      </w:ins>
      <w:ins w:id="644" w:author="Trần Huy Thịnh" w:date="2016-11-16T10:38:00Z">
        <w:r w:rsidR="004534C6">
          <w:rPr>
            <w:rFonts w:ascii="Times New Roman" w:hAnsi="Times New Roman" w:cs="Times New Roman"/>
            <w:sz w:val="24"/>
            <w:szCs w:val="24"/>
          </w:rPr>
          <w:t>kế thừa</w:t>
        </w:r>
      </w:ins>
      <w:ins w:id="645" w:author="Thai" w:date="2016-10-23T19:27:00Z">
        <w:r w:rsidRPr="00E810B2">
          <w:rPr>
            <w:rFonts w:ascii="Times New Roman" w:hAnsi="Times New Roman" w:cs="Times New Roman"/>
            <w:sz w:val="24"/>
            <w:szCs w:val="24"/>
            <w:rPrChange w:id="646" w:author="Thai" w:date="2016-10-23T23:15:00Z">
              <w:rPr/>
            </w:rPrChange>
          </w:rPr>
          <w:t xml:space="preserve"> về các chi phí của sự thay đổi lớn. Nhưng </w:t>
        </w:r>
        <w:del w:id="647" w:author="Trần Huy Thịnh" w:date="2016-11-16T10:39:00Z">
          <w:r w:rsidRPr="00E810B2" w:rsidDel="004534C6">
            <w:rPr>
              <w:rFonts w:ascii="Times New Roman" w:hAnsi="Times New Roman" w:cs="Times New Roman"/>
              <w:sz w:val="24"/>
              <w:szCs w:val="24"/>
              <w:rPrChange w:id="648" w:author="Thai" w:date="2016-10-23T23:15:00Z">
                <w:rPr/>
              </w:rPrChange>
            </w:rPr>
            <w:delText>nhiều vẻ</w:delText>
          </w:r>
        </w:del>
      </w:ins>
      <w:ins w:id="649" w:author="Trần Huy Thịnh" w:date="2016-11-16T10:39:00Z">
        <w:r w:rsidR="004534C6">
          <w:rPr>
            <w:rFonts w:ascii="Times New Roman" w:hAnsi="Times New Roman" w:cs="Times New Roman"/>
            <w:sz w:val="24"/>
            <w:szCs w:val="24"/>
          </w:rPr>
          <w:t>dường như đây</w:t>
        </w:r>
      </w:ins>
      <w:ins w:id="650" w:author="Thai" w:date="2016-10-23T19:27:00Z">
        <w:r w:rsidRPr="00E810B2">
          <w:rPr>
            <w:rFonts w:ascii="Times New Roman" w:hAnsi="Times New Roman" w:cs="Times New Roman"/>
            <w:sz w:val="24"/>
            <w:szCs w:val="24"/>
            <w:rPrChange w:id="651" w:author="Thai" w:date="2016-10-23T23:15:00Z">
              <w:rPr/>
            </w:rPrChange>
          </w:rPr>
          <w:t xml:space="preserve"> là một ví dụ điển hình của việc suy nghĩ của công ty: "Đây là cách chúng tôi đã luôn luôn thực hiện điều này. Chúng tôi không quan tâm đến khách hàng." Đó là tất nhiên, đúng là khó khăn trong việc chèn chìa khóa, pin, hoặc cắm không phải là một vấn đề lớn, đủ để ảnh hưởng đến các quyết định về việc liệu để mua một cái gì đó, nhưng vẫn còn, thiếu quan tâm đến nhu cầu khách hàng ngay cả những điều đơn giản thường là triệu chứng vấn đề lớn có tác động lớn hơn.</w:t>
        </w:r>
      </w:ins>
    </w:p>
    <w:p w:rsidR="00824712" w:rsidRDefault="00824712">
      <w:pPr>
        <w:ind w:firstLine="720"/>
        <w:jc w:val="both"/>
        <w:rPr>
          <w:ins w:id="652" w:author="Thai" w:date="2016-10-23T23:16:00Z"/>
          <w:rFonts w:ascii="Times New Roman" w:hAnsi="Times New Roman" w:cs="Times New Roman"/>
          <w:sz w:val="24"/>
          <w:szCs w:val="24"/>
        </w:rPr>
        <w:pPrChange w:id="653" w:author="Thai" w:date="2016-10-23T22:38:00Z">
          <w:pPr>
            <w:jc w:val="both"/>
          </w:pPr>
        </w:pPrChange>
      </w:pPr>
      <w:ins w:id="654" w:author="Thai" w:date="2016-10-23T19:27:00Z">
        <w:r w:rsidRPr="00E810B2">
          <w:rPr>
            <w:rFonts w:ascii="Times New Roman" w:hAnsi="Times New Roman" w:cs="Times New Roman"/>
            <w:sz w:val="24"/>
            <w:szCs w:val="24"/>
            <w:rPrChange w:id="655" w:author="Thai" w:date="2016-10-23T23:15:00Z">
              <w:rPr/>
            </w:rPrChange>
          </w:rPr>
          <w:t xml:space="preserve">Lưu ý rằng một giải pháp tốt hơn là để giải quyết nhu cầu cơ bản -- giải quyết các nhu cầu </w:t>
        </w:r>
        <w:del w:id="656" w:author="Trần Huy Thịnh" w:date="2016-11-16T10:42:00Z">
          <w:r w:rsidRPr="00E810B2" w:rsidDel="004534C6">
            <w:rPr>
              <w:rFonts w:ascii="Times New Roman" w:hAnsi="Times New Roman" w:cs="Times New Roman"/>
              <w:sz w:val="24"/>
              <w:szCs w:val="24"/>
              <w:rPrChange w:id="657" w:author="Thai" w:date="2016-10-23T23:15:00Z">
                <w:rPr/>
              </w:rPrChange>
            </w:rPr>
            <w:delText>nguồn gốc</w:delText>
          </w:r>
        </w:del>
      </w:ins>
      <w:ins w:id="658" w:author="Trần Huy Thịnh" w:date="2016-11-16T10:42:00Z">
        <w:r w:rsidR="004534C6">
          <w:rPr>
            <w:rFonts w:ascii="Times New Roman" w:hAnsi="Times New Roman" w:cs="Times New Roman"/>
            <w:sz w:val="24"/>
            <w:szCs w:val="24"/>
          </w:rPr>
          <w:t>gốc rễ</w:t>
        </w:r>
      </w:ins>
      <w:ins w:id="659" w:author="Thai" w:date="2016-10-23T19:27:00Z">
        <w:r w:rsidRPr="00E810B2">
          <w:rPr>
            <w:rFonts w:ascii="Times New Roman" w:hAnsi="Times New Roman" w:cs="Times New Roman"/>
            <w:sz w:val="24"/>
            <w:szCs w:val="24"/>
            <w:rPrChange w:id="660" w:author="Thai" w:date="2016-10-23T23:15:00Z">
              <w:rPr/>
            </w:rPrChange>
          </w:rPr>
          <w:t xml:space="preserve">. Sau khi tất cả, chúng ta không thực sự quan tâm về </w:t>
        </w:r>
      </w:ins>
      <w:ins w:id="661" w:author="Trần Huy Thịnh" w:date="2016-11-16T10:42:00Z">
        <w:r w:rsidR="004534C6">
          <w:rPr>
            <w:rFonts w:ascii="Times New Roman" w:hAnsi="Times New Roman" w:cs="Times New Roman"/>
            <w:sz w:val="24"/>
            <w:szCs w:val="24"/>
          </w:rPr>
          <w:t xml:space="preserve">chìa </w:t>
        </w:r>
      </w:ins>
      <w:ins w:id="662" w:author="Thai" w:date="2016-10-23T19:27:00Z">
        <w:r w:rsidRPr="00E810B2">
          <w:rPr>
            <w:rFonts w:ascii="Times New Roman" w:hAnsi="Times New Roman" w:cs="Times New Roman"/>
            <w:sz w:val="24"/>
            <w:szCs w:val="24"/>
            <w:rPrChange w:id="663" w:author="Thai" w:date="2016-10-23T23:15:00Z">
              <w:rPr/>
            </w:rPrChange>
          </w:rPr>
          <w:t xml:space="preserve">khóa và ổ khóa: những gì chúng ta cần là một số cách để đảm bảo rằng chỉ những người được ủy quyền có thể nhận được quyền truy cập vào bất cứ điều gì đã được khóa. Thay vì làm lại các hình dạng của các phím vật lý, làm cho </w:t>
        </w:r>
        <w:del w:id="664" w:author="Trần Huy Thịnh" w:date="2016-11-16T10:43:00Z">
          <w:r w:rsidRPr="00E810B2" w:rsidDel="004534C6">
            <w:rPr>
              <w:rFonts w:ascii="Times New Roman" w:hAnsi="Times New Roman" w:cs="Times New Roman"/>
              <w:sz w:val="24"/>
              <w:szCs w:val="24"/>
              <w:rPrChange w:id="665" w:author="Thai" w:date="2016-10-23T23:15:00Z">
                <w:rPr/>
              </w:rPrChange>
            </w:rPr>
            <w:delText>họ</w:delText>
          </w:r>
        </w:del>
      </w:ins>
      <w:ins w:id="666" w:author="Trần Huy Thịnh" w:date="2016-11-16T10:43:00Z">
        <w:r w:rsidR="004534C6">
          <w:rPr>
            <w:rFonts w:ascii="Times New Roman" w:hAnsi="Times New Roman" w:cs="Times New Roman"/>
            <w:sz w:val="24"/>
            <w:szCs w:val="24"/>
          </w:rPr>
          <w:t>chúng</w:t>
        </w:r>
      </w:ins>
      <w:ins w:id="667" w:author="Thai" w:date="2016-10-23T19:27:00Z">
        <w:r w:rsidRPr="00E810B2">
          <w:rPr>
            <w:rFonts w:ascii="Times New Roman" w:hAnsi="Times New Roman" w:cs="Times New Roman"/>
            <w:sz w:val="24"/>
            <w:szCs w:val="24"/>
            <w:rPrChange w:id="668" w:author="Thai" w:date="2016-10-23T23:15:00Z">
              <w:rPr/>
            </w:rPrChange>
          </w:rPr>
          <w:t xml:space="preserve"> không liên quan. Một khi điều này được công nhận,</w:t>
        </w:r>
        <w:del w:id="669" w:author="Trần Huy Thịnh" w:date="2016-11-16T10:44:00Z">
          <w:r w:rsidRPr="00E810B2" w:rsidDel="004534C6">
            <w:rPr>
              <w:rFonts w:ascii="Times New Roman" w:hAnsi="Times New Roman" w:cs="Times New Roman"/>
              <w:sz w:val="24"/>
              <w:szCs w:val="24"/>
              <w:rPrChange w:id="670" w:author="Thai" w:date="2016-10-23T23:15:00Z">
                <w:rPr/>
              </w:rPrChange>
            </w:rPr>
            <w:delText xml:space="preserve"> </w:delText>
          </w:r>
        </w:del>
      </w:ins>
      <w:ins w:id="671" w:author="Trần Huy Thịnh" w:date="2016-11-16T10:44:00Z">
        <w:r w:rsidR="004534C6" w:rsidRPr="004534C6">
          <w:rPr>
            <w:rFonts w:ascii="Times New Roman" w:hAnsi="Times New Roman" w:cs="Times New Roman"/>
            <w:sz w:val="24"/>
            <w:szCs w:val="24"/>
          </w:rPr>
          <w:t xml:space="preserve"> một tập toàn bộ các giải pháp giới thiệu bản thân chúng: hệ thống khóa không yêu cầu chìa khóa, hoặc ổ khóa không có chìa khóa có thể được vận hành chỉ bởi những người được ủy quyền.</w:t>
        </w:r>
        <w:r w:rsidR="004534C6">
          <w:rPr>
            <w:rFonts w:ascii="Times New Roman" w:hAnsi="Times New Roman" w:cs="Times New Roman"/>
            <w:sz w:val="24"/>
            <w:szCs w:val="24"/>
          </w:rPr>
          <w:t xml:space="preserve"> </w:t>
        </w:r>
      </w:ins>
      <w:ins w:id="672" w:author="Thai" w:date="2016-10-23T19:27:00Z">
        <w:del w:id="673" w:author="Trần Huy Thịnh" w:date="2016-11-16T10:44:00Z">
          <w:r w:rsidRPr="00E810B2" w:rsidDel="004534C6">
            <w:rPr>
              <w:rFonts w:ascii="Times New Roman" w:hAnsi="Times New Roman" w:cs="Times New Roman"/>
              <w:sz w:val="24"/>
              <w:szCs w:val="24"/>
              <w:rPrChange w:id="674" w:author="Thai" w:date="2016-10-23T23:15:00Z">
                <w:rPr/>
              </w:rPrChange>
            </w:rPr>
            <w:delText xml:space="preserve">một tập hợp toàn bộ các giải pháp thể hiện mình: ổ khóa kết hợp mà không cần chìa khóa, hoặc khóa không có chìa khóa có thể được vận hành chỉ bởi những người được ủy quyền. </w:delText>
          </w:r>
        </w:del>
        <w:r w:rsidRPr="00E810B2">
          <w:rPr>
            <w:rFonts w:ascii="Times New Roman" w:hAnsi="Times New Roman" w:cs="Times New Roman"/>
            <w:sz w:val="24"/>
            <w:szCs w:val="24"/>
            <w:rPrChange w:id="675" w:author="Thai" w:date="2016-10-23T23:15:00Z">
              <w:rPr/>
            </w:rPrChange>
          </w:rPr>
          <w:t>Một phương pháp là thông qua sở hữu một thiết bị không dây điện tử, chẳng hạn như các phù hiệu nhận dạng mở khóa cửa ra vào khi họ đang di chuyển gần với một bộ cảm biến, hoặc khóa ô tô mà có thể ở lại trong túi hoặc hộp đựng. Các thiết bị sinh trắc học có thể xác định người đó thông qua khuôn mặt hoặc nhận dạng giọng nói, dấu vân tay, hoặc một biện pháp sinh trắc học, chẳng hạn như mẫu mống mắt. Cách tiếp cận này được thảo luận trong Chương 3, trang 91.</w:t>
        </w:r>
      </w:ins>
    </w:p>
    <w:p w:rsidR="009401EC" w:rsidRPr="00E810B2" w:rsidRDefault="009401EC">
      <w:pPr>
        <w:ind w:firstLine="720"/>
        <w:jc w:val="both"/>
        <w:rPr>
          <w:ins w:id="676" w:author="Thai" w:date="2016-10-23T19:27:00Z"/>
          <w:rFonts w:ascii="Times New Roman" w:hAnsi="Times New Roman" w:cs="Times New Roman"/>
          <w:sz w:val="24"/>
          <w:szCs w:val="24"/>
          <w:rPrChange w:id="677" w:author="Thai" w:date="2016-10-23T23:15:00Z">
            <w:rPr>
              <w:ins w:id="678" w:author="Thai" w:date="2016-10-23T19:27:00Z"/>
            </w:rPr>
          </w:rPrChange>
        </w:rPr>
        <w:pPrChange w:id="679" w:author="Thai" w:date="2016-10-23T22:38:00Z">
          <w:pPr>
            <w:jc w:val="both"/>
          </w:pPr>
        </w:pPrChange>
      </w:pPr>
    </w:p>
    <w:p w:rsidR="00824712" w:rsidRPr="00E810B2" w:rsidRDefault="00893CB1">
      <w:pPr>
        <w:jc w:val="both"/>
        <w:rPr>
          <w:ins w:id="680" w:author="Thai" w:date="2016-10-23T19:27:00Z"/>
          <w:rFonts w:ascii="Times New Roman" w:hAnsi="Times New Roman" w:cs="Times New Roman"/>
          <w:b/>
          <w:sz w:val="24"/>
          <w:szCs w:val="24"/>
          <w:rPrChange w:id="681" w:author="Thai" w:date="2016-10-23T23:15:00Z">
            <w:rPr>
              <w:ins w:id="682" w:author="Thai" w:date="2016-10-23T19:27:00Z"/>
            </w:rPr>
          </w:rPrChange>
        </w:rPr>
      </w:pPr>
      <w:ins w:id="683" w:author="Thai" w:date="2016-10-23T19:27:00Z">
        <w:r w:rsidRPr="00E810B2">
          <w:rPr>
            <w:rFonts w:ascii="Times New Roman" w:hAnsi="Times New Roman" w:cs="Times New Roman"/>
            <w:b/>
            <w:sz w:val="24"/>
            <w:szCs w:val="24"/>
            <w:rPrChange w:id="684" w:author="Thai" w:date="2016-10-23T23:15:00Z">
              <w:rPr>
                <w:rFonts w:ascii="Times New Roman" w:hAnsi="Times New Roman" w:cs="Times New Roman"/>
                <w:b/>
                <w:sz w:val="26"/>
                <w:szCs w:val="26"/>
              </w:rPr>
            </w:rPrChange>
          </w:rPr>
          <w:t>RÀNG BUỘC VĂN HÓA</w:t>
        </w:r>
      </w:ins>
    </w:p>
    <w:p w:rsidR="00E75332" w:rsidRDefault="00824712" w:rsidP="00E75332">
      <w:pPr>
        <w:jc w:val="both"/>
        <w:rPr>
          <w:ins w:id="685" w:author="Trần Huy Thịnh" w:date="2016-11-16T10:48:00Z"/>
          <w:rFonts w:ascii="Times New Roman" w:hAnsi="Times New Roman" w:cs="Times New Roman"/>
          <w:sz w:val="24"/>
          <w:szCs w:val="24"/>
        </w:rPr>
      </w:pPr>
      <w:ins w:id="686" w:author="Thai" w:date="2016-10-23T19:27:00Z">
        <w:r w:rsidRPr="00E810B2">
          <w:rPr>
            <w:rFonts w:ascii="Times New Roman" w:hAnsi="Times New Roman" w:cs="Times New Roman"/>
            <w:sz w:val="24"/>
            <w:szCs w:val="24"/>
            <w:rPrChange w:id="687" w:author="Thai" w:date="2016-10-23T23:15:00Z">
              <w:rPr/>
            </w:rPrChange>
          </w:rPr>
          <w:t>Mỗi nền văn hóa có một tập hợp các hành động cho phép đối với các tình huống xã hội. Như vậy, trong văn hóa của chúng ta, chúng ta biết làm thế nào để cư xử trong một nhà hàng-- thậm chí một trong chúng ta chưa bao giờ đến trước</w:t>
        </w:r>
      </w:ins>
      <w:ins w:id="688" w:author="Trần Huy Thịnh" w:date="2016-11-16T10:45:00Z">
        <w:r w:rsidR="00BB5F21">
          <w:rPr>
            <w:rFonts w:ascii="Times New Roman" w:hAnsi="Times New Roman" w:cs="Times New Roman"/>
            <w:sz w:val="24"/>
            <w:szCs w:val="24"/>
          </w:rPr>
          <w:t xml:space="preserve"> đây</w:t>
        </w:r>
      </w:ins>
      <w:ins w:id="689" w:author="Thai" w:date="2016-10-23T19:27:00Z">
        <w:r w:rsidRPr="00E810B2">
          <w:rPr>
            <w:rFonts w:ascii="Times New Roman" w:hAnsi="Times New Roman" w:cs="Times New Roman"/>
            <w:sz w:val="24"/>
            <w:szCs w:val="24"/>
            <w:rPrChange w:id="690" w:author="Thai" w:date="2016-10-23T23:15:00Z">
              <w:rPr/>
            </w:rPrChange>
          </w:rPr>
          <w:t xml:space="preserve">. Đây là cách chúng ta quản lý để đối phó khi chủ phòng của </w:t>
        </w:r>
        <w:del w:id="691" w:author="Trần Huy Thịnh" w:date="2016-11-16T10:46:00Z">
          <w:r w:rsidRPr="00E810B2" w:rsidDel="00BB5F21">
            <w:rPr>
              <w:rFonts w:ascii="Times New Roman" w:hAnsi="Times New Roman" w:cs="Times New Roman"/>
              <w:sz w:val="24"/>
              <w:szCs w:val="24"/>
              <w:rPrChange w:id="692" w:author="Thai" w:date="2016-10-23T23:15:00Z">
                <w:rPr/>
              </w:rPrChange>
            </w:rPr>
            <w:delText>bạn</w:delText>
          </w:r>
        </w:del>
      </w:ins>
      <w:ins w:id="693" w:author="Trần Huy Thịnh" w:date="2016-11-16T10:46:00Z">
        <w:r w:rsidR="00BB5F21">
          <w:rPr>
            <w:rFonts w:ascii="Times New Roman" w:hAnsi="Times New Roman" w:cs="Times New Roman"/>
            <w:sz w:val="24"/>
            <w:szCs w:val="24"/>
          </w:rPr>
          <w:t>chúng ta</w:t>
        </w:r>
      </w:ins>
      <w:ins w:id="694" w:author="Thai" w:date="2016-10-23T19:27:00Z">
        <w:r w:rsidRPr="00E810B2">
          <w:rPr>
            <w:rFonts w:ascii="Times New Roman" w:hAnsi="Times New Roman" w:cs="Times New Roman"/>
            <w:sz w:val="24"/>
            <w:szCs w:val="24"/>
            <w:rPrChange w:id="695" w:author="Thai" w:date="2016-10-23T23:15:00Z">
              <w:rPr/>
            </w:rPrChange>
          </w:rPr>
          <w:t xml:space="preserve"> bỏ chúng ta một mình trong một căn phòng lạ, tại một bữa tiệc lạ, với người lạ. Và đây là lý do tại sao đôi khi chúng ta cảm thấy thất vọng, vì vậy không có khả năng hành động, </w:t>
        </w:r>
        <w:r w:rsidRPr="00E810B2">
          <w:rPr>
            <w:rFonts w:ascii="Times New Roman" w:hAnsi="Times New Roman" w:cs="Times New Roman"/>
            <w:sz w:val="24"/>
            <w:szCs w:val="24"/>
            <w:rPrChange w:id="696" w:author="Thai" w:date="2016-10-23T23:15:00Z">
              <w:rPr/>
            </w:rPrChange>
          </w:rPr>
          <w:lastRenderedPageBreak/>
          <w:t xml:space="preserve">khi chúng ta đang phải đối mặt với một nhà hàng hay một nhóm người </w:t>
        </w:r>
      </w:ins>
      <w:ins w:id="697" w:author="Trần Huy Thịnh" w:date="2016-11-16T10:48:00Z">
        <w:r w:rsidR="00BB5F21">
          <w:rPr>
            <w:rFonts w:ascii="Times New Roman" w:hAnsi="Times New Roman" w:cs="Times New Roman"/>
            <w:sz w:val="24"/>
            <w:szCs w:val="24"/>
          </w:rPr>
          <w:t xml:space="preserve">đến </w:t>
        </w:r>
      </w:ins>
      <w:ins w:id="698" w:author="Thai" w:date="2016-10-23T19:27:00Z">
        <w:r w:rsidRPr="00E810B2">
          <w:rPr>
            <w:rFonts w:ascii="Times New Roman" w:hAnsi="Times New Roman" w:cs="Times New Roman"/>
            <w:sz w:val="24"/>
            <w:szCs w:val="24"/>
            <w:rPrChange w:id="699" w:author="Thai" w:date="2016-10-23T23:15:00Z">
              <w:rPr/>
            </w:rPrChange>
          </w:rPr>
          <w:t xml:space="preserve">từ một nền văn hóa xa lạ, nơi mà hành vi bình thường chấp nhận của chúng </w:t>
        </w:r>
        <w:del w:id="700" w:author="Trần Huy Thịnh" w:date="2016-11-16T10:48:00Z">
          <w:r w:rsidRPr="00E810B2" w:rsidDel="00BB5F21">
            <w:rPr>
              <w:rFonts w:ascii="Times New Roman" w:hAnsi="Times New Roman" w:cs="Times New Roman"/>
              <w:sz w:val="24"/>
              <w:szCs w:val="24"/>
              <w:rPrChange w:id="701" w:author="Thai" w:date="2016-10-23T23:15:00Z">
                <w:rPr/>
              </w:rPrChange>
            </w:rPr>
            <w:delText>tôi</w:delText>
          </w:r>
        </w:del>
      </w:ins>
      <w:ins w:id="702" w:author="Trần Huy Thịnh" w:date="2016-11-16T10:48:00Z">
        <w:r w:rsidR="00BB5F21">
          <w:rPr>
            <w:rFonts w:ascii="Times New Roman" w:hAnsi="Times New Roman" w:cs="Times New Roman"/>
            <w:sz w:val="24"/>
            <w:szCs w:val="24"/>
          </w:rPr>
          <w:t>ta</w:t>
        </w:r>
      </w:ins>
      <w:ins w:id="703" w:author="Thai" w:date="2016-10-23T19:27:00Z">
        <w:r w:rsidRPr="00E810B2">
          <w:rPr>
            <w:rFonts w:ascii="Times New Roman" w:hAnsi="Times New Roman" w:cs="Times New Roman"/>
            <w:sz w:val="24"/>
            <w:szCs w:val="24"/>
            <w:rPrChange w:id="704" w:author="Thai" w:date="2016-10-23T23:15:00Z">
              <w:rPr/>
            </w:rPrChange>
          </w:rPr>
          <w:t xml:space="preserve"> rõ ràng là không thích hợp và không tán thành. Các vấn đề văn hóa là gốc rễ của nhiều vấn đề chúng tôi có với máy mới: </w:t>
        </w:r>
      </w:ins>
      <w:ins w:id="705" w:author="Trần Huy Thịnh" w:date="2016-11-16T10:48:00Z">
        <w:r w:rsidR="00E75332" w:rsidRPr="00E75332">
          <w:rPr>
            <w:rFonts w:ascii="Times New Roman" w:hAnsi="Times New Roman" w:cs="Times New Roman"/>
            <w:sz w:val="24"/>
            <w:szCs w:val="24"/>
          </w:rPr>
          <w:t>ở đó vẫn chưa được chấp nhận bởi những quy ước hay tục lệ để thỏa thuận với họ.</w:t>
        </w:r>
      </w:ins>
    </w:p>
    <w:p w:rsidR="00824712" w:rsidRPr="00E810B2" w:rsidDel="00E75332" w:rsidRDefault="00824712">
      <w:pPr>
        <w:jc w:val="both"/>
        <w:rPr>
          <w:ins w:id="706" w:author="Thai" w:date="2016-10-23T19:27:00Z"/>
          <w:del w:id="707" w:author="Trần Huy Thịnh" w:date="2016-11-16T10:48:00Z"/>
          <w:rFonts w:ascii="Times New Roman" w:hAnsi="Times New Roman" w:cs="Times New Roman"/>
          <w:sz w:val="24"/>
          <w:szCs w:val="24"/>
          <w:rPrChange w:id="708" w:author="Thai" w:date="2016-10-23T23:15:00Z">
            <w:rPr>
              <w:ins w:id="709" w:author="Thai" w:date="2016-10-23T19:27:00Z"/>
              <w:del w:id="710" w:author="Trần Huy Thịnh" w:date="2016-11-16T10:48:00Z"/>
            </w:rPr>
          </w:rPrChange>
        </w:rPr>
      </w:pPr>
      <w:ins w:id="711" w:author="Thai" w:date="2016-10-23T19:27:00Z">
        <w:del w:id="712" w:author="Trần Huy Thịnh" w:date="2016-11-16T10:48:00Z">
          <w:r w:rsidRPr="00E810B2" w:rsidDel="00E75332">
            <w:rPr>
              <w:rFonts w:ascii="Times New Roman" w:hAnsi="Times New Roman" w:cs="Times New Roman"/>
              <w:sz w:val="24"/>
              <w:szCs w:val="24"/>
              <w:rPrChange w:id="713" w:author="Thai" w:date="2016-10-23T23:15:00Z">
                <w:rPr/>
              </w:rPrChange>
            </w:rPr>
            <w:delText>Chưa có quy ước được chấp nhận hoặc hải quan đang xử lý chúng.</w:delText>
          </w:r>
        </w:del>
      </w:ins>
    </w:p>
    <w:p w:rsidR="00824712" w:rsidRPr="00E810B2" w:rsidRDefault="00824712" w:rsidP="00E75332">
      <w:pPr>
        <w:jc w:val="both"/>
        <w:rPr>
          <w:ins w:id="714" w:author="Thai" w:date="2016-10-23T19:27:00Z"/>
          <w:rFonts w:ascii="Times New Roman" w:hAnsi="Times New Roman" w:cs="Times New Roman"/>
          <w:sz w:val="24"/>
          <w:szCs w:val="24"/>
          <w:rPrChange w:id="715" w:author="Thai" w:date="2016-10-23T23:15:00Z">
            <w:rPr>
              <w:ins w:id="716" w:author="Thai" w:date="2016-10-23T19:27:00Z"/>
            </w:rPr>
          </w:rPrChange>
        </w:rPr>
      </w:pPr>
      <w:ins w:id="717" w:author="Thai" w:date="2016-10-23T19:27:00Z">
        <w:r w:rsidRPr="00E810B2">
          <w:rPr>
            <w:rFonts w:ascii="Times New Roman" w:hAnsi="Times New Roman" w:cs="Times New Roman"/>
            <w:sz w:val="24"/>
            <w:szCs w:val="24"/>
            <w:rPrChange w:id="718" w:author="Thai" w:date="2016-10-23T23:15:00Z">
              <w:rPr/>
            </w:rPrChange>
          </w:rPr>
          <w:t>Những người nghiên cứu những thứ đó tin rằng các hướng dẫn cho hành vi văn hóa được thể hiện trong tâm trí của các lược đồ cấu trúc kiến thức có chứa các quy tắc chung và các thông tin cần thiết cho việc giải thích tình huống và hướng dẫn hành vi. Trong một số tình huống khuôn mẫu (ví dụ, trong một nhà hàng), các lược đồ có thể rất chuyên nghiệp. Các nhà khoa học nhận thức Roger Schank và Bob Abelson đề xuất rằng trong những trường hợp này chúng ta làm theo "kịch bản" có thể hướng dẫn trình tự các hành vi. Nhà xã hội học Erving Goffman gọi các ràng buộc xã hội chấp nhận được hành vi "</w:t>
        </w:r>
        <w:del w:id="719" w:author="Trần Huy Thịnh" w:date="2016-11-16T10:57:00Z">
          <w:r w:rsidRPr="00E810B2" w:rsidDel="00E75332">
            <w:rPr>
              <w:rFonts w:ascii="Times New Roman" w:hAnsi="Times New Roman" w:cs="Times New Roman"/>
              <w:sz w:val="24"/>
              <w:szCs w:val="24"/>
              <w:rPrChange w:id="720" w:author="Thai" w:date="2016-10-23T23:15:00Z">
                <w:rPr/>
              </w:rPrChange>
            </w:rPr>
            <w:delText>khung</w:delText>
          </w:r>
        </w:del>
      </w:ins>
      <w:ins w:id="721" w:author="Trần Huy Thịnh" w:date="2016-11-16T10:57:00Z">
        <w:r w:rsidR="00E75332">
          <w:rPr>
            <w:rFonts w:ascii="Times New Roman" w:hAnsi="Times New Roman" w:cs="Times New Roman"/>
            <w:sz w:val="24"/>
            <w:szCs w:val="24"/>
          </w:rPr>
          <w:t>cơ cấu</w:t>
        </w:r>
      </w:ins>
      <w:ins w:id="722" w:author="Thai" w:date="2016-10-23T19:27:00Z">
        <w:r w:rsidRPr="00E810B2">
          <w:rPr>
            <w:rFonts w:ascii="Times New Roman" w:hAnsi="Times New Roman" w:cs="Times New Roman"/>
            <w:sz w:val="24"/>
            <w:szCs w:val="24"/>
            <w:rPrChange w:id="723" w:author="Thai" w:date="2016-10-23T23:15:00Z">
              <w:rPr/>
            </w:rPrChange>
          </w:rPr>
          <w:t xml:space="preserve">", và ông cho thấy cách họ chi phối hành vi ngay cả khi một người đang ở trong một tình huống mới lạ hoặc nền văn hóa mới. Nguy hiểm đang chờ đợi những người cố tình vi phạm </w:t>
        </w:r>
        <w:del w:id="724" w:author="Trần Huy Thịnh" w:date="2016-11-16T10:57:00Z">
          <w:r w:rsidRPr="00E810B2" w:rsidDel="00E75332">
            <w:rPr>
              <w:rFonts w:ascii="Times New Roman" w:hAnsi="Times New Roman" w:cs="Times New Roman"/>
              <w:sz w:val="24"/>
              <w:szCs w:val="24"/>
              <w:rPrChange w:id="725" w:author="Thai" w:date="2016-10-23T23:15:00Z">
                <w:rPr/>
              </w:rPrChange>
            </w:rPr>
            <w:delText>các khung</w:delText>
          </w:r>
        </w:del>
      </w:ins>
      <w:ins w:id="726" w:author="Trần Huy Thịnh" w:date="2016-11-16T10:57:00Z">
        <w:r w:rsidR="00E75332">
          <w:rPr>
            <w:rFonts w:ascii="Times New Roman" w:hAnsi="Times New Roman" w:cs="Times New Roman"/>
            <w:sz w:val="24"/>
            <w:szCs w:val="24"/>
          </w:rPr>
          <w:t>cơ cấu</w:t>
        </w:r>
      </w:ins>
      <w:ins w:id="727" w:author="Thai" w:date="2016-10-23T19:27:00Z">
        <w:del w:id="728" w:author="Trần Huy Thịnh" w:date="2016-11-16T10:57:00Z">
          <w:r w:rsidRPr="00E810B2" w:rsidDel="00E75332">
            <w:rPr>
              <w:rFonts w:ascii="Times New Roman" w:hAnsi="Times New Roman" w:cs="Times New Roman"/>
              <w:sz w:val="24"/>
              <w:szCs w:val="24"/>
              <w:rPrChange w:id="729" w:author="Thai" w:date="2016-10-23T23:15:00Z">
                <w:rPr/>
              </w:rPrChange>
            </w:rPr>
            <w:delText xml:space="preserve"> hình </w:delText>
          </w:r>
        </w:del>
      </w:ins>
      <w:ins w:id="730" w:author="Trần Huy Thịnh" w:date="2016-11-16T10:57:00Z">
        <w:r w:rsidR="00E75332">
          <w:rPr>
            <w:rFonts w:ascii="Times New Roman" w:hAnsi="Times New Roman" w:cs="Times New Roman"/>
            <w:sz w:val="24"/>
            <w:szCs w:val="24"/>
          </w:rPr>
          <w:t xml:space="preserve"> </w:t>
        </w:r>
      </w:ins>
      <w:ins w:id="731" w:author="Thai" w:date="2016-10-23T19:27:00Z">
        <w:r w:rsidRPr="00E810B2">
          <w:rPr>
            <w:rFonts w:ascii="Times New Roman" w:hAnsi="Times New Roman" w:cs="Times New Roman"/>
            <w:sz w:val="24"/>
            <w:szCs w:val="24"/>
            <w:rPrChange w:id="732" w:author="Thai" w:date="2016-10-23T23:15:00Z">
              <w:rPr/>
            </w:rPrChange>
          </w:rPr>
          <w:t>của một nền văn hóa.</w:t>
        </w:r>
      </w:ins>
    </w:p>
    <w:p w:rsidR="00824712" w:rsidRPr="00E810B2" w:rsidRDefault="00824712">
      <w:pPr>
        <w:ind w:firstLine="720"/>
        <w:jc w:val="both"/>
        <w:rPr>
          <w:ins w:id="733" w:author="Thai" w:date="2016-10-23T19:27:00Z"/>
          <w:rFonts w:ascii="Times New Roman" w:hAnsi="Times New Roman" w:cs="Times New Roman"/>
          <w:sz w:val="24"/>
          <w:szCs w:val="24"/>
          <w:rPrChange w:id="734" w:author="Thai" w:date="2016-10-23T23:15:00Z">
            <w:rPr>
              <w:ins w:id="735" w:author="Thai" w:date="2016-10-23T19:27:00Z"/>
            </w:rPr>
          </w:rPrChange>
        </w:rPr>
        <w:pPrChange w:id="736" w:author="Thai" w:date="2016-10-23T22:39:00Z">
          <w:pPr>
            <w:jc w:val="both"/>
          </w:pPr>
        </w:pPrChange>
      </w:pPr>
      <w:ins w:id="737" w:author="Thai" w:date="2016-10-23T19:27:00Z">
        <w:r w:rsidRPr="00E810B2">
          <w:rPr>
            <w:rFonts w:ascii="Times New Roman" w:hAnsi="Times New Roman" w:cs="Times New Roman"/>
            <w:sz w:val="24"/>
            <w:szCs w:val="24"/>
            <w:rPrChange w:id="738" w:author="Thai" w:date="2016-10-23T23:15:00Z">
              <w:rPr/>
            </w:rPrChange>
          </w:rPr>
          <w:t xml:space="preserve">Thời gian tới bạn đang ở trong thang máy, hãy thử vi phạm chuẩn mực văn hóa và xem cách khó chịu mà làm cho bạn và những người khác trong thang máy. Nó không mất nhiều: Đứng đối diện với phía sau. </w:t>
        </w:r>
      </w:ins>
      <w:ins w:id="739" w:author="Trần Huy Thịnh" w:date="2016-11-16T11:00:00Z">
        <w:r w:rsidR="004D6EC0" w:rsidRPr="004D6EC0">
          <w:rPr>
            <w:rFonts w:ascii="Times New Roman" w:hAnsi="Times New Roman" w:cs="Times New Roman"/>
            <w:sz w:val="24"/>
            <w:szCs w:val="24"/>
          </w:rPr>
          <w:t>Hoặc tìm trực tiếp tại một số các hành khách</w:t>
        </w:r>
        <w:r w:rsidR="004D6EC0" w:rsidRPr="004D6EC0" w:rsidDel="004D6EC0">
          <w:rPr>
            <w:rFonts w:ascii="Times New Roman" w:hAnsi="Times New Roman" w:cs="Times New Roman"/>
            <w:sz w:val="24"/>
            <w:szCs w:val="24"/>
          </w:rPr>
          <w:t xml:space="preserve"> </w:t>
        </w:r>
      </w:ins>
      <w:ins w:id="740" w:author="Thai" w:date="2016-10-23T19:27:00Z">
        <w:del w:id="741" w:author="Trần Huy Thịnh" w:date="2016-11-16T11:00:00Z">
          <w:r w:rsidRPr="00E810B2" w:rsidDel="004D6EC0">
            <w:rPr>
              <w:rFonts w:ascii="Times New Roman" w:hAnsi="Times New Roman" w:cs="Times New Roman"/>
              <w:sz w:val="24"/>
              <w:szCs w:val="24"/>
              <w:rPrChange w:id="742" w:author="Thai" w:date="2016-10-23T23:15:00Z">
                <w:rPr/>
              </w:rPrChange>
            </w:rPr>
            <w:delText>Hoặc xem thẳng vào một số hành khách</w:delText>
          </w:r>
        </w:del>
        <w:r w:rsidRPr="00E810B2">
          <w:rPr>
            <w:rFonts w:ascii="Times New Roman" w:hAnsi="Times New Roman" w:cs="Times New Roman"/>
            <w:sz w:val="24"/>
            <w:szCs w:val="24"/>
            <w:rPrChange w:id="743" w:author="Thai" w:date="2016-10-23T23:15:00Z">
              <w:rPr/>
            </w:rPrChange>
          </w:rPr>
          <w:t>. Trong một chiếc xe buýt hoặc xe điện, cung cấp cho chỗ ngồi của bạn cho người khỏe mạnh-tìm kiếm tiếp theo bạn thấy (các hành động đặc biệt hiệu quả nếu bạn là người cao tuổi, đang mang thai, hoặc tàn tật).</w:t>
        </w:r>
      </w:ins>
    </w:p>
    <w:p w:rsidR="00824712" w:rsidRDefault="00824712">
      <w:pPr>
        <w:ind w:firstLine="720"/>
        <w:jc w:val="both"/>
        <w:rPr>
          <w:ins w:id="744" w:author="Thai" w:date="2016-10-23T23:16:00Z"/>
          <w:rFonts w:ascii="Times New Roman" w:hAnsi="Times New Roman" w:cs="Times New Roman"/>
          <w:sz w:val="24"/>
          <w:szCs w:val="24"/>
        </w:rPr>
        <w:pPrChange w:id="745" w:author="Thai" w:date="2016-10-23T22:39:00Z">
          <w:pPr>
            <w:jc w:val="both"/>
          </w:pPr>
        </w:pPrChange>
      </w:pPr>
      <w:ins w:id="746" w:author="Thai" w:date="2016-10-23T19:27:00Z">
        <w:r w:rsidRPr="00E810B2">
          <w:rPr>
            <w:rFonts w:ascii="Times New Roman" w:hAnsi="Times New Roman" w:cs="Times New Roman"/>
            <w:sz w:val="24"/>
            <w:szCs w:val="24"/>
            <w:rPrChange w:id="747" w:author="Thai" w:date="2016-10-23T23:15:00Z">
              <w:rPr/>
            </w:rPrChange>
          </w:rPr>
          <w:t xml:space="preserve">Trong trường hợp của xe gắn máy Lego của hình 4.1, các ràng buộc văn hóa xác định vị trí của ba đèn của xe máy, đó là nếu không thể </w:t>
        </w:r>
        <w:del w:id="748" w:author="Trần Huy Thịnh" w:date="2016-11-16T11:01:00Z">
          <w:r w:rsidRPr="00E810B2" w:rsidDel="004D6EC0">
            <w:rPr>
              <w:rFonts w:ascii="Times New Roman" w:hAnsi="Times New Roman" w:cs="Times New Roman"/>
              <w:sz w:val="24"/>
              <w:szCs w:val="24"/>
              <w:rPrChange w:id="749" w:author="Thai" w:date="2016-10-23T23:15:00Z">
                <w:rPr/>
              </w:rPrChange>
            </w:rPr>
            <w:delText xml:space="preserve">chất </w:delText>
          </w:r>
        </w:del>
        <w:r w:rsidRPr="00E810B2">
          <w:rPr>
            <w:rFonts w:ascii="Times New Roman" w:hAnsi="Times New Roman" w:cs="Times New Roman"/>
            <w:sz w:val="24"/>
            <w:szCs w:val="24"/>
            <w:rPrChange w:id="750" w:author="Thai" w:date="2016-10-23T23:15:00Z">
              <w:rPr/>
            </w:rPrChange>
          </w:rPr>
          <w:t>thay thế cho nhau. Màu đỏ là chuẩn được định nghĩa văn hóa cho một đèn phanh, được đặt phía sau. Và một chiếc xe cảnh sát thường có một ánh sáng nhấp nháy màu xanh trên đầu. Đối với các mảnh vàng, đây là một ví dụ thú vị của sự thay đổi văn hóa: vài người ngày nay nhớ rằng vàng được sử dụng là một màu đèn pha tiêu chuẩn ở châu Âu và một vài địa điểm khác (Lego đến từ Đan Mạch). Hiện nay, tiêu chuẩn Châu Âu và Bắc Mỹ đòi hỏi đèn pha trắng. Kết quả là, tìm ra rằng các mảnh vàng đại diện cho một đèn pha trên mặt trước của xe máy là không còn dễ dàng như trước kia nữa. các ràng buộc văn hóa có thể sẽ thay đổi theo thời gian.</w:t>
        </w:r>
      </w:ins>
    </w:p>
    <w:p w:rsidR="002E6A3D" w:rsidRPr="00E810B2" w:rsidRDefault="002E6A3D">
      <w:pPr>
        <w:ind w:firstLine="720"/>
        <w:jc w:val="both"/>
        <w:rPr>
          <w:ins w:id="751" w:author="Thai" w:date="2016-10-23T19:27:00Z"/>
          <w:rFonts w:ascii="Times New Roman" w:hAnsi="Times New Roman" w:cs="Times New Roman"/>
          <w:sz w:val="24"/>
          <w:szCs w:val="24"/>
          <w:rPrChange w:id="752" w:author="Thai" w:date="2016-10-23T23:15:00Z">
            <w:rPr>
              <w:ins w:id="753" w:author="Thai" w:date="2016-10-23T19:27:00Z"/>
            </w:rPr>
          </w:rPrChange>
        </w:rPr>
        <w:pPrChange w:id="754" w:author="Thai" w:date="2016-10-23T22:39:00Z">
          <w:pPr>
            <w:jc w:val="both"/>
          </w:pPr>
        </w:pPrChange>
      </w:pPr>
    </w:p>
    <w:p w:rsidR="00824712" w:rsidRPr="00E810B2" w:rsidRDefault="00893CB1">
      <w:pPr>
        <w:jc w:val="both"/>
        <w:rPr>
          <w:ins w:id="755" w:author="Thai" w:date="2016-10-23T19:27:00Z"/>
          <w:rFonts w:ascii="Times New Roman" w:hAnsi="Times New Roman" w:cs="Times New Roman"/>
          <w:b/>
          <w:sz w:val="24"/>
          <w:szCs w:val="24"/>
          <w:rPrChange w:id="756" w:author="Thai" w:date="2016-10-23T23:15:00Z">
            <w:rPr>
              <w:ins w:id="757" w:author="Thai" w:date="2016-10-23T19:27:00Z"/>
            </w:rPr>
          </w:rPrChange>
        </w:rPr>
      </w:pPr>
      <w:ins w:id="758" w:author="Thai" w:date="2016-10-23T19:27:00Z">
        <w:r w:rsidRPr="00E810B2">
          <w:rPr>
            <w:rFonts w:ascii="Times New Roman" w:hAnsi="Times New Roman" w:cs="Times New Roman"/>
            <w:b/>
            <w:sz w:val="24"/>
            <w:szCs w:val="24"/>
            <w:rPrChange w:id="759" w:author="Thai" w:date="2016-10-23T23:15:00Z">
              <w:rPr>
                <w:rFonts w:ascii="Times New Roman" w:hAnsi="Times New Roman" w:cs="Times New Roman"/>
                <w:b/>
                <w:sz w:val="26"/>
                <w:szCs w:val="26"/>
              </w:rPr>
            </w:rPrChange>
          </w:rPr>
          <w:t>RÀNG BUỘC NGỮ NGHĨA</w:t>
        </w:r>
      </w:ins>
    </w:p>
    <w:p w:rsidR="00824712" w:rsidRDefault="00824712">
      <w:pPr>
        <w:jc w:val="both"/>
        <w:rPr>
          <w:ins w:id="760" w:author="Thai" w:date="2016-10-23T23:16:00Z"/>
          <w:rFonts w:ascii="Times New Roman" w:hAnsi="Times New Roman" w:cs="Times New Roman"/>
          <w:sz w:val="24"/>
          <w:szCs w:val="24"/>
        </w:rPr>
      </w:pPr>
      <w:ins w:id="761" w:author="Thai" w:date="2016-10-23T19:27:00Z">
        <w:r w:rsidRPr="00E810B2">
          <w:rPr>
            <w:rFonts w:ascii="Times New Roman" w:hAnsi="Times New Roman" w:cs="Times New Roman"/>
            <w:sz w:val="24"/>
            <w:szCs w:val="24"/>
            <w:rPrChange w:id="762" w:author="Thai" w:date="2016-10-23T23:15:00Z">
              <w:rPr/>
            </w:rPrChange>
          </w:rPr>
          <w:t xml:space="preserve">Ngữ nghĩa học là nghiên cứu về ý nghĩa. Các ràng buộc ngữ nghĩa là những người dựa vào ý nghĩa của tình </w:t>
        </w:r>
        <w:del w:id="763" w:author="Trần Huy Thịnh" w:date="2016-11-16T11:02:00Z">
          <w:r w:rsidRPr="00E810B2" w:rsidDel="00090922">
            <w:rPr>
              <w:rFonts w:ascii="Times New Roman" w:hAnsi="Times New Roman" w:cs="Times New Roman"/>
              <w:sz w:val="24"/>
              <w:szCs w:val="24"/>
              <w:rPrChange w:id="764" w:author="Thai" w:date="2016-10-23T23:15:00Z">
                <w:rPr/>
              </w:rPrChange>
            </w:rPr>
            <w:delText>hình</w:delText>
          </w:r>
        </w:del>
      </w:ins>
      <w:ins w:id="765" w:author="Trần Huy Thịnh" w:date="2016-11-16T11:02:00Z">
        <w:r w:rsidR="00090922">
          <w:rPr>
            <w:rFonts w:ascii="Times New Roman" w:hAnsi="Times New Roman" w:cs="Times New Roman"/>
            <w:sz w:val="24"/>
            <w:szCs w:val="24"/>
          </w:rPr>
          <w:t>huống</w:t>
        </w:r>
      </w:ins>
      <w:ins w:id="766" w:author="Thai" w:date="2016-10-23T19:27:00Z">
        <w:r w:rsidRPr="00E810B2">
          <w:rPr>
            <w:rFonts w:ascii="Times New Roman" w:hAnsi="Times New Roman" w:cs="Times New Roman"/>
            <w:sz w:val="24"/>
            <w:szCs w:val="24"/>
            <w:rPrChange w:id="767" w:author="Thai" w:date="2016-10-23T23:15:00Z">
              <w:rPr/>
            </w:rPrChange>
          </w:rPr>
          <w:t xml:space="preserve"> để điều khiển các thiết lập của các hành động </w:t>
        </w:r>
        <w:del w:id="768" w:author="Trần Huy Thịnh" w:date="2016-11-16T11:03:00Z">
          <w:r w:rsidRPr="00E810B2" w:rsidDel="00090922">
            <w:rPr>
              <w:rFonts w:ascii="Times New Roman" w:hAnsi="Times New Roman" w:cs="Times New Roman"/>
              <w:sz w:val="24"/>
              <w:szCs w:val="24"/>
              <w:rPrChange w:id="769" w:author="Thai" w:date="2016-10-23T23:15:00Z">
                <w:rPr/>
              </w:rPrChange>
            </w:rPr>
            <w:delText>có thể.</w:delText>
          </w:r>
        </w:del>
      </w:ins>
      <w:ins w:id="770" w:author="Trần Huy Thịnh" w:date="2016-11-16T11:03:00Z">
        <w:r w:rsidR="00090922">
          <w:rPr>
            <w:rFonts w:ascii="Times New Roman" w:hAnsi="Times New Roman" w:cs="Times New Roman"/>
            <w:sz w:val="24"/>
            <w:szCs w:val="24"/>
          </w:rPr>
          <w:t>khả thi.</w:t>
        </w:r>
      </w:ins>
      <w:ins w:id="771" w:author="Thai" w:date="2016-10-23T19:27:00Z">
        <w:r w:rsidRPr="00E810B2">
          <w:rPr>
            <w:rFonts w:ascii="Times New Roman" w:hAnsi="Times New Roman" w:cs="Times New Roman"/>
            <w:sz w:val="24"/>
            <w:szCs w:val="24"/>
            <w:rPrChange w:id="772" w:author="Thai" w:date="2016-10-23T23:15:00Z">
              <w:rPr/>
            </w:rPrChange>
          </w:rPr>
          <w:t xml:space="preserve"> Trong trường hợp của các xe gắn máy, chỉ có một vị trí có ý nghĩa cho người lái, người phải ngồi </w:t>
        </w:r>
      </w:ins>
      <w:ins w:id="773" w:author="Trần Huy Thịnh" w:date="2016-11-16T11:05:00Z">
        <w:r w:rsidR="006F7272">
          <w:rPr>
            <w:rFonts w:ascii="Times New Roman" w:hAnsi="Times New Roman" w:cs="Times New Roman"/>
            <w:sz w:val="24"/>
            <w:szCs w:val="24"/>
          </w:rPr>
          <w:t xml:space="preserve">hướng về </w:t>
        </w:r>
      </w:ins>
      <w:ins w:id="774" w:author="Thai" w:date="2016-10-23T19:27:00Z">
        <w:r w:rsidRPr="00E810B2">
          <w:rPr>
            <w:rFonts w:ascii="Times New Roman" w:hAnsi="Times New Roman" w:cs="Times New Roman"/>
            <w:sz w:val="24"/>
            <w:szCs w:val="24"/>
            <w:rPrChange w:id="775" w:author="Thai" w:date="2016-10-23T23:15:00Z">
              <w:rPr/>
            </w:rPrChange>
          </w:rPr>
          <w:t>phía trước. Mục đích của kính chắn gió là để bảo vệ khuôn mặt của người lái, vì vậy nó phải được ở phía trước của người lái. Các ràng buộc ngữ nghĩa dựa vào kiến thức của chúng ta về tình hình và trên thế giới. Kiến thức có thể là một đầu mối mạnh mẽ và quan trọng. Nhưng cũng như các ràng buộc văn hóa có thể thay đổi theo thời gian, do đó, quá, có thể những ngữ nghĩa chỉ có một lần. Thể thao cực</w:t>
        </w:r>
      </w:ins>
      <w:ins w:id="776" w:author="Trần Huy Thịnh" w:date="2016-11-16T11:06:00Z">
        <w:r w:rsidR="006F7272">
          <w:rPr>
            <w:rFonts w:ascii="Times New Roman" w:hAnsi="Times New Roman" w:cs="Times New Roman"/>
            <w:sz w:val="24"/>
            <w:szCs w:val="24"/>
          </w:rPr>
          <w:t xml:space="preserve"> độ thúc</w:t>
        </w:r>
      </w:ins>
      <w:ins w:id="777" w:author="Thai" w:date="2016-10-23T19:27:00Z">
        <w:r w:rsidRPr="00E810B2">
          <w:rPr>
            <w:rFonts w:ascii="Times New Roman" w:hAnsi="Times New Roman" w:cs="Times New Roman"/>
            <w:sz w:val="24"/>
            <w:szCs w:val="24"/>
            <w:rPrChange w:id="778" w:author="Thai" w:date="2016-10-23T23:15:00Z">
              <w:rPr/>
            </w:rPrChange>
          </w:rPr>
          <w:t xml:space="preserve"> đẩy giới hạn của những gì chúng ta nghĩ là có ý nghĩa và hợp lý. Các công nghệ mới thay đổi ý nghĩa của sự vật. Và những người sáng tạo liên tục thay đổi cách chúng ta </w:t>
        </w:r>
        <w:r w:rsidRPr="00E810B2">
          <w:rPr>
            <w:rFonts w:ascii="Times New Roman" w:hAnsi="Times New Roman" w:cs="Times New Roman"/>
            <w:sz w:val="24"/>
            <w:szCs w:val="24"/>
            <w:rPrChange w:id="779" w:author="Thai" w:date="2016-10-23T23:15:00Z">
              <w:rPr/>
            </w:rPrChange>
          </w:rPr>
          <w:lastRenderedPageBreak/>
          <w:t xml:space="preserve">tương tác với công nghệ của chúng </w:t>
        </w:r>
        <w:del w:id="780" w:author="Trần Huy Thịnh" w:date="2016-11-16T11:07:00Z">
          <w:r w:rsidRPr="00E810B2" w:rsidDel="006F7272">
            <w:rPr>
              <w:rFonts w:ascii="Times New Roman" w:hAnsi="Times New Roman" w:cs="Times New Roman"/>
              <w:sz w:val="24"/>
              <w:szCs w:val="24"/>
              <w:rPrChange w:id="781" w:author="Thai" w:date="2016-10-23T23:15:00Z">
                <w:rPr/>
              </w:rPrChange>
            </w:rPr>
            <w:delText>tôi</w:delText>
          </w:r>
        </w:del>
      </w:ins>
      <w:ins w:id="782" w:author="Trần Huy Thịnh" w:date="2016-11-16T11:07:00Z">
        <w:r w:rsidR="006F7272">
          <w:rPr>
            <w:rFonts w:ascii="Times New Roman" w:hAnsi="Times New Roman" w:cs="Times New Roman"/>
            <w:sz w:val="24"/>
            <w:szCs w:val="24"/>
          </w:rPr>
          <w:t>ta</w:t>
        </w:r>
      </w:ins>
      <w:ins w:id="783" w:author="Thai" w:date="2016-10-23T19:27:00Z">
        <w:r w:rsidRPr="00E810B2">
          <w:rPr>
            <w:rFonts w:ascii="Times New Roman" w:hAnsi="Times New Roman" w:cs="Times New Roman"/>
            <w:sz w:val="24"/>
            <w:szCs w:val="24"/>
            <w:rPrChange w:id="784" w:author="Thai" w:date="2016-10-23T23:15:00Z">
              <w:rPr/>
            </w:rPrChange>
          </w:rPr>
          <w:t xml:space="preserve"> và một số khác. Khi chiếc xe trở nên hoàn toàn tự động, giao tiếp giữa họ với các mạng không dây, ý nghĩa của các đèn đỏ trên phía sau của ô tô? Đó là chiếc xe được phanh? Nhưng những người làm các tín hiệu được dự định? Những chiếc xe khác sẽ đã biết. Ánh sáng màu đỏ sẽ trở thành vô nghĩa, vì thế nó, hoặc có thể được loại bỏ hoặc nó có thể được định nghĩa lại để chỉ ra một số điều kiện khác. Ý nghĩa của ngày hôm nay có thể không có ý nghĩa của tương lai.</w:t>
        </w:r>
      </w:ins>
    </w:p>
    <w:p w:rsidR="00B721A6" w:rsidRPr="00E810B2" w:rsidRDefault="00B721A6">
      <w:pPr>
        <w:jc w:val="both"/>
        <w:rPr>
          <w:ins w:id="785" w:author="Thai" w:date="2016-10-23T19:27:00Z"/>
          <w:rFonts w:ascii="Times New Roman" w:hAnsi="Times New Roman" w:cs="Times New Roman"/>
          <w:sz w:val="24"/>
          <w:szCs w:val="24"/>
          <w:rPrChange w:id="786" w:author="Thai" w:date="2016-10-23T23:15:00Z">
            <w:rPr>
              <w:ins w:id="787" w:author="Thai" w:date="2016-10-23T19:27:00Z"/>
            </w:rPr>
          </w:rPrChange>
        </w:rPr>
      </w:pPr>
    </w:p>
    <w:p w:rsidR="00824712" w:rsidRPr="00E810B2" w:rsidRDefault="00893CB1">
      <w:pPr>
        <w:jc w:val="both"/>
        <w:rPr>
          <w:ins w:id="788" w:author="Thai" w:date="2016-10-23T19:27:00Z"/>
          <w:rFonts w:ascii="Times New Roman" w:hAnsi="Times New Roman" w:cs="Times New Roman"/>
          <w:b/>
          <w:sz w:val="24"/>
          <w:szCs w:val="24"/>
          <w:rPrChange w:id="789" w:author="Thai" w:date="2016-10-23T23:15:00Z">
            <w:rPr>
              <w:ins w:id="790" w:author="Thai" w:date="2016-10-23T19:27:00Z"/>
            </w:rPr>
          </w:rPrChange>
        </w:rPr>
      </w:pPr>
      <w:ins w:id="791" w:author="Thai" w:date="2016-10-23T19:27:00Z">
        <w:r w:rsidRPr="00E810B2">
          <w:rPr>
            <w:rFonts w:ascii="Times New Roman" w:hAnsi="Times New Roman" w:cs="Times New Roman"/>
            <w:b/>
            <w:sz w:val="24"/>
            <w:szCs w:val="24"/>
            <w:rPrChange w:id="792" w:author="Thai" w:date="2016-10-23T23:15:00Z">
              <w:rPr>
                <w:rFonts w:ascii="Times New Roman" w:hAnsi="Times New Roman" w:cs="Times New Roman"/>
                <w:b/>
                <w:sz w:val="26"/>
                <w:szCs w:val="26"/>
              </w:rPr>
            </w:rPrChange>
          </w:rPr>
          <w:t>RÀNG BUỘC LOGIC</w:t>
        </w:r>
      </w:ins>
    </w:p>
    <w:p w:rsidR="00824712" w:rsidRPr="00E810B2" w:rsidRDefault="00824712">
      <w:pPr>
        <w:jc w:val="both"/>
        <w:rPr>
          <w:ins w:id="793" w:author="Thai" w:date="2016-10-23T19:27:00Z"/>
          <w:rFonts w:ascii="Times New Roman" w:hAnsi="Times New Roman" w:cs="Times New Roman"/>
          <w:sz w:val="24"/>
          <w:szCs w:val="24"/>
          <w:rPrChange w:id="794" w:author="Thai" w:date="2016-10-23T23:15:00Z">
            <w:rPr>
              <w:ins w:id="795" w:author="Thai" w:date="2016-10-23T19:27:00Z"/>
            </w:rPr>
          </w:rPrChange>
        </w:rPr>
      </w:pPr>
      <w:ins w:id="796" w:author="Thai" w:date="2016-10-23T19:27:00Z">
        <w:r w:rsidRPr="00E810B2">
          <w:rPr>
            <w:rFonts w:ascii="Times New Roman" w:hAnsi="Times New Roman" w:cs="Times New Roman"/>
            <w:sz w:val="24"/>
            <w:szCs w:val="24"/>
            <w:rPrChange w:id="797" w:author="Thai" w:date="2016-10-23T23:15:00Z">
              <w:rPr/>
            </w:rPrChange>
          </w:rPr>
          <w:t xml:space="preserve">Đèn màu xanh của xe gắn máy Lego trình bày một vấn đề đặc biệt. Nhiều người không có kiến thức đó sẽ </w:t>
        </w:r>
      </w:ins>
      <w:ins w:id="798" w:author="Trần Huy Thịnh" w:date="2016-11-16T11:08:00Z">
        <w:r w:rsidR="00C5645B">
          <w:rPr>
            <w:rFonts w:ascii="Times New Roman" w:hAnsi="Times New Roman" w:cs="Times New Roman"/>
            <w:sz w:val="24"/>
            <w:szCs w:val="24"/>
          </w:rPr>
          <w:t xml:space="preserve">được </w:t>
        </w:r>
      </w:ins>
      <w:ins w:id="799" w:author="Thai" w:date="2016-10-23T19:27:00Z">
        <w:r w:rsidRPr="00E810B2">
          <w:rPr>
            <w:rFonts w:ascii="Times New Roman" w:hAnsi="Times New Roman" w:cs="Times New Roman"/>
            <w:sz w:val="24"/>
            <w:szCs w:val="24"/>
            <w:rPrChange w:id="800" w:author="Thai" w:date="2016-10-23T23:15:00Z">
              <w:rPr/>
            </w:rPrChange>
          </w:rPr>
          <w:t xml:space="preserve">giúp đỡ, nhưng sau khi tất cả các phần khác đã được đặt trên xe, chỉ có một mảnh rời, chỉ có một nơi tốt để đi. Đèn màu xanh được </w:t>
        </w:r>
        <w:del w:id="801" w:author="Trần Huy Thịnh" w:date="2016-11-16T11:09:00Z">
          <w:r w:rsidRPr="00E810B2" w:rsidDel="00C5645B">
            <w:rPr>
              <w:rFonts w:ascii="Times New Roman" w:hAnsi="Times New Roman" w:cs="Times New Roman"/>
              <w:sz w:val="24"/>
              <w:szCs w:val="24"/>
              <w:rPrChange w:id="802" w:author="Thai" w:date="2016-10-23T23:15:00Z">
                <w:rPr/>
              </w:rPrChange>
            </w:rPr>
            <w:delText>hạn chế</w:delText>
          </w:r>
        </w:del>
      </w:ins>
      <w:ins w:id="803" w:author="Trần Huy Thịnh" w:date="2016-11-16T11:09:00Z">
        <w:r w:rsidR="00C5645B">
          <w:rPr>
            <w:rFonts w:ascii="Times New Roman" w:hAnsi="Times New Roman" w:cs="Times New Roman"/>
            <w:sz w:val="24"/>
            <w:szCs w:val="24"/>
          </w:rPr>
          <w:t>ràng buộc</w:t>
        </w:r>
      </w:ins>
      <w:ins w:id="804" w:author="Thai" w:date="2016-10-23T19:27:00Z">
        <w:r w:rsidRPr="00E810B2">
          <w:rPr>
            <w:rFonts w:ascii="Times New Roman" w:hAnsi="Times New Roman" w:cs="Times New Roman"/>
            <w:sz w:val="24"/>
            <w:szCs w:val="24"/>
            <w:rPrChange w:id="805" w:author="Thai" w:date="2016-10-23T23:15:00Z">
              <w:rPr/>
            </w:rPrChange>
          </w:rPr>
          <w:t xml:space="preserve"> một cách hợp lý.</w:t>
        </w:r>
      </w:ins>
    </w:p>
    <w:p w:rsidR="00824712" w:rsidRPr="00E810B2" w:rsidRDefault="00824712">
      <w:pPr>
        <w:ind w:firstLine="720"/>
        <w:jc w:val="both"/>
        <w:rPr>
          <w:ins w:id="806" w:author="Thai" w:date="2016-10-23T19:27:00Z"/>
          <w:rFonts w:ascii="Times New Roman" w:hAnsi="Times New Roman" w:cs="Times New Roman"/>
          <w:sz w:val="24"/>
          <w:szCs w:val="24"/>
          <w:rPrChange w:id="807" w:author="Thai" w:date="2016-10-23T23:15:00Z">
            <w:rPr>
              <w:ins w:id="808" w:author="Thai" w:date="2016-10-23T19:27:00Z"/>
            </w:rPr>
          </w:rPrChange>
        </w:rPr>
        <w:pPrChange w:id="809" w:author="Thai" w:date="2016-10-23T22:39:00Z">
          <w:pPr>
            <w:jc w:val="both"/>
          </w:pPr>
        </w:pPrChange>
      </w:pPr>
      <w:ins w:id="810" w:author="Thai" w:date="2016-10-23T19:27:00Z">
        <w:r w:rsidRPr="00E810B2">
          <w:rPr>
            <w:rFonts w:ascii="Times New Roman" w:hAnsi="Times New Roman" w:cs="Times New Roman"/>
            <w:sz w:val="24"/>
            <w:szCs w:val="24"/>
            <w:rPrChange w:id="811" w:author="Thai" w:date="2016-10-23T23:15:00Z">
              <w:rPr/>
            </w:rPrChange>
          </w:rPr>
          <w:t>Các ràng buộc hợp lý thường được sử dụng bởi các cư dân thực hiện công việc sửa chữa. Giả sử bạn tháo một vòi nước bị rò rỉ để thay thế một máy giặt, nhưng khi bạn đặt các vòi nước cùng nhau một lần nữa, bạn phát hiện ra một phần còn sót lại. Rất tiếc, rõ ràng là có một lỗi: phần nên đã được cài đặt. Đây là một ví dụ về một ràng buộc logic.</w:t>
        </w:r>
      </w:ins>
    </w:p>
    <w:p w:rsidR="00824712" w:rsidRDefault="00824712">
      <w:pPr>
        <w:ind w:firstLine="720"/>
        <w:jc w:val="both"/>
        <w:rPr>
          <w:ins w:id="812" w:author="Thai" w:date="2016-10-23T23:16:00Z"/>
          <w:rFonts w:ascii="Times New Roman" w:hAnsi="Times New Roman" w:cs="Times New Roman"/>
          <w:sz w:val="24"/>
          <w:szCs w:val="24"/>
        </w:rPr>
        <w:pPrChange w:id="813" w:author="Thai" w:date="2016-10-23T22:39:00Z">
          <w:pPr>
            <w:jc w:val="both"/>
          </w:pPr>
        </w:pPrChange>
      </w:pPr>
      <w:ins w:id="814" w:author="Thai" w:date="2016-10-23T19:27:00Z">
        <w:r w:rsidRPr="00E810B2">
          <w:rPr>
            <w:rFonts w:ascii="Times New Roman" w:hAnsi="Times New Roman" w:cs="Times New Roman"/>
            <w:sz w:val="24"/>
            <w:szCs w:val="24"/>
            <w:rPrChange w:id="815" w:author="Thai" w:date="2016-10-23T23:15:00Z">
              <w:rPr/>
            </w:rPrChange>
          </w:rPr>
          <w:t xml:space="preserve">Các ánh xạ tự nhiên thảo luận trong Chương 3 làm việc bằng cách cung cấp các ràng buộc </w:t>
        </w:r>
        <w:del w:id="816" w:author="Trần Huy Thịnh" w:date="2016-11-16T11:10:00Z">
          <w:r w:rsidRPr="00E810B2" w:rsidDel="00D87149">
            <w:rPr>
              <w:rFonts w:ascii="Times New Roman" w:hAnsi="Times New Roman" w:cs="Times New Roman"/>
              <w:sz w:val="24"/>
              <w:szCs w:val="24"/>
              <w:rPrChange w:id="817" w:author="Thai" w:date="2016-10-23T23:15:00Z">
                <w:rPr/>
              </w:rPrChange>
            </w:rPr>
            <w:delText>logic</w:delText>
          </w:r>
        </w:del>
      </w:ins>
      <w:ins w:id="818" w:author="Trần Huy Thịnh" w:date="2016-11-16T11:10:00Z">
        <w:r w:rsidR="00D87149">
          <w:rPr>
            <w:rFonts w:ascii="Times New Roman" w:hAnsi="Times New Roman" w:cs="Times New Roman"/>
            <w:sz w:val="24"/>
            <w:szCs w:val="24"/>
          </w:rPr>
          <w:t>hợp lý</w:t>
        </w:r>
      </w:ins>
      <w:ins w:id="819" w:author="Thai" w:date="2016-10-23T19:27:00Z">
        <w:r w:rsidRPr="00E810B2">
          <w:rPr>
            <w:rFonts w:ascii="Times New Roman" w:hAnsi="Times New Roman" w:cs="Times New Roman"/>
            <w:sz w:val="24"/>
            <w:szCs w:val="24"/>
            <w:rPrChange w:id="820" w:author="Thai" w:date="2016-10-23T23:15:00Z">
              <w:rPr/>
            </w:rPrChange>
          </w:rPr>
          <w:t xml:space="preserve">. Không có nguyên tắc vật lý hay văn hóa ở đây; đúng hơn, đó là một mối quan hệ hợp lý giữa các không gian bố trí hoặc chức năng của các thành phần và những điều mà họ ảnh hưởng hoặc bị ảnh hưởng. Nếu hai công tắc điều khiển hai đèn, </w:t>
        </w:r>
      </w:ins>
      <w:ins w:id="821" w:author="Trần Huy Thịnh" w:date="2016-11-16T11:11:00Z">
        <w:r w:rsidR="00D87149" w:rsidRPr="00D87149">
          <w:rPr>
            <w:rFonts w:ascii="Times New Roman" w:hAnsi="Times New Roman" w:cs="Times New Roman"/>
            <w:sz w:val="24"/>
            <w:szCs w:val="24"/>
          </w:rPr>
          <w:t>công tắc bên trái nên điều khiển đèn bên trái; đối với bên phải, đèn bên phải.</w:t>
        </w:r>
      </w:ins>
      <w:ins w:id="822" w:author="Thai" w:date="2016-10-23T19:27:00Z">
        <w:del w:id="823" w:author="Trần Huy Thịnh" w:date="2016-11-16T11:11:00Z">
          <w:r w:rsidRPr="00E810B2" w:rsidDel="00D87149">
            <w:rPr>
              <w:rFonts w:ascii="Times New Roman" w:hAnsi="Times New Roman" w:cs="Times New Roman"/>
              <w:sz w:val="24"/>
              <w:szCs w:val="24"/>
              <w:rPrChange w:id="824" w:author="Thai" w:date="2016-10-23T23:15:00Z">
                <w:rPr/>
              </w:rPrChange>
            </w:rPr>
            <w:delText>công tắc bên trái nên làm việc ánh sáng bên trái; công tắc bên phải, đèn bên phải.</w:delText>
          </w:r>
        </w:del>
        <w:r w:rsidRPr="00E810B2">
          <w:rPr>
            <w:rFonts w:ascii="Times New Roman" w:hAnsi="Times New Roman" w:cs="Times New Roman"/>
            <w:sz w:val="24"/>
            <w:szCs w:val="24"/>
            <w:rPrChange w:id="825" w:author="Thai" w:date="2016-10-23T23:15:00Z">
              <w:rPr/>
            </w:rPrChange>
          </w:rPr>
          <w:t xml:space="preserve"> Nếu sự định hướng của đèn và thiết bị hoạt động khác nhau, các ánh xạ tự nhiên bị phá hủy.</w:t>
        </w:r>
      </w:ins>
    </w:p>
    <w:p w:rsidR="00CA7312" w:rsidRPr="00E810B2" w:rsidRDefault="00CA7312">
      <w:pPr>
        <w:ind w:firstLine="720"/>
        <w:jc w:val="both"/>
        <w:rPr>
          <w:ins w:id="826" w:author="Thai" w:date="2016-10-23T19:27:00Z"/>
          <w:rFonts w:ascii="Times New Roman" w:hAnsi="Times New Roman" w:cs="Times New Roman"/>
          <w:sz w:val="24"/>
          <w:szCs w:val="24"/>
          <w:rPrChange w:id="827" w:author="Thai" w:date="2016-10-23T23:15:00Z">
            <w:rPr>
              <w:ins w:id="828" w:author="Thai" w:date="2016-10-23T19:27:00Z"/>
            </w:rPr>
          </w:rPrChange>
        </w:rPr>
        <w:pPrChange w:id="829" w:author="Thai" w:date="2016-10-23T22:39:00Z">
          <w:pPr>
            <w:jc w:val="both"/>
          </w:pPr>
        </w:pPrChange>
      </w:pPr>
    </w:p>
    <w:p w:rsidR="00824712" w:rsidRPr="00E810B2" w:rsidRDefault="00893CB1">
      <w:pPr>
        <w:jc w:val="both"/>
        <w:rPr>
          <w:ins w:id="830" w:author="Thai" w:date="2016-10-23T19:27:00Z"/>
          <w:rFonts w:ascii="Times New Roman" w:hAnsi="Times New Roman" w:cs="Times New Roman"/>
          <w:b/>
          <w:sz w:val="24"/>
          <w:szCs w:val="24"/>
          <w:rPrChange w:id="831" w:author="Thai" w:date="2016-10-23T23:15:00Z">
            <w:rPr>
              <w:ins w:id="832" w:author="Thai" w:date="2016-10-23T19:27:00Z"/>
            </w:rPr>
          </w:rPrChange>
        </w:rPr>
      </w:pPr>
      <w:ins w:id="833" w:author="Thai" w:date="2016-10-23T19:27:00Z">
        <w:r w:rsidRPr="00E810B2">
          <w:rPr>
            <w:rFonts w:ascii="Times New Roman" w:hAnsi="Times New Roman" w:cs="Times New Roman"/>
            <w:b/>
            <w:sz w:val="24"/>
            <w:szCs w:val="24"/>
            <w:rPrChange w:id="834" w:author="Thai" w:date="2016-10-23T23:15:00Z">
              <w:rPr>
                <w:rFonts w:ascii="Times New Roman" w:hAnsi="Times New Roman" w:cs="Times New Roman"/>
                <w:b/>
                <w:sz w:val="28"/>
                <w:szCs w:val="28"/>
              </w:rPr>
            </w:rPrChange>
          </w:rPr>
          <w:t>VĂN HÓA ĐỊNH MỨC, QUY ƯỚC VÀ TIÊU CHUẨN</w:t>
        </w:r>
      </w:ins>
    </w:p>
    <w:p w:rsidR="00824712" w:rsidRPr="00E810B2" w:rsidRDefault="00824712">
      <w:pPr>
        <w:jc w:val="both"/>
        <w:rPr>
          <w:ins w:id="835" w:author="Thai" w:date="2016-10-23T19:27:00Z"/>
          <w:rFonts w:ascii="Times New Roman" w:hAnsi="Times New Roman" w:cs="Times New Roman"/>
          <w:sz w:val="24"/>
          <w:szCs w:val="24"/>
          <w:rPrChange w:id="836" w:author="Thai" w:date="2016-10-23T23:15:00Z">
            <w:rPr>
              <w:ins w:id="837" w:author="Thai" w:date="2016-10-23T19:27:00Z"/>
            </w:rPr>
          </w:rPrChange>
        </w:rPr>
      </w:pPr>
      <w:ins w:id="838" w:author="Thai" w:date="2016-10-23T19:27:00Z">
        <w:r w:rsidRPr="00E810B2">
          <w:rPr>
            <w:rFonts w:ascii="Times New Roman" w:hAnsi="Times New Roman" w:cs="Times New Roman"/>
            <w:sz w:val="24"/>
            <w:szCs w:val="24"/>
            <w:rPrChange w:id="839" w:author="Thai" w:date="2016-10-23T23:15:00Z">
              <w:rPr/>
            </w:rPrChange>
          </w:rPr>
          <w:t xml:space="preserve">Mỗi nền văn hóa có quy ước riêng của mình. Bạn có hôn hay bắt tay khi gặp ai đó? Nếu hôn, </w:t>
        </w:r>
      </w:ins>
      <w:ins w:id="840" w:author="Trần Huy Thịnh" w:date="2016-11-16T12:19:00Z">
        <w:r w:rsidR="00A41CB9">
          <w:rPr>
            <w:rFonts w:ascii="Times New Roman" w:hAnsi="Times New Roman" w:cs="Times New Roman"/>
            <w:sz w:val="24"/>
            <w:szCs w:val="24"/>
          </w:rPr>
          <w:t>vào má</w:t>
        </w:r>
      </w:ins>
      <w:ins w:id="841" w:author="Thai" w:date="2016-10-23T19:27:00Z">
        <w:del w:id="842" w:author="Trần Huy Thịnh" w:date="2016-11-16T12:19:00Z">
          <w:r w:rsidRPr="00E810B2" w:rsidDel="00A41CB9">
            <w:rPr>
              <w:rFonts w:ascii="Times New Roman" w:hAnsi="Times New Roman" w:cs="Times New Roman"/>
              <w:sz w:val="24"/>
              <w:szCs w:val="24"/>
              <w:rPrChange w:id="843" w:author="Thai" w:date="2016-10-23T23:15:00Z">
                <w:rPr/>
              </w:rPrChange>
            </w:rPr>
            <w:delText>gò má nào</w:delText>
          </w:r>
        </w:del>
        <w:r w:rsidRPr="00E810B2">
          <w:rPr>
            <w:rFonts w:ascii="Times New Roman" w:hAnsi="Times New Roman" w:cs="Times New Roman"/>
            <w:sz w:val="24"/>
            <w:szCs w:val="24"/>
            <w:rPrChange w:id="844" w:author="Thai" w:date="2016-10-23T23:15:00Z">
              <w:rPr/>
            </w:rPrChange>
          </w:rPr>
          <w:t>, và bao nhiêu lần? Có một nụ hôn gió hay là nụ hôn một th</w:t>
        </w:r>
      </w:ins>
      <w:ins w:id="845" w:author="Trần Huy Thịnh" w:date="2016-11-16T12:19:00Z">
        <w:r w:rsidR="00A41CB9">
          <w:rPr>
            <w:rFonts w:ascii="Times New Roman" w:hAnsi="Times New Roman" w:cs="Times New Roman"/>
            <w:sz w:val="24"/>
            <w:szCs w:val="24"/>
          </w:rPr>
          <w:t>ật</w:t>
        </w:r>
      </w:ins>
      <w:ins w:id="846" w:author="Thai" w:date="2016-10-23T19:27:00Z">
        <w:del w:id="847" w:author="Trần Huy Thịnh" w:date="2016-11-16T12:19:00Z">
          <w:r w:rsidRPr="00E810B2" w:rsidDel="00A41CB9">
            <w:rPr>
              <w:rFonts w:ascii="Times New Roman" w:hAnsi="Times New Roman" w:cs="Times New Roman"/>
              <w:sz w:val="24"/>
              <w:szCs w:val="24"/>
              <w:rPrChange w:id="848" w:author="Thai" w:date="2016-10-23T23:15:00Z">
                <w:rPr/>
              </w:rPrChange>
            </w:rPr>
            <w:delText>ực</w:delText>
          </w:r>
        </w:del>
        <w:r w:rsidRPr="00E810B2">
          <w:rPr>
            <w:rFonts w:ascii="Times New Roman" w:hAnsi="Times New Roman" w:cs="Times New Roman"/>
            <w:sz w:val="24"/>
            <w:szCs w:val="24"/>
            <w:rPrChange w:id="849" w:author="Thai" w:date="2016-10-23T23:15:00Z">
              <w:rPr/>
            </w:rPrChange>
          </w:rPr>
          <w:t xml:space="preserve">? Hoặc có lẽ bạn cúi đầu, người ít tuổi hơn trước, và thấp nhất. Hoặc giơ tay, hoặc có thể nhấn họ với nhau. Bị nghẹt mũi? Nó có thể trãi qua một giờ hấp dẫn trên Internet khám phá các hình thức khác nhau của lời chào sử dụng khác nhau bởi các nền văn hóa. Nó cũng được vui đùa để xem sự kinh ngạc khi mọi người từ thú vị khác, nghi lễ vùng miên khi lần đầu tiên gặp người dân nồng nhiệt, chất phác, là cố gắng cúi đầu và bắt tay hoặc cố gắng khác để ôm và hôn thậm chí hoàn toàn xa lạ. Nó không phải là quá hài hước </w:t>
        </w:r>
        <w:del w:id="850" w:author="Trần Huy Thịnh" w:date="2016-11-16T12:22:00Z">
          <w:r w:rsidRPr="00E810B2" w:rsidDel="00A41CB9">
            <w:rPr>
              <w:rFonts w:ascii="Times New Roman" w:hAnsi="Times New Roman" w:cs="Times New Roman"/>
              <w:sz w:val="24"/>
              <w:szCs w:val="24"/>
              <w:rPrChange w:id="851" w:author="Thai" w:date="2016-10-23T23:15:00Z">
                <w:rPr/>
              </w:rPrChange>
            </w:rPr>
            <w:delText>là</w:delText>
          </w:r>
        </w:del>
      </w:ins>
      <w:ins w:id="852" w:author="Trần Huy Thịnh" w:date="2016-11-16T12:22:00Z">
        <w:r w:rsidR="00A41CB9">
          <w:rPr>
            <w:rFonts w:ascii="Times New Roman" w:hAnsi="Times New Roman" w:cs="Times New Roman"/>
            <w:sz w:val="24"/>
            <w:szCs w:val="24"/>
          </w:rPr>
          <w:t>đối với</w:t>
        </w:r>
      </w:ins>
      <w:ins w:id="853" w:author="Thai" w:date="2016-10-23T19:27:00Z">
        <w:r w:rsidRPr="00E810B2">
          <w:rPr>
            <w:rFonts w:ascii="Times New Roman" w:hAnsi="Times New Roman" w:cs="Times New Roman"/>
            <w:sz w:val="24"/>
            <w:szCs w:val="24"/>
            <w:rPrChange w:id="854" w:author="Thai" w:date="2016-10-23T23:15:00Z">
              <w:rPr/>
            </w:rPrChange>
          </w:rPr>
          <w:t xml:space="preserve"> một trong những người</w:t>
        </w:r>
      </w:ins>
      <w:ins w:id="855" w:author="Trần Huy Thịnh" w:date="2016-11-16T12:23:00Z">
        <w:r w:rsidR="00A41CB9">
          <w:rPr>
            <w:rFonts w:ascii="Times New Roman" w:hAnsi="Times New Roman" w:cs="Times New Roman"/>
            <w:sz w:val="24"/>
            <w:szCs w:val="24"/>
          </w:rPr>
          <w:t xml:space="preserve"> đó</w:t>
        </w:r>
      </w:ins>
      <w:ins w:id="856" w:author="Thai" w:date="2016-10-23T19:27:00Z">
        <w:r w:rsidRPr="00E810B2">
          <w:rPr>
            <w:rFonts w:ascii="Times New Roman" w:hAnsi="Times New Roman" w:cs="Times New Roman"/>
            <w:sz w:val="24"/>
            <w:szCs w:val="24"/>
            <w:rPrChange w:id="857" w:author="Thai" w:date="2016-10-23T23:15:00Z">
              <w:rPr/>
            </w:rPrChange>
          </w:rPr>
          <w:t>: được ôm hay hôn trong khi cố gắng bắt tay hoặc cúi</w:t>
        </w:r>
      </w:ins>
      <w:ins w:id="858" w:author="Trần Huy Thịnh" w:date="2016-11-16T12:23:00Z">
        <w:r w:rsidR="00A41CB9">
          <w:rPr>
            <w:rFonts w:ascii="Times New Roman" w:hAnsi="Times New Roman" w:cs="Times New Roman"/>
            <w:sz w:val="24"/>
            <w:szCs w:val="24"/>
          </w:rPr>
          <w:t xml:space="preserve"> đầu</w:t>
        </w:r>
      </w:ins>
      <w:ins w:id="859" w:author="Thai" w:date="2016-10-23T19:27:00Z">
        <w:r w:rsidRPr="00E810B2">
          <w:rPr>
            <w:rFonts w:ascii="Times New Roman" w:hAnsi="Times New Roman" w:cs="Times New Roman"/>
            <w:sz w:val="24"/>
            <w:szCs w:val="24"/>
            <w:rPrChange w:id="860" w:author="Thai" w:date="2016-10-23T23:15:00Z">
              <w:rPr/>
            </w:rPrChange>
          </w:rPr>
          <w:t xml:space="preserve">. Hoặc </w:t>
        </w:r>
        <w:del w:id="861" w:author="Trần Huy Thịnh" w:date="2016-11-16T12:23:00Z">
          <w:r w:rsidRPr="00E810B2" w:rsidDel="00A41CB9">
            <w:rPr>
              <w:rFonts w:ascii="Times New Roman" w:hAnsi="Times New Roman" w:cs="Times New Roman"/>
              <w:sz w:val="24"/>
              <w:szCs w:val="24"/>
              <w:rPrChange w:id="862" w:author="Thai" w:date="2016-10-23T23:15:00Z">
                <w:rPr/>
              </w:rPrChange>
            </w:rPr>
            <w:delText>cách</w:delText>
          </w:r>
        </w:del>
      </w:ins>
      <w:ins w:id="863" w:author="Trần Huy Thịnh" w:date="2016-11-16T12:23:00Z">
        <w:r w:rsidR="00A41CB9">
          <w:rPr>
            <w:rFonts w:ascii="Times New Roman" w:hAnsi="Times New Roman" w:cs="Times New Roman"/>
            <w:sz w:val="24"/>
            <w:szCs w:val="24"/>
          </w:rPr>
          <w:t>những người</w:t>
        </w:r>
      </w:ins>
      <w:ins w:id="864" w:author="Thai" w:date="2016-10-23T19:27:00Z">
        <w:del w:id="865" w:author="Trần Huy Thịnh" w:date="2016-11-16T12:23:00Z">
          <w:r w:rsidRPr="00E810B2" w:rsidDel="00A41CB9">
            <w:rPr>
              <w:rFonts w:ascii="Times New Roman" w:hAnsi="Times New Roman" w:cs="Times New Roman"/>
              <w:sz w:val="24"/>
              <w:szCs w:val="24"/>
              <w:rPrChange w:id="866" w:author="Thai" w:date="2016-10-23T23:15:00Z">
                <w:rPr/>
              </w:rPrChange>
            </w:rPr>
            <w:delText xml:space="preserve"> k</w:delText>
          </w:r>
        </w:del>
      </w:ins>
      <w:ins w:id="867" w:author="Trần Huy Thịnh" w:date="2016-11-16T12:23:00Z">
        <w:r w:rsidR="00A41CB9">
          <w:rPr>
            <w:rFonts w:ascii="Times New Roman" w:hAnsi="Times New Roman" w:cs="Times New Roman"/>
            <w:sz w:val="24"/>
            <w:szCs w:val="24"/>
          </w:rPr>
          <w:t xml:space="preserve"> k</w:t>
        </w:r>
      </w:ins>
      <w:ins w:id="868" w:author="Thai" w:date="2016-10-23T19:27:00Z">
        <w:r w:rsidRPr="00E810B2">
          <w:rPr>
            <w:rFonts w:ascii="Times New Roman" w:hAnsi="Times New Roman" w:cs="Times New Roman"/>
            <w:sz w:val="24"/>
            <w:szCs w:val="24"/>
            <w:rPrChange w:id="869" w:author="Thai" w:date="2016-10-23T23:15:00Z">
              <w:rPr/>
            </w:rPrChange>
          </w:rPr>
          <w:t xml:space="preserve">hác xung quanh. Hãy thử hôn lên má của một ai đó ba lần (trái, phải, trái) khi người đó </w:t>
        </w:r>
        <w:del w:id="870" w:author="Trần Huy Thịnh" w:date="2016-11-16T12:23:00Z">
          <w:r w:rsidRPr="00E810B2" w:rsidDel="00A41CB9">
            <w:rPr>
              <w:rFonts w:ascii="Times New Roman" w:hAnsi="Times New Roman" w:cs="Times New Roman"/>
              <w:sz w:val="24"/>
              <w:szCs w:val="24"/>
              <w:rPrChange w:id="871" w:author="Thai" w:date="2016-10-23T23:15:00Z">
                <w:rPr/>
              </w:rPrChange>
            </w:rPr>
            <w:delText>duy nhất mong muốn</w:delText>
          </w:r>
        </w:del>
      </w:ins>
      <w:ins w:id="872" w:author="Trần Huy Thịnh" w:date="2016-11-16T12:23:00Z">
        <w:r w:rsidR="00A41CB9">
          <w:rPr>
            <w:rFonts w:ascii="Times New Roman" w:hAnsi="Times New Roman" w:cs="Times New Roman"/>
            <w:sz w:val="24"/>
            <w:szCs w:val="24"/>
          </w:rPr>
          <w:t>hy vọng chỉ một cái</w:t>
        </w:r>
      </w:ins>
      <w:ins w:id="873" w:author="Thai" w:date="2016-10-23T19:27:00Z">
        <w:r w:rsidRPr="00E810B2">
          <w:rPr>
            <w:rFonts w:ascii="Times New Roman" w:hAnsi="Times New Roman" w:cs="Times New Roman"/>
            <w:sz w:val="24"/>
            <w:szCs w:val="24"/>
            <w:rPrChange w:id="874" w:author="Thai" w:date="2016-10-23T23:15:00Z">
              <w:rPr/>
            </w:rPrChange>
          </w:rPr>
          <w:t xml:space="preserve">. </w:t>
        </w:r>
      </w:ins>
      <w:ins w:id="875" w:author="Trần Huy Thịnh" w:date="2016-11-16T12:24:00Z">
        <w:r w:rsidR="00A41CB9" w:rsidRPr="00A41CB9">
          <w:rPr>
            <w:rFonts w:ascii="Times New Roman" w:hAnsi="Times New Roman" w:cs="Times New Roman"/>
            <w:sz w:val="24"/>
            <w:szCs w:val="24"/>
          </w:rPr>
          <w:t>Hoặc tệ hơn, khi anh ta hoặc cô ta hy vọng một cái bắt tay. Vi phạm các quy ước văn hóa hoàn toàn có thể phá vỡ sự tương tác.</w:t>
        </w:r>
      </w:ins>
      <w:ins w:id="876" w:author="Thai" w:date="2016-10-23T19:27:00Z">
        <w:del w:id="877" w:author="Trần Huy Thịnh" w:date="2016-11-16T12:24:00Z">
          <w:r w:rsidRPr="00E810B2" w:rsidDel="00A41CB9">
            <w:rPr>
              <w:rFonts w:ascii="Times New Roman" w:hAnsi="Times New Roman" w:cs="Times New Roman"/>
              <w:sz w:val="24"/>
              <w:szCs w:val="24"/>
              <w:rPrChange w:id="878" w:author="Thai" w:date="2016-10-23T23:15:00Z">
                <w:rPr/>
              </w:rPrChange>
            </w:rPr>
            <w:delText>Hoặc tệ hơn, nơi anh ta hoặc cô hy vọng một cái bắt tay. Vi phạm các quy ước văn hóa hoàn toàn có thể phá vỡ sự tương tác.</w:delText>
          </w:r>
        </w:del>
      </w:ins>
    </w:p>
    <w:p w:rsidR="00824712" w:rsidRPr="00E810B2" w:rsidRDefault="00824712">
      <w:pPr>
        <w:ind w:firstLine="720"/>
        <w:jc w:val="both"/>
        <w:rPr>
          <w:ins w:id="879" w:author="Thai" w:date="2016-10-23T19:27:00Z"/>
          <w:rFonts w:ascii="Times New Roman" w:hAnsi="Times New Roman" w:cs="Times New Roman"/>
          <w:sz w:val="24"/>
          <w:szCs w:val="24"/>
          <w:rPrChange w:id="880" w:author="Thai" w:date="2016-10-23T23:15:00Z">
            <w:rPr>
              <w:ins w:id="881" w:author="Thai" w:date="2016-10-23T19:27:00Z"/>
            </w:rPr>
          </w:rPrChange>
        </w:rPr>
        <w:pPrChange w:id="882" w:author="Thai" w:date="2016-10-23T22:39:00Z">
          <w:pPr>
            <w:jc w:val="both"/>
          </w:pPr>
        </w:pPrChange>
      </w:pPr>
      <w:ins w:id="883" w:author="Thai" w:date="2016-10-23T19:27:00Z">
        <w:r w:rsidRPr="00E810B2">
          <w:rPr>
            <w:rFonts w:ascii="Times New Roman" w:hAnsi="Times New Roman" w:cs="Times New Roman"/>
            <w:sz w:val="24"/>
            <w:szCs w:val="24"/>
            <w:rPrChange w:id="884" w:author="Thai" w:date="2016-10-23T23:15:00Z">
              <w:rPr/>
            </w:rPrChange>
          </w:rPr>
          <w:t xml:space="preserve">Quy ước thực sự là một hình thức hạn chế văn hóa, thường kết hợp với cách mọi người cư xử. Một số quy ước xác định những hoạt động cần được thực hiện; những người khác ngăn cấm </w:t>
        </w:r>
        <w:r w:rsidRPr="00E810B2">
          <w:rPr>
            <w:rFonts w:ascii="Times New Roman" w:hAnsi="Times New Roman" w:cs="Times New Roman"/>
            <w:sz w:val="24"/>
            <w:szCs w:val="24"/>
            <w:rPrChange w:id="885" w:author="Thai" w:date="2016-10-23T23:15:00Z">
              <w:rPr/>
            </w:rPrChange>
          </w:rPr>
          <w:lastRenderedPageBreak/>
          <w:t>hoặc khuyến khích hành động. Nhưng trong mọi trường hợp, họ cung cấp những hiểu biết về các nền văn hóa với những hạn chế mạnh mẽ về hành vi.</w:t>
        </w:r>
      </w:ins>
    </w:p>
    <w:p w:rsidR="00824712" w:rsidRPr="00E810B2" w:rsidRDefault="00824712">
      <w:pPr>
        <w:ind w:firstLine="720"/>
        <w:jc w:val="both"/>
        <w:rPr>
          <w:ins w:id="886" w:author="Thai" w:date="2016-10-23T19:27:00Z"/>
          <w:rFonts w:ascii="Times New Roman" w:hAnsi="Times New Roman" w:cs="Times New Roman"/>
          <w:sz w:val="24"/>
          <w:szCs w:val="24"/>
          <w:rPrChange w:id="887" w:author="Thai" w:date="2016-10-23T23:15:00Z">
            <w:rPr>
              <w:ins w:id="888" w:author="Thai" w:date="2016-10-23T19:27:00Z"/>
            </w:rPr>
          </w:rPrChange>
        </w:rPr>
        <w:pPrChange w:id="889" w:author="Thai" w:date="2016-10-23T22:39:00Z">
          <w:pPr>
            <w:jc w:val="both"/>
          </w:pPr>
        </w:pPrChange>
      </w:pPr>
      <w:ins w:id="890" w:author="Thai" w:date="2016-10-23T19:27:00Z">
        <w:r w:rsidRPr="00E810B2">
          <w:rPr>
            <w:rFonts w:ascii="Times New Roman" w:hAnsi="Times New Roman" w:cs="Times New Roman"/>
            <w:sz w:val="24"/>
            <w:szCs w:val="24"/>
            <w:rPrChange w:id="891" w:author="Thai" w:date="2016-10-23T23:15:00Z">
              <w:rPr/>
            </w:rPrChange>
          </w:rPr>
          <w:t>Đôi khi, những quy ước được hệ thống hóa thành các tiêu chuẩn quốc tế, đôi khi vào luật pháp, và đôi khi cả hai. Trong những ngày đầu của đường phố rất nhiều đi, cho dù bằng ngựa và xe đẩy hoặc bằng xe ô tô, ùn tắc và tai nạn phát sinh. Qua thời gian, công ước phát triển về phía nào của đường lái xe về, với quy ước khác nhau ở các nước khác nhau. Ai có quyền ưu tiên</w:t>
        </w:r>
      </w:ins>
      <w:ins w:id="892" w:author="Trần Huy Thịnh" w:date="2016-11-16T12:35:00Z">
        <w:r w:rsidR="00451759">
          <w:rPr>
            <w:rFonts w:ascii="Times New Roman" w:hAnsi="Times New Roman" w:cs="Times New Roman"/>
            <w:sz w:val="24"/>
            <w:szCs w:val="24"/>
          </w:rPr>
          <w:t xml:space="preserve"> băng qua đường</w:t>
        </w:r>
      </w:ins>
      <w:ins w:id="893" w:author="Thai" w:date="2016-10-23T19:27:00Z">
        <w:del w:id="894" w:author="Trần Huy Thịnh" w:date="2016-11-16T12:35:00Z">
          <w:r w:rsidRPr="00E810B2" w:rsidDel="00451759">
            <w:rPr>
              <w:rFonts w:ascii="Times New Roman" w:hAnsi="Times New Roman" w:cs="Times New Roman"/>
              <w:sz w:val="24"/>
              <w:szCs w:val="24"/>
              <w:rPrChange w:id="895" w:author="Thai" w:date="2016-10-23T23:15:00Z">
                <w:rPr/>
              </w:rPrChange>
            </w:rPr>
            <w:delText xml:space="preserve"> tại các cửa</w:delText>
          </w:r>
        </w:del>
        <w:r w:rsidRPr="00E810B2">
          <w:rPr>
            <w:rFonts w:ascii="Times New Roman" w:hAnsi="Times New Roman" w:cs="Times New Roman"/>
            <w:sz w:val="24"/>
            <w:szCs w:val="24"/>
            <w:rPrChange w:id="896" w:author="Thai" w:date="2016-10-23T23:15:00Z">
              <w:rPr/>
            </w:rPrChange>
          </w:rPr>
          <w:t xml:space="preserve">? Người đầu tiên để đạt được điều đó? Các phương tiện hoặc người bên phải, hoặc người có địa vị xã hội cao nhất? Tất cả những quy ước đã được áp dụng tại một thời điểm nào đó. Hiện nay, các tiêu chuẩn trên toàn thế giới chi phối nhiều tình huống giao thông: Lái xe trên chỉ </w:t>
        </w:r>
      </w:ins>
      <w:ins w:id="897" w:author="Trần Huy Thịnh" w:date="2016-11-16T12:36:00Z">
        <w:r w:rsidR="00451759">
          <w:rPr>
            <w:rFonts w:ascii="Times New Roman" w:hAnsi="Times New Roman" w:cs="Times New Roman"/>
            <w:sz w:val="24"/>
            <w:szCs w:val="24"/>
          </w:rPr>
          <w:t xml:space="preserve">trên một làn đương. </w:t>
        </w:r>
      </w:ins>
      <w:ins w:id="898" w:author="Thai" w:date="2016-10-23T19:27:00Z">
        <w:del w:id="899" w:author="Trần Huy Thịnh" w:date="2016-11-16T12:36:00Z">
          <w:r w:rsidRPr="00E810B2" w:rsidDel="00451759">
            <w:rPr>
              <w:rFonts w:ascii="Times New Roman" w:hAnsi="Times New Roman" w:cs="Times New Roman"/>
              <w:sz w:val="24"/>
              <w:szCs w:val="24"/>
              <w:rPrChange w:id="900" w:author="Thai" w:date="2016-10-23T23:15:00Z">
                <w:rPr/>
              </w:rPrChange>
            </w:rPr>
            <w:delText xml:space="preserve">có một bên của đường phố. </w:delText>
          </w:r>
        </w:del>
        <w:r w:rsidRPr="00E810B2">
          <w:rPr>
            <w:rFonts w:ascii="Times New Roman" w:hAnsi="Times New Roman" w:cs="Times New Roman"/>
            <w:sz w:val="24"/>
            <w:szCs w:val="24"/>
            <w:rPrChange w:id="901" w:author="Thai" w:date="2016-10-23T23:15:00Z">
              <w:rPr/>
            </w:rPrChange>
          </w:rPr>
          <w:t xml:space="preserve">Chiếc xe đầu tiên vào một ngã tư </w:t>
        </w:r>
        <w:del w:id="902" w:author="Trần Huy Thịnh" w:date="2016-11-16T12:36:00Z">
          <w:r w:rsidRPr="00E810B2" w:rsidDel="00451759">
            <w:rPr>
              <w:rFonts w:ascii="Times New Roman" w:hAnsi="Times New Roman" w:cs="Times New Roman"/>
              <w:sz w:val="24"/>
              <w:szCs w:val="24"/>
              <w:rPrChange w:id="903" w:author="Thai" w:date="2016-10-23T23:15:00Z">
                <w:rPr/>
              </w:rPrChange>
            </w:rPr>
            <w:delText>có</w:delText>
          </w:r>
        </w:del>
      </w:ins>
      <w:ins w:id="904" w:author="Trần Huy Thịnh" w:date="2016-11-16T12:36:00Z">
        <w:r w:rsidR="00451759">
          <w:rPr>
            <w:rFonts w:ascii="Times New Roman" w:hAnsi="Times New Roman" w:cs="Times New Roman"/>
            <w:sz w:val="24"/>
            <w:szCs w:val="24"/>
          </w:rPr>
          <w:t>được</w:t>
        </w:r>
      </w:ins>
      <w:ins w:id="905" w:author="Thai" w:date="2016-10-23T19:27:00Z">
        <w:r w:rsidRPr="00E810B2">
          <w:rPr>
            <w:rFonts w:ascii="Times New Roman" w:hAnsi="Times New Roman" w:cs="Times New Roman"/>
            <w:sz w:val="24"/>
            <w:szCs w:val="24"/>
            <w:rPrChange w:id="906" w:author="Thai" w:date="2016-10-23T23:15:00Z">
              <w:rPr/>
            </w:rPrChange>
          </w:rPr>
          <w:t xml:space="preserve"> ưu tiên. Nếu cả hai đến cùng một lúc, chiếc xe bên phải (hoặc trái) có </w:t>
        </w:r>
        <w:del w:id="907" w:author="Trần Huy Thịnh" w:date="2016-11-16T12:36:00Z">
          <w:r w:rsidRPr="00E810B2" w:rsidDel="00451759">
            <w:rPr>
              <w:rFonts w:ascii="Times New Roman" w:hAnsi="Times New Roman" w:cs="Times New Roman"/>
              <w:sz w:val="24"/>
              <w:szCs w:val="24"/>
              <w:rPrChange w:id="908" w:author="Thai" w:date="2016-10-23T23:15:00Z">
                <w:rPr/>
              </w:rPrChange>
            </w:rPr>
            <w:delText>độ</w:delText>
          </w:r>
        </w:del>
      </w:ins>
      <w:ins w:id="909" w:author="Trần Huy Thịnh" w:date="2016-11-16T12:36:00Z">
        <w:r w:rsidR="00451759">
          <w:rPr>
            <w:rFonts w:ascii="Times New Roman" w:hAnsi="Times New Roman" w:cs="Times New Roman"/>
            <w:sz w:val="24"/>
            <w:szCs w:val="24"/>
          </w:rPr>
          <w:t>quyền</w:t>
        </w:r>
      </w:ins>
      <w:ins w:id="910" w:author="Thai" w:date="2016-10-23T19:27:00Z">
        <w:r w:rsidRPr="00E810B2">
          <w:rPr>
            <w:rFonts w:ascii="Times New Roman" w:hAnsi="Times New Roman" w:cs="Times New Roman"/>
            <w:sz w:val="24"/>
            <w:szCs w:val="24"/>
            <w:rPrChange w:id="911" w:author="Thai" w:date="2016-10-23T23:15:00Z">
              <w:rPr/>
            </w:rPrChange>
          </w:rPr>
          <w:t xml:space="preserve"> ưu tiên. Khi sáp nhập làn xe, thay thế xe-một từ làn đường đó, sau đó một từ làn này. Quy tắc cuối cùng là chi tiết của một hội nghị không chính thức: nó không phải là một phần của bất kỳ cuốn sách quy tắc mà tôi nhận thức được, và mặc dù nó là rất độc đáo </w:t>
        </w:r>
        <w:del w:id="912" w:author="Trần Huy Thịnh" w:date="2016-11-16T12:37:00Z">
          <w:r w:rsidRPr="00E810B2" w:rsidDel="00451759">
            <w:rPr>
              <w:rFonts w:ascii="Times New Roman" w:hAnsi="Times New Roman" w:cs="Times New Roman"/>
              <w:sz w:val="24"/>
              <w:szCs w:val="24"/>
              <w:rPrChange w:id="913" w:author="Thai" w:date="2016-10-23T23:15:00Z">
                <w:rPr/>
              </w:rPrChange>
            </w:rPr>
            <w:delText>vâng lời</w:delText>
          </w:r>
        </w:del>
      </w:ins>
      <w:ins w:id="914" w:author="Trần Huy Thịnh" w:date="2016-11-16T12:37:00Z">
        <w:r w:rsidR="00451759">
          <w:rPr>
            <w:rFonts w:ascii="Times New Roman" w:hAnsi="Times New Roman" w:cs="Times New Roman"/>
            <w:sz w:val="24"/>
            <w:szCs w:val="24"/>
          </w:rPr>
          <w:t>tuân theo</w:t>
        </w:r>
      </w:ins>
      <w:ins w:id="915" w:author="Thai" w:date="2016-10-23T19:27:00Z">
        <w:r w:rsidRPr="00E810B2">
          <w:rPr>
            <w:rFonts w:ascii="Times New Roman" w:hAnsi="Times New Roman" w:cs="Times New Roman"/>
            <w:sz w:val="24"/>
            <w:szCs w:val="24"/>
            <w:rPrChange w:id="916" w:author="Thai" w:date="2016-10-23T23:15:00Z">
              <w:rPr/>
            </w:rPrChange>
          </w:rPr>
          <w:t xml:space="preserve"> trong các đường phố California mà tôi lái xe, khái niệm rất có vẻ kỳ lạ ở một số bộ phận củ</w:t>
        </w:r>
        <w:r w:rsidR="00EF67B8" w:rsidRPr="00E810B2">
          <w:rPr>
            <w:rFonts w:ascii="Times New Roman" w:hAnsi="Times New Roman" w:cs="Times New Roman"/>
            <w:sz w:val="24"/>
            <w:szCs w:val="24"/>
            <w:rPrChange w:id="917" w:author="Thai" w:date="2016-10-23T23:15:00Z">
              <w:rPr/>
            </w:rPrChange>
          </w:rPr>
          <w:t>a thế giới.</w:t>
        </w:r>
      </w:ins>
    </w:p>
    <w:p w:rsidR="006366FA" w:rsidRPr="006366FA" w:rsidRDefault="006366FA" w:rsidP="006366FA">
      <w:pPr>
        <w:ind w:firstLine="720"/>
        <w:jc w:val="both"/>
        <w:rPr>
          <w:ins w:id="918" w:author="Trần Huy Thịnh" w:date="2016-11-16T12:38:00Z"/>
          <w:rFonts w:ascii="Times New Roman" w:hAnsi="Times New Roman" w:cs="Times New Roman"/>
          <w:sz w:val="24"/>
          <w:szCs w:val="24"/>
        </w:rPr>
      </w:pPr>
      <w:ins w:id="919" w:author="Trần Huy Thịnh" w:date="2016-11-16T12:38:00Z">
        <w:r w:rsidRPr="006366FA">
          <w:rPr>
            <w:rFonts w:ascii="Times New Roman" w:hAnsi="Times New Roman" w:cs="Times New Roman"/>
            <w:sz w:val="24"/>
            <w:szCs w:val="24"/>
          </w:rPr>
          <w:t>Đôi khi quy ước xảy ra đụng độ. Tại Mexico, khi hai chiếc xe cùng đi vào một đường hẹp, một làn đường cầu từ hướng ngược lại, nếu một chiếc xe nhấp nháy đèn pha của nó, nó có nghĩa là, "tôi đã ở đây đầu tiên và tôi đang đi qua cây cầu." Ở Anh, nếu nhấp nháy xe đèn của nó, nó có nghĩa là, "tôi thấy bạn: hãy đi trước." Cả hai tín hiệu thích hợp bình đẳng và hữu ích, nhưng không phải nếu hai người lái xe điều khiển theo hai quy ước khác nhau. Hãy tưởng tượng một cuộc họp lái Mexico một trình điều khiển tiếng Anh tại một số nước thứ ba.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t>
        </w:r>
      </w:ins>
    </w:p>
    <w:p w:rsidR="00824712" w:rsidRPr="00E810B2" w:rsidDel="006366FA" w:rsidRDefault="00824712">
      <w:pPr>
        <w:ind w:firstLine="720"/>
        <w:jc w:val="both"/>
        <w:rPr>
          <w:ins w:id="920" w:author="Thai" w:date="2016-10-23T19:27:00Z"/>
          <w:del w:id="921" w:author="Trần Huy Thịnh" w:date="2016-11-16T12:38:00Z"/>
          <w:rFonts w:ascii="Times New Roman" w:hAnsi="Times New Roman" w:cs="Times New Roman"/>
          <w:sz w:val="24"/>
          <w:szCs w:val="24"/>
          <w:rPrChange w:id="922" w:author="Thai" w:date="2016-10-23T23:15:00Z">
            <w:rPr>
              <w:ins w:id="923" w:author="Thai" w:date="2016-10-23T19:27:00Z"/>
              <w:del w:id="924" w:author="Trần Huy Thịnh" w:date="2016-11-16T12:38:00Z"/>
            </w:rPr>
          </w:rPrChange>
        </w:rPr>
        <w:pPrChange w:id="925" w:author="Thai" w:date="2016-10-23T22:39:00Z">
          <w:pPr>
            <w:jc w:val="both"/>
          </w:pPr>
        </w:pPrChange>
      </w:pPr>
      <w:ins w:id="926" w:author="Thai" w:date="2016-10-23T19:27:00Z">
        <w:del w:id="927" w:author="Trần Huy Thịnh" w:date="2016-11-16T12:38:00Z">
          <w:r w:rsidRPr="00E810B2" w:rsidDel="006366FA">
            <w:rPr>
              <w:rFonts w:ascii="Times New Roman" w:hAnsi="Times New Roman" w:cs="Times New Roman"/>
              <w:sz w:val="24"/>
              <w:szCs w:val="24"/>
              <w:rPrChange w:id="928" w:author="Thai" w:date="2016-10-23T23:15:00Z">
                <w:rPr/>
              </w:rPrChange>
            </w:rPr>
            <w:delText>Đôi khi quy ước mâu thuẫn. Tại Mexico, khi hai chiếc xe tiếp cận một thu hẹp, một làn đường cầu từ hướng ngược lại, nếu một chiếc xe nhấp nháy đèn pha của nó, nó có nghĩa là, "Tôi đã ở đây trước và tôi đang đi qua cây cầu." Ở Anh, nếu một chiếc xe nhấp nháy đèn của nó, nó có nghĩa là, "Tôi thấy bạn: hãy đi trước." Hoặc là tín hiệu thích hợp bình đẳng và hữu ích, nhưng không phải nếu các trình điều khiển hai theo các phát minh khác nhau. Hãy tưởng tượng rằng một tài xế Mexico gặp tài xế Anh tại một quốc gia thứ ba nào đó (Lưu ý rằng các chuyên gia lái xe cảnh báo việc sử dụng nhấp nháy đèn pha như là tín hiệu bởi vì ngay cả trong bất kỳ quốc gia duy nhất, hoặc là giải thích được tổ chức bởi nhiều lái xe, không ai trong số họ tưởng tượng một người nào khác có thể có cách giải thích ngược lại.)</w:delText>
          </w:r>
        </w:del>
      </w:ins>
    </w:p>
    <w:p w:rsidR="00824712" w:rsidRPr="00E810B2" w:rsidRDefault="00824712">
      <w:pPr>
        <w:ind w:firstLine="720"/>
        <w:jc w:val="both"/>
        <w:rPr>
          <w:ins w:id="929" w:author="Thanh Cao" w:date="2016-10-23T22:17:00Z"/>
          <w:rFonts w:ascii="Times New Roman" w:hAnsi="Times New Roman" w:cs="Times New Roman"/>
          <w:sz w:val="24"/>
          <w:szCs w:val="24"/>
        </w:rPr>
        <w:pPrChange w:id="930" w:author="Thai" w:date="2016-10-23T22:40:00Z">
          <w:pPr>
            <w:jc w:val="both"/>
          </w:pPr>
        </w:pPrChange>
      </w:pPr>
      <w:ins w:id="931" w:author="Thai" w:date="2016-10-23T19:27:00Z">
        <w:r w:rsidRPr="00E810B2">
          <w:rPr>
            <w:rFonts w:ascii="Times New Roman" w:hAnsi="Times New Roman" w:cs="Times New Roman"/>
            <w:sz w:val="24"/>
            <w:szCs w:val="24"/>
            <w:rPrChange w:id="932" w:author="Thai" w:date="2016-10-23T23:15:00Z">
              <w:rPr/>
            </w:rPrChange>
          </w:rPr>
          <w:t>Bao giờ nhận xấu hổ tại một bữa tiệc chính thức, nơi có xuất hiện được hàng chục đồ dùng tại mỗi thiết lập vị trí? Bạn làm nghề gì? Bạn có uống bát tốt đẹp của nước hoặc là nó cho nhúng các ngón tay của bạn để làm sạch chúng? Bạn có ăn một đùi gà hoặc lát bánh pizza với ngón tay của bạn hoặc với một con dao và nĩa? Do những vấn đề quan trọng? Vâng, họ làm. Xâm phạm các quy ước và bạn được đánh dấu như một người ngoài. Một người ngoài thô lỗ, vào lúc đó.</w:t>
        </w:r>
      </w:ins>
    </w:p>
    <w:p w:rsidR="00DC3697" w:rsidRPr="00E810B2" w:rsidRDefault="00DC3697">
      <w:pPr>
        <w:jc w:val="both"/>
        <w:rPr>
          <w:ins w:id="933" w:author="Thanh Cao" w:date="2016-10-23T22:15:00Z"/>
          <w:rFonts w:ascii="Times New Roman" w:hAnsi="Times New Roman" w:cs="Times New Roman"/>
          <w:sz w:val="24"/>
          <w:szCs w:val="24"/>
        </w:rPr>
      </w:pPr>
    </w:p>
    <w:p w:rsidR="00DC3697" w:rsidRPr="00E810B2" w:rsidRDefault="00DC3697" w:rsidP="00DC3697">
      <w:pPr>
        <w:spacing w:line="240" w:lineRule="auto"/>
        <w:jc w:val="right"/>
        <w:rPr>
          <w:ins w:id="934" w:author="Thanh Cao" w:date="2016-10-23T22:15:00Z"/>
          <w:rFonts w:ascii="Times New Roman" w:eastAsia="Times New Roman" w:hAnsi="Times New Roman" w:cs="Times New Roman"/>
          <w:b/>
          <w:color w:val="auto"/>
          <w:sz w:val="32"/>
          <w:szCs w:val="24"/>
          <w:lang w:eastAsia="zh-CN"/>
          <w:rPrChange w:id="935" w:author="Thai" w:date="2016-10-23T23:15:00Z">
            <w:rPr>
              <w:ins w:id="936" w:author="Thanh Cao" w:date="2016-10-23T22:15:00Z"/>
              <w:rFonts w:ascii="Times New Roman" w:eastAsia="Times New Roman" w:hAnsi="Times New Roman" w:cs="Times New Roman"/>
              <w:color w:val="auto"/>
              <w:sz w:val="24"/>
              <w:szCs w:val="24"/>
              <w:lang w:eastAsia="zh-CN"/>
            </w:rPr>
          </w:rPrChange>
        </w:rPr>
      </w:pPr>
      <w:ins w:id="937" w:author="Thanh Cao" w:date="2016-10-23T22:15:00Z">
        <w:r w:rsidRPr="00E810B2">
          <w:rPr>
            <w:rFonts w:ascii="Times New Roman" w:eastAsia="Times New Roman" w:hAnsi="Times New Roman" w:cs="Times New Roman"/>
            <w:b/>
            <w:sz w:val="32"/>
            <w:szCs w:val="24"/>
            <w:lang w:eastAsia="zh-CN"/>
            <w:rPrChange w:id="938" w:author="Thai" w:date="2016-10-23T23:15:00Z">
              <w:rPr>
                <w:rFonts w:eastAsia="Times New Roman"/>
                <w:sz w:val="26"/>
                <w:szCs w:val="26"/>
                <w:lang w:eastAsia="zh-CN"/>
              </w:rPr>
            </w:rPrChange>
          </w:rPr>
          <w:t xml:space="preserve">Applying Affordances, Signifiers, and </w:t>
        </w:r>
      </w:ins>
    </w:p>
    <w:p w:rsidR="00DC3697" w:rsidRPr="00E810B2" w:rsidRDefault="00DC3697" w:rsidP="00DC3697">
      <w:pPr>
        <w:spacing w:line="240" w:lineRule="auto"/>
        <w:jc w:val="right"/>
        <w:rPr>
          <w:ins w:id="939" w:author="Thanh Cao" w:date="2016-10-23T22:15:00Z"/>
          <w:rFonts w:ascii="Times New Roman" w:eastAsia="Times New Roman" w:hAnsi="Times New Roman" w:cs="Times New Roman"/>
          <w:b/>
          <w:color w:val="auto"/>
          <w:sz w:val="32"/>
          <w:szCs w:val="24"/>
          <w:lang w:eastAsia="zh-CN"/>
          <w:rPrChange w:id="940" w:author="Thai" w:date="2016-10-23T23:15:00Z">
            <w:rPr>
              <w:ins w:id="941" w:author="Thanh Cao" w:date="2016-10-23T22:15:00Z"/>
              <w:rFonts w:ascii="Times New Roman" w:eastAsia="Times New Roman" w:hAnsi="Times New Roman" w:cs="Times New Roman"/>
              <w:color w:val="auto"/>
              <w:sz w:val="24"/>
              <w:szCs w:val="24"/>
              <w:lang w:eastAsia="zh-CN"/>
            </w:rPr>
          </w:rPrChange>
        </w:rPr>
      </w:pPr>
      <w:ins w:id="942" w:author="Thanh Cao" w:date="2016-10-23T22:15:00Z">
        <w:r w:rsidRPr="00E810B2">
          <w:rPr>
            <w:rFonts w:ascii="Times New Roman" w:eastAsia="Times New Roman" w:hAnsi="Times New Roman" w:cs="Times New Roman"/>
            <w:b/>
            <w:sz w:val="32"/>
            <w:szCs w:val="24"/>
            <w:lang w:eastAsia="zh-CN"/>
            <w:rPrChange w:id="943" w:author="Thai" w:date="2016-10-23T23:15:00Z">
              <w:rPr>
                <w:rFonts w:eastAsia="Times New Roman"/>
                <w:sz w:val="26"/>
                <w:szCs w:val="26"/>
                <w:lang w:eastAsia="zh-CN"/>
              </w:rPr>
            </w:rPrChange>
          </w:rPr>
          <w:lastRenderedPageBreak/>
          <w:t>Constraints to Everyday Objects</w:t>
        </w:r>
      </w:ins>
    </w:p>
    <w:p w:rsidR="00DC3697" w:rsidRPr="00E810B2" w:rsidRDefault="00DC3697" w:rsidP="00DC3697">
      <w:pPr>
        <w:spacing w:line="240" w:lineRule="auto"/>
        <w:rPr>
          <w:ins w:id="944"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945" w:author="Thanh Cao" w:date="2016-10-23T22:15:00Z"/>
          <w:del w:id="946" w:author="Thai" w:date="2016-10-23T22:40:00Z"/>
          <w:rFonts w:ascii="Times New Roman" w:eastAsia="Times New Roman" w:hAnsi="Times New Roman" w:cs="Times New Roman"/>
          <w:color w:val="auto"/>
          <w:sz w:val="24"/>
          <w:szCs w:val="24"/>
          <w:lang w:eastAsia="zh-CN"/>
        </w:rPr>
        <w:pPrChange w:id="947" w:author="Thanh Cao" w:date="2016-10-23T22:23:00Z">
          <w:pPr>
            <w:spacing w:line="240" w:lineRule="auto"/>
          </w:pPr>
        </w:pPrChange>
      </w:pPr>
      <w:ins w:id="948" w:author="Thanh Cao" w:date="2016-10-23T22:15:00Z">
        <w:r w:rsidRPr="00E810B2">
          <w:rPr>
            <w:rFonts w:ascii="Times New Roman" w:eastAsia="Times New Roman" w:hAnsi="Times New Roman" w:cs="Times New Roman"/>
            <w:sz w:val="24"/>
            <w:szCs w:val="24"/>
            <w:lang w:eastAsia="zh-CN"/>
            <w:rPrChange w:id="949" w:author="Thai" w:date="2016-10-23T23:15:00Z">
              <w:rPr>
                <w:rFonts w:eastAsia="Times New Roman"/>
                <w:lang w:eastAsia="zh-CN"/>
              </w:rPr>
            </w:rPrChange>
          </w:rPr>
          <w:t>Affordances, signifiers, mappings, and constraints</w:t>
        </w:r>
        <w:del w:id="950" w:author="Thai" w:date="2016-10-23T22:40:00Z">
          <w:r w:rsidRPr="00E810B2" w:rsidDel="00181D6C">
            <w:rPr>
              <w:rFonts w:ascii="Times New Roman" w:eastAsia="Times New Roman" w:hAnsi="Times New Roman" w:cs="Times New Roman"/>
              <w:sz w:val="24"/>
              <w:szCs w:val="24"/>
              <w:lang w:eastAsia="zh-CN"/>
              <w:rPrChange w:id="951" w:author="Thai" w:date="2016-10-23T23:15:00Z">
                <w:rPr>
                  <w:rFonts w:eastAsia="Times New Roman"/>
                  <w:lang w:eastAsia="zh-CN"/>
                </w:rPr>
              </w:rPrChange>
            </w:rPr>
            <w:delText xml:space="preserve"> </w:delText>
          </w:r>
        </w:del>
        <w:r w:rsidRPr="00E810B2">
          <w:rPr>
            <w:rFonts w:ascii="Times New Roman" w:eastAsia="Times New Roman" w:hAnsi="Times New Roman" w:cs="Times New Roman"/>
            <w:sz w:val="24"/>
            <w:szCs w:val="24"/>
            <w:lang w:eastAsia="zh-CN"/>
            <w:rPrChange w:id="952" w:author="Thai" w:date="2016-10-23T23:15:00Z">
              <w:rPr>
                <w:rFonts w:eastAsia="Times New Roman"/>
                <w:lang w:eastAsia="zh-CN"/>
              </w:rPr>
            </w:rPrChange>
          </w:rPr>
          <w:t> có thể đơn giản hóa của chúng</w:t>
        </w:r>
        <w:del w:id="953" w:author="Thai" w:date="2016-10-23T22:40:00Z">
          <w:r w:rsidRPr="00E810B2" w:rsidDel="00181D6C">
            <w:rPr>
              <w:rFonts w:ascii="Times New Roman" w:eastAsia="Times New Roman" w:hAnsi="Times New Roman" w:cs="Times New Roman"/>
              <w:sz w:val="24"/>
              <w:szCs w:val="24"/>
              <w:lang w:eastAsia="zh-CN"/>
              <w:rPrChange w:id="954" w:author="Thai" w:date="2016-10-23T23:15:00Z">
                <w:rPr>
                  <w:rFonts w:eastAsia="Times New Roman"/>
                  <w:lang w:eastAsia="zh-CN"/>
                </w:rPr>
              </w:rPrChange>
            </w:rPr>
            <w:delText xml:space="preserve"> </w:delText>
          </w:r>
        </w:del>
      </w:ins>
    </w:p>
    <w:p w:rsidR="00DC3697" w:rsidRPr="00E810B2" w:rsidRDefault="00181D6C">
      <w:pPr>
        <w:spacing w:line="240" w:lineRule="auto"/>
        <w:jc w:val="both"/>
        <w:rPr>
          <w:ins w:id="955" w:author="Thanh Cao" w:date="2016-10-23T22:15:00Z"/>
          <w:rFonts w:ascii="Times New Roman" w:eastAsia="Times New Roman" w:hAnsi="Times New Roman" w:cs="Times New Roman"/>
          <w:color w:val="auto"/>
          <w:sz w:val="24"/>
          <w:szCs w:val="24"/>
          <w:lang w:eastAsia="zh-CN"/>
        </w:rPr>
        <w:pPrChange w:id="956" w:author="Thanh Cao" w:date="2016-10-23T22:23:00Z">
          <w:pPr>
            <w:spacing w:line="240" w:lineRule="auto"/>
          </w:pPr>
        </w:pPrChange>
      </w:pPr>
      <w:ins w:id="957" w:author="Thai" w:date="2016-10-23T22:40:00Z">
        <w:r w:rsidRPr="00E810B2">
          <w:rPr>
            <w:rFonts w:ascii="Times New Roman" w:eastAsia="Times New Roman" w:hAnsi="Times New Roman" w:cs="Times New Roman"/>
            <w:sz w:val="24"/>
            <w:szCs w:val="24"/>
            <w:lang w:eastAsia="zh-CN"/>
          </w:rPr>
          <w:t xml:space="preserve"> </w:t>
        </w:r>
      </w:ins>
      <w:ins w:id="958" w:author="Thanh Cao" w:date="2016-10-23T22:15:00Z">
        <w:r w:rsidR="00DC3697" w:rsidRPr="00E810B2">
          <w:rPr>
            <w:rFonts w:ascii="Times New Roman" w:eastAsia="Times New Roman" w:hAnsi="Times New Roman" w:cs="Times New Roman"/>
            <w:sz w:val="24"/>
            <w:szCs w:val="24"/>
            <w:lang w:eastAsia="zh-CN"/>
            <w:rPrChange w:id="959" w:author="Thai" w:date="2016-10-23T23:15:00Z">
              <w:rPr>
                <w:rFonts w:eastAsia="Times New Roman"/>
                <w:lang w:eastAsia="zh-CN"/>
              </w:rPr>
            </w:rPrChange>
          </w:rPr>
          <w:t>cuộc gặp gỡ với các đối tượng hàng ngày. Nếu triển khai không đúng sẽ gặp các vấn đề.</w:t>
        </w:r>
      </w:ins>
    </w:p>
    <w:p w:rsidR="00DC3697" w:rsidRPr="00E810B2" w:rsidRDefault="00DC3697">
      <w:pPr>
        <w:spacing w:line="240" w:lineRule="auto"/>
        <w:jc w:val="both"/>
        <w:rPr>
          <w:ins w:id="960" w:author="Thanh Cao" w:date="2016-10-23T22:15:00Z"/>
          <w:rFonts w:ascii="Times New Roman" w:eastAsia="Times New Roman" w:hAnsi="Times New Roman" w:cs="Times New Roman"/>
          <w:color w:val="auto"/>
          <w:sz w:val="24"/>
          <w:szCs w:val="24"/>
          <w:lang w:eastAsia="zh-CN"/>
        </w:rPr>
        <w:pPrChange w:id="961" w:author="Thanh Cao" w:date="2016-10-23T22:23:00Z">
          <w:pPr>
            <w:spacing w:line="240" w:lineRule="auto"/>
          </w:pPr>
        </w:pPrChange>
      </w:pPr>
    </w:p>
    <w:p w:rsidR="002A694C" w:rsidRPr="00E810B2" w:rsidDel="0069432A" w:rsidRDefault="00DC3697" w:rsidP="00DC3697">
      <w:pPr>
        <w:spacing w:line="240" w:lineRule="auto"/>
        <w:rPr>
          <w:ins w:id="962" w:author="Thanh Cao" w:date="2016-10-23T22:28:00Z"/>
          <w:del w:id="963" w:author="Thai" w:date="2016-10-23T23:18:00Z"/>
          <w:rFonts w:ascii="Times New Roman" w:eastAsia="Times New Roman" w:hAnsi="Times New Roman" w:cs="Times New Roman"/>
          <w:b/>
          <w:color w:val="auto"/>
          <w:sz w:val="24"/>
          <w:szCs w:val="24"/>
          <w:lang w:eastAsia="zh-CN"/>
          <w:rPrChange w:id="964" w:author="Thai" w:date="2016-10-23T23:15:00Z">
            <w:rPr>
              <w:ins w:id="965" w:author="Thanh Cao" w:date="2016-10-23T22:28:00Z"/>
              <w:del w:id="966" w:author="Thai" w:date="2016-10-23T23:18:00Z"/>
              <w:rFonts w:ascii="Times New Roman" w:eastAsia="Times New Roman" w:hAnsi="Times New Roman" w:cs="Times New Roman"/>
              <w:color w:val="auto"/>
              <w:sz w:val="24"/>
              <w:szCs w:val="24"/>
              <w:lang w:eastAsia="zh-CN"/>
            </w:rPr>
          </w:rPrChange>
        </w:rPr>
      </w:pPr>
      <w:ins w:id="967" w:author="Thanh Cao" w:date="2016-10-23T22:15:00Z">
        <w:r w:rsidRPr="00E810B2">
          <w:rPr>
            <w:rFonts w:ascii="Times New Roman" w:eastAsia="Times New Roman" w:hAnsi="Times New Roman" w:cs="Times New Roman"/>
            <w:b/>
            <w:sz w:val="24"/>
            <w:szCs w:val="24"/>
            <w:lang w:eastAsia="zh-CN"/>
            <w:rPrChange w:id="968" w:author="Thai" w:date="2016-10-23T23:15:00Z">
              <w:rPr>
                <w:rFonts w:eastAsia="Times New Roman"/>
                <w:lang w:eastAsia="zh-CN"/>
              </w:rPr>
            </w:rPrChange>
          </w:rPr>
          <w:t>VẤN DỀ VỚI CỬA RA VÀO.</w:t>
        </w:r>
      </w:ins>
      <w:ins w:id="969" w:author="Thanh Cao" w:date="2016-10-23T22:24:00Z">
        <w:r w:rsidR="002A694C" w:rsidRPr="00E810B2">
          <w:rPr>
            <w:rFonts w:ascii="Times New Roman" w:eastAsia="Times New Roman" w:hAnsi="Times New Roman" w:cs="Times New Roman"/>
            <w:b/>
            <w:color w:val="auto"/>
            <w:sz w:val="24"/>
            <w:szCs w:val="24"/>
            <w:lang w:eastAsia="zh-CN"/>
            <w:rPrChange w:id="970" w:author="Thai" w:date="2016-10-23T23:15:00Z">
              <w:rPr>
                <w:rFonts w:ascii="Times New Roman" w:eastAsia="Times New Roman" w:hAnsi="Times New Roman" w:cs="Times New Roman"/>
                <w:color w:val="auto"/>
                <w:sz w:val="24"/>
                <w:szCs w:val="24"/>
                <w:lang w:eastAsia="zh-CN"/>
              </w:rPr>
            </w:rPrChange>
          </w:rPr>
          <w:t xml:space="preserve"> </w:t>
        </w:r>
      </w:ins>
    </w:p>
    <w:p w:rsidR="002A694C" w:rsidRPr="00E810B2" w:rsidRDefault="002A694C" w:rsidP="00DC3697">
      <w:pPr>
        <w:spacing w:line="240" w:lineRule="auto"/>
        <w:rPr>
          <w:ins w:id="971" w:author="Thanh Cao" w:date="2016-10-23T22:15:00Z"/>
          <w:rFonts w:ascii="Times New Roman" w:eastAsia="Times New Roman" w:hAnsi="Times New Roman" w:cs="Times New Roman"/>
          <w:color w:val="auto"/>
          <w:sz w:val="24"/>
          <w:szCs w:val="24"/>
          <w:lang w:eastAsia="zh-CN"/>
        </w:rPr>
      </w:pPr>
    </w:p>
    <w:p w:rsidR="00DC3697" w:rsidRPr="00E810B2" w:rsidDel="00181D6C" w:rsidRDefault="00DC3697">
      <w:pPr>
        <w:spacing w:line="240" w:lineRule="auto"/>
        <w:jc w:val="both"/>
        <w:rPr>
          <w:ins w:id="972" w:author="Thanh Cao" w:date="2016-10-23T22:15:00Z"/>
          <w:del w:id="973" w:author="Thai" w:date="2016-10-23T22:40:00Z"/>
          <w:rFonts w:ascii="Times New Roman" w:eastAsia="Times New Roman" w:hAnsi="Times New Roman" w:cs="Times New Roman"/>
          <w:color w:val="auto"/>
          <w:sz w:val="24"/>
          <w:szCs w:val="24"/>
          <w:lang w:eastAsia="zh-CN"/>
        </w:rPr>
        <w:pPrChange w:id="974" w:author="Thanh Cao" w:date="2016-10-23T22:24:00Z">
          <w:pPr>
            <w:spacing w:line="240" w:lineRule="auto"/>
            <w:ind w:firstLine="720"/>
          </w:pPr>
        </w:pPrChange>
      </w:pPr>
      <w:ins w:id="975" w:author="Thanh Cao" w:date="2016-10-23T22:15:00Z">
        <w:r w:rsidRPr="00E810B2">
          <w:rPr>
            <w:rFonts w:ascii="Times New Roman" w:eastAsia="Times New Roman" w:hAnsi="Times New Roman" w:cs="Times New Roman"/>
            <w:sz w:val="24"/>
            <w:szCs w:val="24"/>
            <w:lang w:eastAsia="zh-CN"/>
            <w:rPrChange w:id="976" w:author="Thai" w:date="2016-10-23T23:15:00Z">
              <w:rPr>
                <w:rFonts w:eastAsia="Times New Roman"/>
                <w:lang w:eastAsia="zh-CN"/>
              </w:rPr>
            </w:rPrChange>
          </w:rPr>
          <w:t xml:space="preserve">Trong chương 1, chúng ta bắt gặp những câu chuyện buồn của người bạn của tôi đã </w:t>
        </w:r>
      </w:ins>
    </w:p>
    <w:p w:rsidR="00DC3697" w:rsidRPr="00E810B2" w:rsidDel="00181D6C" w:rsidRDefault="00DC3697">
      <w:pPr>
        <w:spacing w:line="240" w:lineRule="auto"/>
        <w:jc w:val="both"/>
        <w:rPr>
          <w:ins w:id="977" w:author="Thanh Cao" w:date="2016-10-23T22:15:00Z"/>
          <w:del w:id="978" w:author="Thai" w:date="2016-10-23T22:40:00Z"/>
          <w:rFonts w:ascii="Times New Roman" w:eastAsia="Times New Roman" w:hAnsi="Times New Roman" w:cs="Times New Roman"/>
          <w:color w:val="auto"/>
          <w:sz w:val="24"/>
          <w:szCs w:val="24"/>
          <w:lang w:eastAsia="zh-CN"/>
        </w:rPr>
        <w:pPrChange w:id="979" w:author="Thanh Cao" w:date="2016-10-23T22:24:00Z">
          <w:pPr>
            <w:spacing w:line="240" w:lineRule="auto"/>
          </w:pPr>
        </w:pPrChange>
      </w:pPr>
      <w:ins w:id="980" w:author="Thanh Cao" w:date="2016-10-23T22:15:00Z">
        <w:r w:rsidRPr="00E810B2">
          <w:rPr>
            <w:rFonts w:ascii="Times New Roman" w:eastAsia="Times New Roman" w:hAnsi="Times New Roman" w:cs="Times New Roman"/>
            <w:sz w:val="24"/>
            <w:szCs w:val="24"/>
            <w:lang w:eastAsia="zh-CN"/>
            <w:rPrChange w:id="981" w:author="Thai" w:date="2016-10-23T23:15:00Z">
              <w:rPr>
                <w:rFonts w:eastAsia="Times New Roman"/>
                <w:lang w:eastAsia="zh-CN"/>
              </w:rPr>
            </w:rPrChange>
          </w:rPr>
          <w:t xml:space="preserve">bị mắc kẹt giữa các bộ cửa kính tại một bưu điện, anh ấy bị mắc kẹt vì </w:t>
        </w:r>
      </w:ins>
    </w:p>
    <w:p w:rsidR="00DC3697" w:rsidRPr="00E810B2" w:rsidRDefault="00DC3697">
      <w:pPr>
        <w:spacing w:line="240" w:lineRule="auto"/>
        <w:jc w:val="both"/>
        <w:rPr>
          <w:ins w:id="982" w:author="Thanh Cao" w:date="2016-10-23T22:15:00Z"/>
          <w:rFonts w:ascii="Times New Roman" w:eastAsia="Times New Roman" w:hAnsi="Times New Roman" w:cs="Times New Roman"/>
          <w:color w:val="auto"/>
          <w:sz w:val="24"/>
          <w:szCs w:val="24"/>
          <w:lang w:eastAsia="zh-CN"/>
        </w:rPr>
        <w:pPrChange w:id="983" w:author="Thanh Cao" w:date="2016-10-23T22:24:00Z">
          <w:pPr>
            <w:spacing w:line="240" w:lineRule="auto"/>
          </w:pPr>
        </w:pPrChange>
      </w:pPr>
      <w:ins w:id="984" w:author="Thanh Cao" w:date="2016-10-23T22:15:00Z">
        <w:r w:rsidRPr="00E810B2">
          <w:rPr>
            <w:rFonts w:ascii="Times New Roman" w:eastAsia="Times New Roman" w:hAnsi="Times New Roman" w:cs="Times New Roman"/>
            <w:sz w:val="24"/>
            <w:szCs w:val="24"/>
            <w:lang w:eastAsia="zh-CN"/>
            <w:rPrChange w:id="985" w:author="Thai" w:date="2016-10-23T23:15:00Z">
              <w:rPr>
                <w:rFonts w:eastAsia="Times New Roman"/>
                <w:lang w:eastAsia="zh-CN"/>
              </w:rPr>
            </w:rPrChange>
          </w:rPr>
          <w:t>không tìm ra cách hoạt động của cửa ra vào. Để vận hành một cửa, chúng ta phải tìm bên mở ra và một phần được chế tác; nói cách khác, chúng ta cần phải tìm ra những gì để mở cửa và nơi để làm điều đó. Chúng tôi hy vọng sẽ tìm thấy một số tín hiệu nhìn thấy được, một signifier, cho các hoạt động chính xác. Một cái đĩa, phần mở rộng, lỗ hổng, một cái gì đó thụt vào cho phép tay chạm vào, nắm bắt, kéo, hoặc cái gì đó phù hợp.</w:t>
        </w:r>
      </w:ins>
    </w:p>
    <w:p w:rsidR="00DC3697" w:rsidRPr="00E810B2" w:rsidDel="00650BA1" w:rsidRDefault="00DC3697">
      <w:pPr>
        <w:spacing w:line="240" w:lineRule="auto"/>
        <w:ind w:firstLine="720"/>
        <w:jc w:val="both"/>
        <w:rPr>
          <w:ins w:id="986" w:author="Thanh Cao" w:date="2016-10-23T22:28:00Z"/>
          <w:del w:id="987" w:author="Thai" w:date="2016-10-23T22:40:00Z"/>
          <w:rFonts w:ascii="Times New Roman" w:eastAsia="Times New Roman" w:hAnsi="Times New Roman" w:cs="Times New Roman"/>
          <w:sz w:val="24"/>
          <w:szCs w:val="24"/>
          <w:lang w:eastAsia="zh-CN"/>
        </w:rPr>
        <w:pPrChange w:id="988" w:author="Thai" w:date="2016-10-23T22:41:00Z">
          <w:pPr>
            <w:spacing w:line="240" w:lineRule="auto"/>
          </w:pPr>
        </w:pPrChange>
      </w:pPr>
      <w:ins w:id="989" w:author="Thanh Cao" w:date="2016-10-23T22:15:00Z">
        <w:r w:rsidRPr="00E810B2">
          <w:rPr>
            <w:rFonts w:ascii="Times New Roman" w:eastAsia="Times New Roman" w:hAnsi="Times New Roman" w:cs="Times New Roman"/>
            <w:sz w:val="24"/>
            <w:szCs w:val="24"/>
            <w:lang w:eastAsia="zh-CN"/>
            <w:rPrChange w:id="990" w:author="Thai" w:date="2016-10-23T23:15:00Z">
              <w:rPr>
                <w:rFonts w:eastAsia="Times New Roman"/>
                <w:lang w:eastAsia="zh-CN"/>
              </w:rPr>
            </w:rPrChange>
          </w:rPr>
          <w:t>Điều này cho chúng ta biết nơi để hành động. Bước tiếp theo là tìm hiểu làm thế nào: chúng ta phải xác định những hoạt động được, một phần bằng cách sử dụng các signifiers, trong phần hướng dẫn sẽ có những hạn chế.</w:t>
        </w:r>
      </w:ins>
    </w:p>
    <w:p w:rsidR="002A694C" w:rsidRPr="00E810B2" w:rsidRDefault="002A694C">
      <w:pPr>
        <w:spacing w:line="240" w:lineRule="auto"/>
        <w:ind w:firstLine="720"/>
        <w:jc w:val="both"/>
        <w:rPr>
          <w:ins w:id="991" w:author="Thanh Cao" w:date="2016-10-23T22:15:00Z"/>
          <w:rFonts w:ascii="Times New Roman" w:eastAsia="Times New Roman" w:hAnsi="Times New Roman" w:cs="Times New Roman"/>
          <w:color w:val="auto"/>
          <w:sz w:val="24"/>
          <w:szCs w:val="24"/>
          <w:lang w:eastAsia="zh-CN"/>
        </w:rPr>
        <w:pPrChange w:id="992" w:author="Thai" w:date="2016-10-23T22:41:00Z">
          <w:pPr>
            <w:spacing w:line="240" w:lineRule="auto"/>
          </w:pPr>
        </w:pPrChange>
      </w:pPr>
    </w:p>
    <w:p w:rsidR="00DC3697" w:rsidRPr="00E810B2" w:rsidRDefault="00DC3697">
      <w:pPr>
        <w:spacing w:line="240" w:lineRule="auto"/>
        <w:ind w:firstLine="720"/>
        <w:jc w:val="both"/>
        <w:rPr>
          <w:ins w:id="993" w:author="Thanh Cao" w:date="2016-10-23T22:15:00Z"/>
          <w:rFonts w:ascii="Times New Roman" w:eastAsia="Times New Roman" w:hAnsi="Times New Roman" w:cs="Times New Roman"/>
          <w:color w:val="auto"/>
          <w:sz w:val="24"/>
          <w:szCs w:val="24"/>
          <w:lang w:eastAsia="zh-CN"/>
        </w:rPr>
        <w:pPrChange w:id="994" w:author="Thai" w:date="2016-10-23T22:41:00Z">
          <w:pPr>
            <w:spacing w:line="240" w:lineRule="auto"/>
            <w:ind w:firstLine="720"/>
          </w:pPr>
        </w:pPrChange>
      </w:pPr>
      <w:ins w:id="995" w:author="Thanh Cao" w:date="2016-10-23T22:15:00Z">
        <w:r w:rsidRPr="00E810B2">
          <w:rPr>
            <w:rFonts w:ascii="Times New Roman" w:eastAsia="Times New Roman" w:hAnsi="Times New Roman" w:cs="Times New Roman"/>
            <w:sz w:val="24"/>
            <w:szCs w:val="24"/>
            <w:lang w:eastAsia="zh-CN"/>
            <w:rPrChange w:id="996" w:author="Thai" w:date="2016-10-23T23:15:00Z">
              <w:rPr>
                <w:rFonts w:eastAsia="Times New Roman"/>
                <w:lang w:eastAsia="zh-CN"/>
              </w:rPr>
            </w:rPrChange>
          </w:rPr>
          <w:t xml:space="preserve">Cửa vào tự động mở. Một số mở chỉ khi nhấn một nút, và một số không biết làm thế nào để mở, có không nút, không phần cứng, không có đánh dấu cái gì để hoạt động. Cánh cửa có thể được vận hành với một bàn đạp chân. Hoặc có lẽ hoạt động bằng giọng nói, và chúng ta nói cụm từ kỳ diệu </w:t>
        </w:r>
        <w:proofErr w:type="gramStart"/>
        <w:r w:rsidRPr="00E810B2">
          <w:rPr>
            <w:rFonts w:ascii="Times New Roman" w:eastAsia="Times New Roman" w:hAnsi="Times New Roman" w:cs="Times New Roman"/>
            <w:sz w:val="24"/>
            <w:szCs w:val="24"/>
            <w:lang w:eastAsia="zh-CN"/>
            <w:rPrChange w:id="997"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998" w:author="Thai" w:date="2016-10-23T23:15:00Z">
              <w:rPr>
                <w:rFonts w:eastAsia="Times New Roman"/>
                <w:lang w:eastAsia="zh-CN"/>
              </w:rPr>
            </w:rPrChange>
          </w:rPr>
          <w:t>Open Simsim!"). Ngoài ra, một số loại cửa có đánh dấu trên chúng, để kéo, đẩy, trượt, thang máy, rung chuông, chèn một thẻ, nhập mật khẩu, hãy mỉm cười, xoay, cúi đầu, múa, có lẽ, chỉ cần hỏi. Bằng cách nào đó, khi một thiết bị đơn giản như một cánh cửa không có một dấu hiệu nói cho bạn biết liệu để kéo, đẩy, hoặc trượt, thì đó là một thất bại, thiết kế kém.</w:t>
        </w:r>
      </w:ins>
    </w:p>
    <w:p w:rsidR="00DC3697" w:rsidRPr="00E810B2" w:rsidRDefault="00DC3697">
      <w:pPr>
        <w:spacing w:line="240" w:lineRule="auto"/>
        <w:ind w:firstLine="720"/>
        <w:jc w:val="both"/>
        <w:rPr>
          <w:ins w:id="999" w:author="Thanh Cao" w:date="2016-10-23T22:28:00Z"/>
          <w:rFonts w:ascii="Times New Roman" w:eastAsia="Times New Roman" w:hAnsi="Times New Roman" w:cs="Times New Roman"/>
          <w:sz w:val="24"/>
          <w:szCs w:val="24"/>
          <w:lang w:eastAsia="zh-CN"/>
        </w:rPr>
        <w:pPrChange w:id="1000" w:author="Thai" w:date="2016-10-23T22:41:00Z">
          <w:pPr>
            <w:spacing w:line="240" w:lineRule="auto"/>
            <w:ind w:firstLine="720"/>
          </w:pPr>
        </w:pPrChange>
      </w:pPr>
      <w:ins w:id="1001" w:author="Thanh Cao" w:date="2016-10-23T22:15:00Z">
        <w:r w:rsidRPr="00E810B2">
          <w:rPr>
            <w:rFonts w:ascii="Times New Roman" w:eastAsia="Times New Roman" w:hAnsi="Times New Roman" w:cs="Times New Roman"/>
            <w:sz w:val="24"/>
            <w:szCs w:val="24"/>
            <w:lang w:eastAsia="zh-CN"/>
            <w:rPrChange w:id="1002" w:author="Thai" w:date="2016-10-23T23:15:00Z">
              <w:rPr>
                <w:rFonts w:eastAsia="Times New Roman"/>
                <w:lang w:eastAsia="zh-CN"/>
              </w:rPr>
            </w:rPrChange>
          </w:rPr>
          <w:t>Hãy xem xét các phần cứng của một cánh cửa không khóa. Nó không cần phải có một số bộ phận chuyển động: nó có thể là một núm cố định, tấm, tay vặn, hoặc rãnh. Không chỉ có phần cứng thích hợp sẽ hoạt động, nhưng nó cũng sẽ chỉ ra chỉ cách các cửa sẽ được vận hành: nó sẽ kết hợp manh mối rõ ràng và không mơ hồ signifiers. Giả sử các cánh cửa mở ra bằng cách đẩy. Cách dễ nhất để biết điều này là để có một tấm tại chỗ mà có thể đẩy lên được.</w:t>
        </w:r>
      </w:ins>
    </w:p>
    <w:p w:rsidR="002A694C" w:rsidRPr="00E810B2" w:rsidRDefault="002A694C">
      <w:pPr>
        <w:spacing w:line="240" w:lineRule="auto"/>
        <w:jc w:val="both"/>
        <w:rPr>
          <w:ins w:id="1003" w:author="Thanh Cao" w:date="2016-10-23T22:15:00Z"/>
          <w:rFonts w:ascii="Times New Roman" w:eastAsia="Times New Roman" w:hAnsi="Times New Roman" w:cs="Times New Roman"/>
          <w:color w:val="auto"/>
          <w:sz w:val="24"/>
          <w:szCs w:val="24"/>
          <w:lang w:eastAsia="zh-CN"/>
        </w:rPr>
        <w:pPrChange w:id="1004" w:author="Thanh Cao" w:date="2016-10-23T22:24:00Z">
          <w:pPr>
            <w:spacing w:line="240" w:lineRule="auto"/>
            <w:ind w:firstLine="720"/>
          </w:pPr>
        </w:pPrChange>
      </w:pPr>
    </w:p>
    <w:p w:rsidR="00DC3697" w:rsidRPr="00E810B2" w:rsidDel="00E84DE6" w:rsidRDefault="00DC3697">
      <w:pPr>
        <w:spacing w:line="240" w:lineRule="auto"/>
        <w:ind w:firstLine="720"/>
        <w:jc w:val="both"/>
        <w:rPr>
          <w:ins w:id="1005" w:author="Thanh Cao" w:date="2016-10-23T22:15:00Z"/>
          <w:del w:id="1006" w:author="Thai" w:date="2016-10-23T22:41:00Z"/>
          <w:rFonts w:ascii="Times New Roman" w:eastAsia="Times New Roman" w:hAnsi="Times New Roman" w:cs="Times New Roman"/>
          <w:color w:val="auto"/>
          <w:sz w:val="24"/>
          <w:szCs w:val="24"/>
          <w:lang w:eastAsia="zh-CN"/>
        </w:rPr>
        <w:pPrChange w:id="1007" w:author="Thai" w:date="2016-10-23T22:41:00Z">
          <w:pPr>
            <w:spacing w:line="240" w:lineRule="auto"/>
            <w:ind w:firstLine="720"/>
          </w:pPr>
        </w:pPrChange>
      </w:pPr>
      <w:ins w:id="1008" w:author="Thanh Cao" w:date="2016-10-23T22:15:00Z">
        <w:r w:rsidRPr="00E810B2">
          <w:rPr>
            <w:rFonts w:ascii="Times New Roman" w:eastAsia="Times New Roman" w:hAnsi="Times New Roman" w:cs="Times New Roman"/>
            <w:sz w:val="24"/>
            <w:szCs w:val="24"/>
            <w:lang w:eastAsia="zh-CN"/>
            <w:rPrChange w:id="1009" w:author="Thai" w:date="2016-10-23T23:15:00Z">
              <w:rPr>
                <w:rFonts w:eastAsia="Times New Roman"/>
                <w:lang w:eastAsia="zh-CN"/>
              </w:rPr>
            </w:rPrChange>
          </w:rPr>
          <w:t xml:space="preserve">Tấm phẳng hoặc thanh rõ ràng và không mơ hồ có thể biểu hiện cả các hành động thích hợp và vị trí của nó, cho affordances của họ hạn chế những hành động có thể là đẩy. Hãy nhớ rằng các cuộc thảo luận của các cửa của nó trong Chương 2 (Hình 2.5, trang 60)? Thanh đột nhiên, với bề ngang lớn, thường với một thứ màu sắc trên một phần dự định sẽ được đẩy, cung cấp một tốt ví dụ về một signifier rõ ràng. Nó rất độc đáo làm hạn chế hành vi không đúng khi mọi người hoảng sợ thậm chí chống lại cánh cửa khi họ cố gắng chạy trốn khỏi một đám cháy. Các thanh đẩy tốt nhất cung cấp cả hai nhìn thấy affordances mà hành động như những hạn chế vật lý trên các hành động, và cũng có một signifier nhìn thấy được, do đó âm thầm xác định những gì để làm và nơi để làm điều đó. Một số cửa ra vào có phần cứng thích hợp, cũng được lắp đặt. Bên ngoài tay nắm cửa của hầu hết các xe ô tô hiện đại là những ví dụ tuyệt vời của thiết kế. Việc xử lý thường lõm đựng đồng thời chỉ ra địa điểm và phương thức hành động. Khe ngang hướng dẫn tay vào một vị trí kéo; khe hở dọc báo hiệu một trượt chuyển động. Thật kỳ lạ, cánh cửa bên trong xử lý cho xe ô tô tôi kể một câu chuyện khác. Ở đây, các nhà thiết kế đã phải đối mặt với một loạt các vấn đề, và các giải pháp thích hợp vẫn chưa được tìm thấy. Kết quả là, mặc dù các tay nắm cửa bên ngoài của chiếc xe này thường xuất sắc, những người bên trong thường khó tìm, khó để tìm ra làm </w:t>
        </w:r>
        <w:r w:rsidRPr="00E810B2">
          <w:rPr>
            <w:rFonts w:ascii="Times New Roman" w:eastAsia="Times New Roman" w:hAnsi="Times New Roman" w:cs="Times New Roman"/>
            <w:sz w:val="24"/>
            <w:szCs w:val="24"/>
            <w:lang w:eastAsia="zh-CN"/>
            <w:rPrChange w:id="1010" w:author="Thai" w:date="2016-10-23T23:15:00Z">
              <w:rPr>
                <w:rFonts w:eastAsia="Times New Roman"/>
                <w:lang w:eastAsia="zh-CN"/>
              </w:rPr>
            </w:rPrChange>
          </w:rPr>
          <w:lastRenderedPageBreak/>
          <w:t xml:space="preserve">thế nào để hoạt động, và khó sử </w:t>
        </w:r>
        <w:proofErr w:type="gramStart"/>
        <w:r w:rsidRPr="00E810B2">
          <w:rPr>
            <w:rFonts w:ascii="Times New Roman" w:eastAsia="Times New Roman" w:hAnsi="Times New Roman" w:cs="Times New Roman"/>
            <w:sz w:val="24"/>
            <w:szCs w:val="24"/>
            <w:lang w:eastAsia="zh-CN"/>
            <w:rPrChange w:id="1011" w:author="Thai" w:date="2016-10-23T23:15:00Z">
              <w:rPr>
                <w:rFonts w:eastAsia="Times New Roman"/>
                <w:lang w:eastAsia="zh-CN"/>
              </w:rPr>
            </w:rPrChange>
          </w:rPr>
          <w:t>dụng.Từ</w:t>
        </w:r>
        <w:proofErr w:type="gramEnd"/>
        <w:r w:rsidRPr="00E810B2">
          <w:rPr>
            <w:rFonts w:ascii="Times New Roman" w:eastAsia="Times New Roman" w:hAnsi="Times New Roman" w:cs="Times New Roman"/>
            <w:sz w:val="24"/>
            <w:szCs w:val="24"/>
            <w:lang w:eastAsia="zh-CN"/>
            <w:rPrChange w:id="1012" w:author="Thai" w:date="2016-10-23T23:15:00Z">
              <w:rPr>
                <w:rFonts w:eastAsia="Times New Roman"/>
                <w:lang w:eastAsia="zh-CN"/>
              </w:rPr>
            </w:rPrChange>
          </w:rPr>
          <w:t xml:space="preserve"> kinh nghiệm của tôi, những thiết kế vi phạm tồi tệ nhất là các cửa tủ. Đó </w:t>
        </w:r>
      </w:ins>
    </w:p>
    <w:p w:rsidR="00DC3697" w:rsidRPr="00E810B2" w:rsidDel="00E84DE6" w:rsidRDefault="00DC3697">
      <w:pPr>
        <w:spacing w:line="240" w:lineRule="auto"/>
        <w:ind w:firstLine="720"/>
        <w:jc w:val="both"/>
        <w:rPr>
          <w:ins w:id="1013" w:author="Thanh Cao" w:date="2016-10-23T22:28:00Z"/>
          <w:del w:id="1014" w:author="Thai" w:date="2016-10-23T22:41:00Z"/>
          <w:rFonts w:ascii="Times New Roman" w:eastAsia="Times New Roman" w:hAnsi="Times New Roman" w:cs="Times New Roman"/>
          <w:sz w:val="24"/>
          <w:szCs w:val="24"/>
          <w:lang w:eastAsia="zh-CN"/>
        </w:rPr>
        <w:pPrChange w:id="1015" w:author="Thai" w:date="2016-10-23T22:41:00Z">
          <w:pPr>
            <w:spacing w:line="240" w:lineRule="auto"/>
          </w:pPr>
        </w:pPrChange>
      </w:pPr>
      <w:ins w:id="1016" w:author="Thanh Cao" w:date="2016-10-23T22:15:00Z">
        <w:r w:rsidRPr="00E810B2">
          <w:rPr>
            <w:rFonts w:ascii="Times New Roman" w:eastAsia="Times New Roman" w:hAnsi="Times New Roman" w:cs="Times New Roman"/>
            <w:sz w:val="24"/>
            <w:szCs w:val="24"/>
            <w:lang w:eastAsia="zh-CN"/>
            <w:rPrChange w:id="1017" w:author="Thai" w:date="2016-10-23T23:15:00Z">
              <w:rPr>
                <w:rFonts w:eastAsia="Times New Roman"/>
                <w:lang w:eastAsia="zh-CN"/>
              </w:rPr>
            </w:rPrChange>
          </w:rPr>
          <w:t>là đôi khi thậm chí không thể xác định nơi mà các cửa mở ra được, hãy để một mình hay không và làm thế nào họ đang trượt, nâng, đẩy hoặc kéo. Sự tập trung vào thẩm mỹ có thể mù thiết kế (và bên mua) thiếu khả năng sử dụng.</w:t>
        </w:r>
      </w:ins>
    </w:p>
    <w:p w:rsidR="002A694C" w:rsidRPr="00E810B2" w:rsidRDefault="002A694C">
      <w:pPr>
        <w:spacing w:line="240" w:lineRule="auto"/>
        <w:ind w:firstLine="720"/>
        <w:jc w:val="both"/>
        <w:rPr>
          <w:ins w:id="1018" w:author="Thanh Cao" w:date="2016-10-23T22:15:00Z"/>
          <w:rFonts w:ascii="Times New Roman" w:eastAsia="Times New Roman" w:hAnsi="Times New Roman" w:cs="Times New Roman"/>
          <w:color w:val="auto"/>
          <w:sz w:val="24"/>
          <w:szCs w:val="24"/>
          <w:lang w:eastAsia="zh-CN"/>
        </w:rPr>
        <w:pPrChange w:id="1019" w:author="Thai" w:date="2016-10-23T22:41:00Z">
          <w:pPr>
            <w:spacing w:line="240" w:lineRule="auto"/>
          </w:pPr>
        </w:pPrChange>
      </w:pPr>
    </w:p>
    <w:p w:rsidR="00DC3697" w:rsidRPr="00E810B2" w:rsidRDefault="00DC3697">
      <w:pPr>
        <w:spacing w:line="240" w:lineRule="auto"/>
        <w:ind w:firstLine="720"/>
        <w:jc w:val="both"/>
        <w:rPr>
          <w:ins w:id="1020" w:author="Thanh Cao" w:date="2016-10-23T22:15:00Z"/>
          <w:rFonts w:ascii="Times New Roman" w:eastAsia="Times New Roman" w:hAnsi="Times New Roman" w:cs="Times New Roman"/>
          <w:color w:val="auto"/>
          <w:sz w:val="24"/>
          <w:szCs w:val="24"/>
          <w:lang w:eastAsia="zh-CN"/>
        </w:rPr>
        <w:pPrChange w:id="1021" w:author="Thai" w:date="2016-10-23T22:41:00Z">
          <w:pPr>
            <w:spacing w:line="240" w:lineRule="auto"/>
            <w:ind w:firstLine="720"/>
          </w:pPr>
        </w:pPrChange>
      </w:pPr>
      <w:ins w:id="1022" w:author="Thanh Cao" w:date="2016-10-23T22:15:00Z">
        <w:r w:rsidRPr="00E810B2">
          <w:rPr>
            <w:rFonts w:ascii="Times New Roman" w:eastAsia="Times New Roman" w:hAnsi="Times New Roman" w:cs="Times New Roman"/>
            <w:sz w:val="24"/>
            <w:szCs w:val="24"/>
            <w:lang w:eastAsia="zh-CN"/>
            <w:rPrChange w:id="1023" w:author="Thai" w:date="2016-10-23T23:15:00Z">
              <w:rPr>
                <w:rFonts w:eastAsia="Times New Roman"/>
                <w:lang w:eastAsia="zh-CN"/>
              </w:rPr>
            </w:rPrChange>
          </w:rPr>
          <w:t>Một thiết kế đặc biệt bực bội là các cánh cửa tủ mở ra bên ngoài bằng cách đẩy vào trong. Việc đẩy nhả nắm bắt và tiếp thêm một lực cho nó, do đó khi tay được lấy đi, các lò xo mở cửa. Đó là một thiết kế rất thông minh, nhưng khó hiểu nhất cho người sử dụng lần đầu. Một tấm sẽ là thích hợp thông tin, nhưng các nhà thiết kế không muốn làm hỏng bề mặt trơn tru của cửa. Một trong các tủ trong nhà tôi có một trong những chốt trong cửa kính của nó. Bởi vì kính dành tầm nhìn của các kệ bên trong, rõ ràng là không có chỗ cho cửa mở vào bên trong; do đó, để đẩy cánh cửa dường như mâu thuẫn. Mới và không thường xuyên sử dụng các cánh cửa này thường từ chối đẩy và mở nó bằng cách kéo, mà thường đòi hỏi họ phải sử dụng móng tay, lưỡi dao, hoặc phương pháp khéo léo hơn để nâng lên nó mở. Một tương tự, phản loại thiết kế là nguồn gốc của những khó khăn của tôi trong đổ nước bẩn từ bồn rửa chén của tôi trong một khách sạn ở London (Hình 1.4, trang 17).</w:t>
        </w:r>
      </w:ins>
    </w:p>
    <w:p w:rsidR="00DC3697" w:rsidRPr="00E810B2" w:rsidRDefault="00DC3697">
      <w:pPr>
        <w:spacing w:line="240" w:lineRule="auto"/>
        <w:ind w:firstLine="720"/>
        <w:jc w:val="both"/>
        <w:rPr>
          <w:ins w:id="1024" w:author="Thanh Cao" w:date="2016-10-23T22:25:00Z"/>
          <w:rFonts w:ascii="Times New Roman" w:eastAsia="Times New Roman" w:hAnsi="Times New Roman" w:cs="Times New Roman"/>
          <w:sz w:val="24"/>
          <w:szCs w:val="24"/>
          <w:lang w:eastAsia="zh-CN"/>
        </w:rPr>
        <w:pPrChange w:id="1025" w:author="Thai" w:date="2016-10-23T22:41:00Z">
          <w:pPr>
            <w:spacing w:line="240" w:lineRule="auto"/>
          </w:pPr>
        </w:pPrChange>
      </w:pPr>
      <w:ins w:id="1026" w:author="Thanh Cao" w:date="2016-10-23T22:15:00Z">
        <w:r w:rsidRPr="00E810B2">
          <w:rPr>
            <w:rFonts w:ascii="Times New Roman" w:eastAsia="Times New Roman" w:hAnsi="Times New Roman" w:cs="Times New Roman"/>
            <w:sz w:val="24"/>
            <w:szCs w:val="24"/>
            <w:lang w:eastAsia="zh-CN"/>
            <w:rPrChange w:id="1027" w:author="Thai" w:date="2016-10-23T23:15:00Z">
              <w:rPr>
                <w:rFonts w:eastAsia="Times New Roman"/>
                <w:lang w:eastAsia="zh-CN"/>
              </w:rPr>
            </w:rPrChange>
          </w:rPr>
          <w:t>Xuất hiện lừa dối. Tôi đã thấy mọi người vấp ngã khi họ đã cố gắng để đẩy mở một cánh cửa mà làm việc tự động, cửa mở vào bên trong giống như họ đã cố gắng để đẩy chống lại nó. Trên hầu hết các chuyến tàu điện ngầm, các cánh cửa mở tự động mỗi trạm. Không phải như vậy ở Paris. Tôi đã xem một người nào đó trên Métro Paris cố gắng để có được ra khỏi xe lửa và thất bại. Khi tàu đến ga của ông, ông đứng dậy và kiên nhẫn đứng trước cửa, chờ đợi cho nó để mở. Nó không bao giờ mở ra. Các tàu chỉ đơn giản là bắt đầu lên một lần nữa và đã đi vào trạm tiếp theo. Trong Metro, bạn phải mở cửa cho mình bằng cách đẩy một nút, hoặc buồn một đòn bẩy, hay trượt chúng (phụ thuộc mà loại xe bạn xảy ra được trên). Trong một số hệ thống vận chuyển, hành khách được cho là hoạt động cánh cửa, nhưng ở những người khác này là bị cấm. Các du khách thường xuyên được liên tục phải đối mặt với tình huống như: hành vi đó là thích hợp ở một nơi không thích hợp trong một, thậm chí trong các tình huống có vẻ như giống hệt nhau. Chuẩn mực văn hóa nổi tiếng có thể tạo sự thoải mái và hài hòa. Định mức chưa biết có thể dẫn đến sự khó chịu và bối rối.</w:t>
        </w:r>
      </w:ins>
    </w:p>
    <w:p w:rsidR="002A694C" w:rsidRPr="00E810B2" w:rsidRDefault="002A694C">
      <w:pPr>
        <w:spacing w:line="240" w:lineRule="auto"/>
        <w:jc w:val="both"/>
        <w:rPr>
          <w:ins w:id="1028" w:author="Thanh Cao" w:date="2016-10-23T22:15:00Z"/>
          <w:rFonts w:ascii="Times New Roman" w:eastAsia="Times New Roman" w:hAnsi="Times New Roman" w:cs="Times New Roman"/>
          <w:color w:val="auto"/>
          <w:sz w:val="24"/>
          <w:szCs w:val="24"/>
          <w:lang w:eastAsia="zh-CN"/>
        </w:rPr>
        <w:pPrChange w:id="1029" w:author="Thanh Cao" w:date="2016-10-23T22:25:00Z">
          <w:pPr>
            <w:spacing w:line="240" w:lineRule="auto"/>
          </w:pPr>
        </w:pPrChange>
      </w:pPr>
    </w:p>
    <w:p w:rsidR="00021E81" w:rsidRDefault="00021E81">
      <w:pPr>
        <w:spacing w:after="160" w:line="259" w:lineRule="auto"/>
        <w:rPr>
          <w:ins w:id="1030" w:author="Thai" w:date="2016-10-23T23:18:00Z"/>
          <w:rFonts w:ascii="Times New Roman" w:eastAsia="Times New Roman" w:hAnsi="Times New Roman" w:cs="Times New Roman"/>
          <w:b/>
          <w:sz w:val="24"/>
          <w:szCs w:val="24"/>
          <w:lang w:eastAsia="zh-CN"/>
        </w:rPr>
      </w:pPr>
      <w:ins w:id="1031" w:author="Thai" w:date="2016-10-23T23:18:00Z">
        <w:r>
          <w:rPr>
            <w:rFonts w:ascii="Times New Roman" w:eastAsia="Times New Roman" w:hAnsi="Times New Roman" w:cs="Times New Roman"/>
            <w:b/>
            <w:sz w:val="24"/>
            <w:szCs w:val="24"/>
            <w:lang w:eastAsia="zh-CN"/>
          </w:rPr>
          <w:br w:type="page"/>
        </w:r>
      </w:ins>
    </w:p>
    <w:p w:rsidR="00DC3697" w:rsidRPr="00E810B2" w:rsidDel="00021E81" w:rsidRDefault="00DC3697" w:rsidP="00DC3697">
      <w:pPr>
        <w:spacing w:line="240" w:lineRule="auto"/>
        <w:rPr>
          <w:ins w:id="1032" w:author="Thanh Cao" w:date="2016-10-23T22:28:00Z"/>
          <w:del w:id="1033" w:author="Thai" w:date="2016-10-23T23:18:00Z"/>
          <w:rFonts w:ascii="Times New Roman" w:eastAsia="Times New Roman" w:hAnsi="Times New Roman" w:cs="Times New Roman"/>
          <w:b/>
          <w:sz w:val="24"/>
          <w:szCs w:val="24"/>
          <w:lang w:eastAsia="zh-CN"/>
          <w:rPrChange w:id="1034" w:author="Thai" w:date="2016-10-23T23:15:00Z">
            <w:rPr>
              <w:ins w:id="1035" w:author="Thanh Cao" w:date="2016-10-23T22:28:00Z"/>
              <w:del w:id="1036" w:author="Thai" w:date="2016-10-23T23:18:00Z"/>
              <w:rFonts w:ascii="Times New Roman" w:eastAsia="Times New Roman" w:hAnsi="Times New Roman" w:cs="Times New Roman"/>
              <w:sz w:val="24"/>
              <w:szCs w:val="24"/>
              <w:lang w:eastAsia="zh-CN"/>
            </w:rPr>
          </w:rPrChange>
        </w:rPr>
      </w:pPr>
      <w:ins w:id="1037" w:author="Thanh Cao" w:date="2016-10-23T22:15:00Z">
        <w:r w:rsidRPr="00E810B2">
          <w:rPr>
            <w:rFonts w:ascii="Times New Roman" w:eastAsia="Times New Roman" w:hAnsi="Times New Roman" w:cs="Times New Roman"/>
            <w:b/>
            <w:sz w:val="24"/>
            <w:szCs w:val="24"/>
            <w:lang w:eastAsia="zh-CN"/>
            <w:rPrChange w:id="1038" w:author="Thai" w:date="2016-10-23T23:15:00Z">
              <w:rPr>
                <w:rFonts w:eastAsia="Times New Roman"/>
                <w:lang w:eastAsia="zh-CN"/>
              </w:rPr>
            </w:rPrChange>
          </w:rPr>
          <w:lastRenderedPageBreak/>
          <w:t>CÁC VẤN ĐỀ VỚI CÔNG TẮC</w:t>
        </w:r>
      </w:ins>
    </w:p>
    <w:p w:rsidR="002A694C" w:rsidRPr="00E810B2" w:rsidRDefault="002A694C" w:rsidP="00DC3697">
      <w:pPr>
        <w:spacing w:line="240" w:lineRule="auto"/>
        <w:rPr>
          <w:ins w:id="1039"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both"/>
        <w:rPr>
          <w:ins w:id="1040" w:author="Thanh Cao" w:date="2016-10-23T22:15:00Z"/>
          <w:rFonts w:ascii="Times New Roman" w:eastAsia="Times New Roman" w:hAnsi="Times New Roman" w:cs="Times New Roman"/>
          <w:color w:val="auto"/>
          <w:sz w:val="24"/>
          <w:szCs w:val="24"/>
          <w:lang w:eastAsia="zh-CN"/>
        </w:rPr>
        <w:pPrChange w:id="1041" w:author="Thanh Cao" w:date="2016-10-23T22:25:00Z">
          <w:pPr>
            <w:spacing w:line="240" w:lineRule="auto"/>
          </w:pPr>
        </w:pPrChange>
      </w:pPr>
      <w:ins w:id="1042" w:author="Thanh Cao" w:date="2016-10-23T22:15:00Z">
        <w:r w:rsidRPr="00E810B2">
          <w:rPr>
            <w:rFonts w:ascii="Times New Roman" w:eastAsia="Times New Roman" w:hAnsi="Times New Roman" w:cs="Times New Roman"/>
            <w:sz w:val="24"/>
            <w:szCs w:val="24"/>
            <w:lang w:eastAsia="zh-CN"/>
            <w:rPrChange w:id="1043" w:author="Thai" w:date="2016-10-23T23:15:00Z">
              <w:rPr>
                <w:rFonts w:eastAsia="Times New Roman"/>
                <w:lang w:eastAsia="zh-CN"/>
              </w:rPr>
            </w:rPrChange>
          </w:rPr>
          <w:t>Khi tôi cho các cuộc đàm phán, khá thường xuyên trình diễn đầu tiên của tôi không cần chuẩn bị. Tôi có thể đếm trên các công tắc ánh sáng của các phòng hoặc thính phòng là không thể quản lý. "Lights, xin vui lòng," ai đó sẽ nói. Sau đó, mò mẫm, vụng về. Ai biết nơi công tắc đó sáng mà họ kiểm soát? Các đèn có vẻ làm việc trơn tru chỉ khi một kỹ thuật viên được thuê để ngồi trong một phòng điều khiển ở đâu đó, biết chúng và tắt chúng.</w:t>
        </w:r>
      </w:ins>
    </w:p>
    <w:p w:rsidR="00DC3697" w:rsidRPr="00E810B2" w:rsidRDefault="00DC3697">
      <w:pPr>
        <w:spacing w:line="240" w:lineRule="auto"/>
        <w:ind w:firstLine="720"/>
        <w:jc w:val="both"/>
        <w:rPr>
          <w:ins w:id="1044" w:author="Thanh Cao" w:date="2016-10-23T22:15:00Z"/>
          <w:rFonts w:ascii="Times New Roman" w:eastAsia="Times New Roman" w:hAnsi="Times New Roman" w:cs="Times New Roman"/>
          <w:color w:val="auto"/>
          <w:sz w:val="24"/>
          <w:szCs w:val="24"/>
          <w:lang w:eastAsia="zh-CN"/>
        </w:rPr>
        <w:pPrChange w:id="1045" w:author="Thai" w:date="2016-10-23T22:41:00Z">
          <w:pPr>
            <w:spacing w:line="240" w:lineRule="auto"/>
          </w:pPr>
        </w:pPrChange>
      </w:pPr>
      <w:ins w:id="1046" w:author="Thanh Cao" w:date="2016-10-23T22:15:00Z">
        <w:r w:rsidRPr="00E810B2">
          <w:rPr>
            <w:rFonts w:ascii="Times New Roman" w:eastAsia="Times New Roman" w:hAnsi="Times New Roman" w:cs="Times New Roman"/>
            <w:sz w:val="24"/>
            <w:szCs w:val="24"/>
            <w:lang w:eastAsia="zh-CN"/>
            <w:rPrChange w:id="1047" w:author="Thai" w:date="2016-10-23T23:15:00Z">
              <w:rPr>
                <w:rFonts w:eastAsia="Times New Roman"/>
                <w:lang w:eastAsia="zh-CN"/>
              </w:rPr>
            </w:rPrChange>
          </w:rPr>
          <w:t>Các vấn đề về chuyển đổi trong một khán phòng là gây phiền nhiễu, nhưng tương tự như các vấn đề trong ngành công nghiệp có thể là nguy hiểm. Trong nhiều phòng kiểm soát, nhiều thiết bị công tắc giống hệt nhau, tìm kiếm đối với người sử dụng. Làm thế nào để họ tránh được những lỗi thường xuyên, sự nhầm lẫn, hoặc tình cờ năng đẩy chống lại sự kiểm soát sai? Hoặc bấm không mục đích? Họ có bị không? May mắn thay, cài đặt công nghiệp thường khá mạnh mẽ. Một vài lỗi tất cả bây giờ và sau đó thường không không quan trọng.</w:t>
        </w:r>
      </w:ins>
    </w:p>
    <w:p w:rsidR="00DC3697" w:rsidRPr="00E810B2" w:rsidDel="00390C88" w:rsidRDefault="00DC3697">
      <w:pPr>
        <w:spacing w:line="240" w:lineRule="auto"/>
        <w:ind w:firstLine="720"/>
        <w:jc w:val="both"/>
        <w:rPr>
          <w:ins w:id="1048" w:author="Thanh Cao" w:date="2016-10-23T22:28:00Z"/>
          <w:del w:id="1049" w:author="Thai" w:date="2016-10-23T22:41:00Z"/>
          <w:rFonts w:ascii="Times New Roman" w:eastAsia="Times New Roman" w:hAnsi="Times New Roman" w:cs="Times New Roman"/>
          <w:sz w:val="24"/>
          <w:szCs w:val="24"/>
          <w:lang w:eastAsia="zh-CN"/>
        </w:rPr>
        <w:pPrChange w:id="1050" w:author="Thai" w:date="2016-10-23T22:41:00Z">
          <w:pPr>
            <w:spacing w:line="240" w:lineRule="auto"/>
          </w:pPr>
        </w:pPrChange>
      </w:pPr>
      <w:ins w:id="1051" w:author="Thanh Cao" w:date="2016-10-23T22:15:00Z">
        <w:r w:rsidRPr="00E810B2">
          <w:rPr>
            <w:rFonts w:ascii="Times New Roman" w:eastAsia="Times New Roman" w:hAnsi="Times New Roman" w:cs="Times New Roman"/>
            <w:sz w:val="24"/>
            <w:szCs w:val="24"/>
            <w:lang w:eastAsia="zh-CN"/>
            <w:rPrChange w:id="1052" w:author="Thai" w:date="2016-10-23T23:15:00Z">
              <w:rPr>
                <w:rFonts w:eastAsia="Times New Roman"/>
                <w:lang w:eastAsia="zh-CN"/>
              </w:rPr>
            </w:rPrChange>
          </w:rPr>
          <w:t>Một loại máy bay nhỏ phổ biến có công tắc giống hệt nhau, tìm cho cất cánh và cho hạ cánh, ngay bên cạnh nhau. Bạn có thể ngạc nhiên khi biết có bao nhiêu phi công, trong khi trên mặt đất, đã quyết định cất cánh và thay vì đưa ra các bánh xe. Đây lỗi tốn kém xảy ra thường xuyên đủ rằng Quốc Ban An toàn Giao thông vận tải đã viết một báo cáo về nó. Các nhà phân tích một cách lịch sử chỉ ra rằng các nguyên tắc thiết kế thích hợp để tránh những lỗi đã được biết đến từ năm 55. Tại sao những thiết kế lỗi vẫn đang được sử dụng?</w:t>
        </w:r>
      </w:ins>
    </w:p>
    <w:p w:rsidR="002A694C" w:rsidRPr="00E810B2" w:rsidRDefault="002A694C">
      <w:pPr>
        <w:spacing w:line="240" w:lineRule="auto"/>
        <w:ind w:firstLine="720"/>
        <w:jc w:val="both"/>
        <w:rPr>
          <w:ins w:id="1053" w:author="Thanh Cao" w:date="2016-10-23T22:15:00Z"/>
          <w:rFonts w:ascii="Times New Roman" w:eastAsia="Times New Roman" w:hAnsi="Times New Roman" w:cs="Times New Roman"/>
          <w:color w:val="auto"/>
          <w:sz w:val="24"/>
          <w:szCs w:val="24"/>
          <w:lang w:eastAsia="zh-CN"/>
        </w:rPr>
        <w:pPrChange w:id="1054" w:author="Thai" w:date="2016-10-23T22:41:00Z">
          <w:pPr>
            <w:spacing w:line="240" w:lineRule="auto"/>
          </w:pPr>
        </w:pPrChange>
      </w:pPr>
    </w:p>
    <w:p w:rsidR="00DC3697" w:rsidRPr="00E810B2" w:rsidRDefault="00DC3697">
      <w:pPr>
        <w:spacing w:line="240" w:lineRule="auto"/>
        <w:ind w:firstLine="720"/>
        <w:jc w:val="both"/>
        <w:rPr>
          <w:ins w:id="1055" w:author="Thanh Cao" w:date="2016-10-23T22:15:00Z"/>
          <w:rFonts w:ascii="Times New Roman" w:eastAsia="Times New Roman" w:hAnsi="Times New Roman" w:cs="Times New Roman"/>
          <w:color w:val="auto"/>
          <w:sz w:val="24"/>
          <w:szCs w:val="24"/>
          <w:lang w:eastAsia="zh-CN"/>
        </w:rPr>
        <w:pPrChange w:id="1056" w:author="Thai" w:date="2016-10-23T22:41:00Z">
          <w:pPr>
            <w:spacing w:line="240" w:lineRule="auto"/>
          </w:pPr>
        </w:pPrChange>
      </w:pPr>
      <w:ins w:id="1057" w:author="Thanh Cao" w:date="2016-10-23T22:15:00Z">
        <w:r w:rsidRPr="00E810B2">
          <w:rPr>
            <w:rFonts w:ascii="Times New Roman" w:eastAsia="Times New Roman" w:hAnsi="Times New Roman" w:cs="Times New Roman"/>
            <w:sz w:val="24"/>
            <w:szCs w:val="24"/>
            <w:lang w:eastAsia="zh-CN"/>
            <w:rPrChange w:id="1058" w:author="Thai" w:date="2016-10-23T23:15:00Z">
              <w:rPr>
                <w:rFonts w:eastAsia="Times New Roman"/>
                <w:lang w:eastAsia="zh-CN"/>
              </w:rPr>
            </w:rPrChange>
          </w:rPr>
          <w:t>Công tắc và điều khiển cơ bản cần được đơn giản để thiết kế tốt. Nhưng có hai khó khăn cơ bản. Đầu tiên là để xác định những loại thiết bị mà họ kiểm soát; Ví dụ, cất cánh hoặc hạ cánh. Thứ hai là vấn đề lập bản đồ, thảo luận rộng rãi trong Chương 1 và 3; Ví dụ, khi có nhiều ánh sáng và một mảng thiết bị chuyển mạch, trong đó chuyển đổi hệ thống điều khiển ánh sáng?</w:t>
        </w:r>
      </w:ins>
    </w:p>
    <w:p w:rsidR="00DC3697" w:rsidRPr="00E810B2" w:rsidRDefault="00DC3697">
      <w:pPr>
        <w:spacing w:line="240" w:lineRule="auto"/>
        <w:ind w:firstLine="720"/>
        <w:jc w:val="both"/>
        <w:rPr>
          <w:ins w:id="1059" w:author="Thanh Cao" w:date="2016-10-23T22:15:00Z"/>
          <w:rFonts w:ascii="Times New Roman" w:eastAsia="Times New Roman" w:hAnsi="Times New Roman" w:cs="Times New Roman"/>
          <w:color w:val="auto"/>
          <w:sz w:val="24"/>
          <w:szCs w:val="24"/>
          <w:lang w:eastAsia="zh-CN"/>
        </w:rPr>
        <w:pPrChange w:id="1060" w:author="Thai" w:date="2016-10-23T22:41:00Z">
          <w:pPr>
            <w:spacing w:line="240" w:lineRule="auto"/>
            <w:ind w:firstLine="720"/>
          </w:pPr>
        </w:pPrChange>
      </w:pPr>
      <w:ins w:id="1061" w:author="Thanh Cao" w:date="2016-10-23T22:15:00Z">
        <w:r w:rsidRPr="00E810B2">
          <w:rPr>
            <w:rFonts w:ascii="Times New Roman" w:eastAsia="Times New Roman" w:hAnsi="Times New Roman" w:cs="Times New Roman"/>
            <w:sz w:val="24"/>
            <w:szCs w:val="24"/>
            <w:lang w:eastAsia="zh-CN"/>
            <w:rPrChange w:id="1062" w:author="Thai" w:date="2016-10-23T23:15:00Z">
              <w:rPr>
                <w:rFonts w:eastAsia="Times New Roman"/>
                <w:lang w:eastAsia="zh-CN"/>
              </w:rPr>
            </w:rPrChange>
          </w:rPr>
          <w:t xml:space="preserve">Các vấn đề chuyển đổi trở nên nghiêm trọng duy nhất mà có rất nhiều trong số họ. Nó không phải là một vấn đề trong các tình huống với một chuyển đổi, và nó là chỉ có một vấn đề nhỏ, nơi có hai công tắc. Nhưng những khó khăn gắn kết nhanh chóng với hơn hai tắc vào cùng một vị trí. Nhiều công tắc có nhiều khả năng xuất hiện trong các văn phòng, các khán phòng, và các địa điểm công nghiệp hơn trong </w:t>
        </w:r>
        <w:proofErr w:type="gramStart"/>
        <w:r w:rsidRPr="00E810B2">
          <w:rPr>
            <w:rFonts w:ascii="Times New Roman" w:eastAsia="Times New Roman" w:hAnsi="Times New Roman" w:cs="Times New Roman"/>
            <w:sz w:val="24"/>
            <w:szCs w:val="24"/>
            <w:lang w:eastAsia="zh-CN"/>
            <w:rPrChange w:id="1063" w:author="Thai" w:date="2016-10-23T23:15:00Z">
              <w:rPr>
                <w:rFonts w:eastAsia="Times New Roman"/>
                <w:lang w:eastAsia="zh-CN"/>
              </w:rPr>
            </w:rPrChange>
          </w:rPr>
          <w:t>nhà.Với</w:t>
        </w:r>
        <w:proofErr w:type="gramEnd"/>
        <w:r w:rsidRPr="00E810B2">
          <w:rPr>
            <w:rFonts w:ascii="Times New Roman" w:eastAsia="Times New Roman" w:hAnsi="Times New Roman" w:cs="Times New Roman"/>
            <w:sz w:val="24"/>
            <w:szCs w:val="24"/>
            <w:lang w:eastAsia="zh-CN"/>
            <w:rPrChange w:id="1064" w:author="Thai" w:date="2016-10-23T23:15:00Z">
              <w:rPr>
                <w:rFonts w:eastAsia="Times New Roman"/>
                <w:lang w:eastAsia="zh-CN"/>
              </w:rPr>
            </w:rPrChange>
          </w:rPr>
          <w:t xml:space="preserve"> cài đặt phức tạp, nơi có rất nhiều đèn và công tắc, các điều khiển ánh sáng hiếm khi phù hợp với nhu cầu của tình hình. Khi tôi cho các cuộc nói chuyện, tôi cần một cách để làm mờ ánh sáng và chiếu màn hình để các hình ảnh có thể nhìn thấy, nhưng giữ đủ ánh sáng vào khán giả để họ có thể ghi chép (và tôi có thể giám sát của họ phản ứng để nói chuyện). Kiểu điều khiển này hiếm khi được cung cấp. Thợ điện không được đào tạo để làm phân tích công việc. Mà lỗi này là gì? Có lẽ chẳng ai. Đổ lỗi cho một người hiếm khi thích hợp hoặc hữu ích, một điểm tôi quay trở lại trong Chương 5. Các vấn đề có lẽ là do những khó khăn trong việc phối hợp khác nhau các ngành nghề liên quan đến việc cài đặt điều khiển ánh sáng.</w:t>
        </w:r>
      </w:ins>
    </w:p>
    <w:p w:rsidR="00DC3697" w:rsidRPr="00E810B2" w:rsidRDefault="00DC3697" w:rsidP="00DC3697">
      <w:pPr>
        <w:spacing w:line="240" w:lineRule="auto"/>
        <w:rPr>
          <w:ins w:id="1065" w:author="Thanh Cao" w:date="2016-10-23T22:15:00Z"/>
          <w:rFonts w:ascii="Times New Roman" w:eastAsia="Times New Roman" w:hAnsi="Times New Roman" w:cs="Times New Roman"/>
          <w:color w:val="auto"/>
          <w:sz w:val="24"/>
          <w:szCs w:val="24"/>
          <w:lang w:eastAsia="zh-CN"/>
        </w:rPr>
      </w:pPr>
    </w:p>
    <w:p w:rsidR="00DC3697" w:rsidRPr="00E810B2" w:rsidRDefault="00DC3697">
      <w:pPr>
        <w:spacing w:line="240" w:lineRule="auto"/>
        <w:jc w:val="center"/>
        <w:rPr>
          <w:ins w:id="1066" w:author="Thanh Cao" w:date="2016-10-23T22:15:00Z"/>
          <w:rFonts w:ascii="Times New Roman" w:eastAsia="Times New Roman" w:hAnsi="Times New Roman" w:cs="Times New Roman"/>
          <w:color w:val="auto"/>
          <w:sz w:val="24"/>
          <w:szCs w:val="24"/>
          <w:lang w:eastAsia="zh-CN"/>
        </w:rPr>
        <w:pPrChange w:id="1067" w:author="Thai" w:date="2016-10-23T22:41:00Z">
          <w:pPr>
            <w:spacing w:line="240" w:lineRule="auto"/>
          </w:pPr>
        </w:pPrChange>
      </w:pPr>
      <w:ins w:id="1068" w:author="Thanh Cao" w:date="2016-10-23T22:15:00Z">
        <w:r w:rsidRPr="00E810B2">
          <w:rPr>
            <w:rFonts w:ascii="Times New Roman" w:eastAsia="Times New Roman" w:hAnsi="Times New Roman" w:cs="Times New Roman"/>
            <w:noProof/>
            <w:sz w:val="24"/>
            <w:szCs w:val="24"/>
            <w:rPrChange w:id="1069" w:author="Thai" w:date="2016-10-23T23:15:00Z">
              <w:rPr>
                <w:rFonts w:eastAsia="Times New Roman"/>
                <w:noProof/>
              </w:rPr>
            </w:rPrChange>
          </w:rPr>
          <w:lastRenderedPageBreak/>
          <w:drawing>
            <wp:inline distT="0" distB="0" distL="0" distR="0">
              <wp:extent cx="5486400" cy="2889018"/>
              <wp:effectExtent l="0" t="0" r="0" b="6985"/>
              <wp:docPr id="6" name="Picture 6" descr="2016-10-18_14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0-18_1423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89018"/>
                      </a:xfrm>
                      <a:prstGeom prst="rect">
                        <a:avLst/>
                      </a:prstGeom>
                      <a:noFill/>
                      <a:ln>
                        <a:noFill/>
                      </a:ln>
                    </pic:spPr>
                  </pic:pic>
                </a:graphicData>
              </a:graphic>
            </wp:inline>
          </w:drawing>
        </w:r>
      </w:ins>
    </w:p>
    <w:p w:rsidR="00DC3697" w:rsidRPr="00E810B2" w:rsidRDefault="002A694C">
      <w:pPr>
        <w:spacing w:line="240" w:lineRule="auto"/>
        <w:jc w:val="both"/>
        <w:rPr>
          <w:ins w:id="1070" w:author="Thanh Cao" w:date="2016-10-23T22:15:00Z"/>
          <w:rFonts w:ascii="Times New Roman" w:eastAsia="Times New Roman" w:hAnsi="Times New Roman" w:cs="Times New Roman"/>
          <w:i/>
          <w:color w:val="auto"/>
          <w:sz w:val="24"/>
          <w:szCs w:val="24"/>
          <w:lang w:eastAsia="zh-CN"/>
          <w:rPrChange w:id="1071" w:author="Thai" w:date="2016-10-23T23:15:00Z">
            <w:rPr>
              <w:ins w:id="1072" w:author="Thanh Cao" w:date="2016-10-23T22:15:00Z"/>
              <w:rFonts w:ascii="Times New Roman" w:eastAsia="Times New Roman" w:hAnsi="Times New Roman" w:cs="Times New Roman"/>
              <w:color w:val="auto"/>
              <w:sz w:val="24"/>
              <w:szCs w:val="24"/>
              <w:lang w:eastAsia="zh-CN"/>
            </w:rPr>
          </w:rPrChange>
        </w:rPr>
        <w:pPrChange w:id="1073" w:author="Thanh Cao" w:date="2016-10-23T22:25:00Z">
          <w:pPr>
            <w:spacing w:line="240" w:lineRule="auto"/>
          </w:pPr>
        </w:pPrChange>
      </w:pPr>
      <w:ins w:id="1074" w:author="Thanh Cao" w:date="2016-10-23T22:25:00Z">
        <w:r w:rsidRPr="00E810B2">
          <w:rPr>
            <w:rFonts w:ascii="Times New Roman" w:eastAsia="Times New Roman" w:hAnsi="Times New Roman" w:cs="Times New Roman"/>
            <w:b/>
            <w:i/>
            <w:sz w:val="24"/>
            <w:szCs w:val="24"/>
            <w:lang w:eastAsia="zh-CN"/>
            <w:rPrChange w:id="1075" w:author="Thai" w:date="2016-10-23T23:15:00Z">
              <w:rPr>
                <w:rFonts w:ascii="Times New Roman" w:eastAsia="Times New Roman" w:hAnsi="Times New Roman" w:cs="Times New Roman"/>
                <w:sz w:val="24"/>
                <w:szCs w:val="24"/>
                <w:lang w:eastAsia="zh-CN"/>
              </w:rPr>
            </w:rPrChange>
          </w:rPr>
          <w:t>Hình</w:t>
        </w:r>
      </w:ins>
      <w:ins w:id="1076" w:author="Thanh Cao" w:date="2016-10-23T22:15:00Z">
        <w:r w:rsidR="00DC3697" w:rsidRPr="00E810B2">
          <w:rPr>
            <w:rFonts w:ascii="Times New Roman" w:eastAsia="Times New Roman" w:hAnsi="Times New Roman" w:cs="Times New Roman"/>
            <w:b/>
            <w:i/>
            <w:sz w:val="24"/>
            <w:szCs w:val="24"/>
            <w:lang w:eastAsia="zh-CN"/>
            <w:rPrChange w:id="1077" w:author="Thai" w:date="2016-10-23T23:15:00Z">
              <w:rPr>
                <w:rFonts w:eastAsia="Times New Roman"/>
                <w:lang w:eastAsia="zh-CN"/>
              </w:rPr>
            </w:rPrChange>
          </w:rPr>
          <w:t xml:space="preserve"> 4.4. Thiết bị công tắc ánh sáng không thể hiểu </w:t>
        </w:r>
        <w:proofErr w:type="gramStart"/>
        <w:r w:rsidR="00DC3697" w:rsidRPr="00E810B2">
          <w:rPr>
            <w:rFonts w:ascii="Times New Roman" w:eastAsia="Times New Roman" w:hAnsi="Times New Roman" w:cs="Times New Roman"/>
            <w:b/>
            <w:i/>
            <w:sz w:val="24"/>
            <w:szCs w:val="24"/>
            <w:lang w:eastAsia="zh-CN"/>
            <w:rPrChange w:id="1078" w:author="Thai" w:date="2016-10-23T23:15:00Z">
              <w:rPr>
                <w:rFonts w:eastAsia="Times New Roman"/>
                <w:lang w:eastAsia="zh-CN"/>
              </w:rPr>
            </w:rPrChange>
          </w:rPr>
          <w:t>được</w:t>
        </w:r>
        <w:r w:rsidR="00DC3697" w:rsidRPr="00E810B2">
          <w:rPr>
            <w:rFonts w:ascii="Times New Roman" w:eastAsia="Times New Roman" w:hAnsi="Times New Roman" w:cs="Times New Roman"/>
            <w:i/>
            <w:sz w:val="24"/>
            <w:szCs w:val="24"/>
            <w:lang w:eastAsia="zh-CN"/>
            <w:rPrChange w:id="1079" w:author="Thai" w:date="2016-10-23T23:15:00Z">
              <w:rPr>
                <w:rFonts w:eastAsia="Times New Roman"/>
                <w:lang w:eastAsia="zh-CN"/>
              </w:rPr>
            </w:rPrChange>
          </w:rPr>
          <w:t>.Các</w:t>
        </w:r>
        <w:proofErr w:type="gramEnd"/>
        <w:r w:rsidR="00DC3697" w:rsidRPr="00E810B2">
          <w:rPr>
            <w:rFonts w:ascii="Times New Roman" w:eastAsia="Times New Roman" w:hAnsi="Times New Roman" w:cs="Times New Roman"/>
            <w:i/>
            <w:sz w:val="24"/>
            <w:szCs w:val="24"/>
            <w:lang w:eastAsia="zh-CN"/>
            <w:rPrChange w:id="1080" w:author="Thai" w:date="2016-10-23T23:15:00Z">
              <w:rPr>
                <w:rFonts w:eastAsia="Times New Roman"/>
                <w:lang w:eastAsia="zh-CN"/>
              </w:rPr>
            </w:rPrChange>
          </w:rPr>
          <w:t xml:space="preserve"> dãy công tắc như thế này rất phổ biến trong các gia đình. Không có bản đồ rõ ràng giữa các công tắc và </w:t>
        </w:r>
      </w:ins>
    </w:p>
    <w:p w:rsidR="00DC3697" w:rsidRPr="00E810B2" w:rsidRDefault="00DC3697">
      <w:pPr>
        <w:spacing w:line="240" w:lineRule="auto"/>
        <w:jc w:val="both"/>
        <w:rPr>
          <w:ins w:id="1081" w:author="Thanh Cao" w:date="2016-10-23T22:28:00Z"/>
          <w:rFonts w:ascii="Times New Roman" w:eastAsia="Times New Roman" w:hAnsi="Times New Roman" w:cs="Times New Roman"/>
          <w:i/>
          <w:sz w:val="24"/>
          <w:szCs w:val="24"/>
          <w:lang w:eastAsia="zh-CN"/>
          <w:rPrChange w:id="1082" w:author="Thai" w:date="2016-10-23T23:15:00Z">
            <w:rPr>
              <w:ins w:id="1083" w:author="Thanh Cao" w:date="2016-10-23T22:28:00Z"/>
              <w:rFonts w:ascii="Times New Roman" w:eastAsia="Times New Roman" w:hAnsi="Times New Roman" w:cs="Times New Roman"/>
              <w:sz w:val="24"/>
              <w:szCs w:val="24"/>
              <w:lang w:eastAsia="zh-CN"/>
            </w:rPr>
          </w:rPrChange>
        </w:rPr>
        <w:pPrChange w:id="1084" w:author="Thanh Cao" w:date="2016-10-23T22:25:00Z">
          <w:pPr>
            <w:spacing w:line="240" w:lineRule="auto"/>
          </w:pPr>
        </w:pPrChange>
      </w:pPr>
      <w:ins w:id="1085" w:author="Thanh Cao" w:date="2016-10-23T22:15:00Z">
        <w:r w:rsidRPr="00E810B2">
          <w:rPr>
            <w:rFonts w:ascii="Times New Roman" w:eastAsia="Times New Roman" w:hAnsi="Times New Roman" w:cs="Times New Roman"/>
            <w:i/>
            <w:sz w:val="24"/>
            <w:szCs w:val="24"/>
            <w:lang w:eastAsia="zh-CN"/>
            <w:rPrChange w:id="1086" w:author="Thai" w:date="2016-10-23T23:15:00Z">
              <w:rPr>
                <w:rFonts w:eastAsia="Times New Roman"/>
                <w:lang w:eastAsia="zh-CN"/>
              </w:rPr>
            </w:rPrChange>
          </w:rPr>
          <w:t>đèn được kiểm soát. Tôi từng có một bảng điều khiển tương tự như trong nhà của tôi, mặc dù chỉ có sáu công tắc. Thậm chí sau nhiều năm sống ở nhà, tôi không bao giờ có thể nhớ để sử dụng, vì vậy tôi chỉ đơn giản là thử tất cả các công tắc hoặc lên (trên) hoặc xuống (off). Để giải quyết vấn đề? Xem Hình 4.5.</w:t>
        </w:r>
      </w:ins>
    </w:p>
    <w:p w:rsidR="002A694C" w:rsidRPr="00E810B2" w:rsidRDefault="002A694C">
      <w:pPr>
        <w:spacing w:line="240" w:lineRule="auto"/>
        <w:jc w:val="both"/>
        <w:rPr>
          <w:ins w:id="1087" w:author="Thanh Cao" w:date="2016-10-23T22:15:00Z"/>
          <w:rFonts w:ascii="Times New Roman" w:eastAsia="Times New Roman" w:hAnsi="Times New Roman" w:cs="Times New Roman"/>
          <w:color w:val="auto"/>
          <w:sz w:val="24"/>
          <w:szCs w:val="24"/>
          <w:lang w:eastAsia="zh-CN"/>
        </w:rPr>
        <w:pPrChange w:id="1088" w:author="Thanh Cao" w:date="2016-10-23T22:25:00Z">
          <w:pPr>
            <w:spacing w:line="240" w:lineRule="auto"/>
          </w:pPr>
        </w:pPrChange>
      </w:pPr>
    </w:p>
    <w:p w:rsidR="00DC3697" w:rsidRPr="00E810B2" w:rsidDel="00E541D5" w:rsidRDefault="00DC3697">
      <w:pPr>
        <w:spacing w:line="240" w:lineRule="auto"/>
        <w:ind w:firstLine="720"/>
        <w:jc w:val="both"/>
        <w:rPr>
          <w:ins w:id="1089" w:author="Thanh Cao" w:date="2016-10-23T22:28:00Z"/>
          <w:del w:id="1090" w:author="Thai" w:date="2016-10-23T22:42:00Z"/>
          <w:rFonts w:ascii="Times New Roman" w:eastAsia="Times New Roman" w:hAnsi="Times New Roman" w:cs="Times New Roman"/>
          <w:sz w:val="24"/>
          <w:szCs w:val="24"/>
          <w:lang w:eastAsia="zh-CN"/>
        </w:rPr>
        <w:pPrChange w:id="1091" w:author="Thai" w:date="2016-10-23T22:42:00Z">
          <w:pPr>
            <w:spacing w:line="240" w:lineRule="auto"/>
            <w:ind w:firstLine="720"/>
          </w:pPr>
        </w:pPrChange>
      </w:pPr>
      <w:ins w:id="1092" w:author="Thanh Cao" w:date="2016-10-23T22:15:00Z">
        <w:r w:rsidRPr="00E810B2">
          <w:rPr>
            <w:rFonts w:ascii="Times New Roman" w:eastAsia="Times New Roman" w:hAnsi="Times New Roman" w:cs="Times New Roman"/>
            <w:sz w:val="24"/>
            <w:szCs w:val="24"/>
            <w:lang w:eastAsia="zh-CN"/>
            <w:rPrChange w:id="1093" w:author="Thai" w:date="2016-10-23T23:15:00Z">
              <w:rPr>
                <w:rFonts w:eastAsia="Times New Roman"/>
                <w:lang w:eastAsia="zh-CN"/>
              </w:rPr>
            </w:rPrChange>
          </w:rPr>
          <w:t xml:space="preserve">Tôi đã từng sống trong một ngôi nhà tuyệt vời trên những vách đá của Del Mar, California, được thiết kế bởi hai kiến trúc sư từng đoạt giải thưởng trẻ. Họ thật tuyệt vời, và các kiến trúc sư đã chứng minh giá trị của mình bằng vị trí ngoạn mục của ngôi nhà và cửa sổ rộng mà bỏ qua các đại dương. Nhưng họ thích tùng, gọn gàng, thiết kế hiện đại với một lỗi. Bên trong ngôi nhà, trong số những thứ khác, sắp xếp gọn gàng của công tắc đèn: Một hàng ngang của bốn công tắc giống hệt nhau trong sảnh trước, một cột dọc trong sáu tắc giống hệt nhau trong phòng sinh </w:t>
        </w:r>
        <w:proofErr w:type="gramStart"/>
        <w:r w:rsidRPr="00E810B2">
          <w:rPr>
            <w:rFonts w:ascii="Times New Roman" w:eastAsia="Times New Roman" w:hAnsi="Times New Roman" w:cs="Times New Roman"/>
            <w:sz w:val="24"/>
            <w:szCs w:val="24"/>
            <w:lang w:eastAsia="zh-CN"/>
            <w:rPrChange w:id="1094" w:author="Thai" w:date="2016-10-23T23:15:00Z">
              <w:rPr>
                <w:rFonts w:eastAsia="Times New Roman"/>
                <w:lang w:eastAsia="zh-CN"/>
              </w:rPr>
            </w:rPrChange>
          </w:rPr>
          <w:t>hoạt .</w:t>
        </w:r>
        <w:proofErr w:type="gramEnd"/>
        <w:r w:rsidRPr="00E810B2">
          <w:rPr>
            <w:rFonts w:ascii="Times New Roman" w:eastAsia="Times New Roman" w:hAnsi="Times New Roman" w:cs="Times New Roman"/>
            <w:sz w:val="24"/>
            <w:szCs w:val="24"/>
            <w:lang w:eastAsia="zh-CN"/>
            <w:rPrChange w:id="1095" w:author="Thai" w:date="2016-10-23T23:15:00Z">
              <w:rPr>
                <w:rFonts w:eastAsia="Times New Roman"/>
                <w:lang w:eastAsia="zh-CN"/>
              </w:rPr>
            </w:rPrChange>
          </w:rPr>
          <w:t xml:space="preserve"> "Bạn sẽ làm quen với nó," kiến trúc sư yên tâm chúng tôi khi chúng tôi phàn nàn. Chúng tôi không bao giờ làm. Hình 4.4 cho thấy một tám-switch các công tắc mà tôi tìm thấy trong một nhà, tôi đã đến thăm. Ai có thể nhớ những gì từng làm? Nhà tôi chỉ có sáu công tắc, và đó là quá đủ. (Ảnh chụp các công tắc từ nhà Del Mar tôi không còn giữ.)</w:t>
        </w:r>
      </w:ins>
    </w:p>
    <w:p w:rsidR="002A694C" w:rsidRPr="00E810B2" w:rsidRDefault="002A694C">
      <w:pPr>
        <w:spacing w:line="240" w:lineRule="auto"/>
        <w:ind w:firstLine="720"/>
        <w:jc w:val="both"/>
        <w:rPr>
          <w:ins w:id="1096" w:author="Thanh Cao" w:date="2016-10-23T22:15:00Z"/>
          <w:rFonts w:ascii="Times New Roman" w:eastAsia="Times New Roman" w:hAnsi="Times New Roman" w:cs="Times New Roman"/>
          <w:color w:val="auto"/>
          <w:sz w:val="24"/>
          <w:szCs w:val="24"/>
          <w:lang w:eastAsia="zh-CN"/>
        </w:rPr>
        <w:pPrChange w:id="1097" w:author="Thai" w:date="2016-10-23T22:42:00Z">
          <w:pPr>
            <w:spacing w:line="240" w:lineRule="auto"/>
            <w:ind w:firstLine="720"/>
          </w:pPr>
        </w:pPrChange>
      </w:pPr>
    </w:p>
    <w:p w:rsidR="00DC3697" w:rsidRPr="00E810B2" w:rsidRDefault="00DC3697">
      <w:pPr>
        <w:spacing w:line="240" w:lineRule="auto"/>
        <w:ind w:firstLine="720"/>
        <w:jc w:val="both"/>
        <w:rPr>
          <w:ins w:id="1098" w:author="Thanh Cao" w:date="2016-10-23T22:15:00Z"/>
          <w:rFonts w:ascii="Times New Roman" w:eastAsia="Times New Roman" w:hAnsi="Times New Roman" w:cs="Times New Roman"/>
          <w:color w:val="auto"/>
          <w:sz w:val="24"/>
          <w:szCs w:val="24"/>
          <w:lang w:eastAsia="zh-CN"/>
        </w:rPr>
        <w:pPrChange w:id="1099" w:author="Thai" w:date="2016-10-23T22:42:00Z">
          <w:pPr>
            <w:spacing w:line="240" w:lineRule="auto"/>
          </w:pPr>
        </w:pPrChange>
      </w:pPr>
      <w:ins w:id="1100" w:author="Thanh Cao" w:date="2016-10-23T22:15:00Z">
        <w:r w:rsidRPr="00E810B2">
          <w:rPr>
            <w:rFonts w:ascii="Times New Roman" w:eastAsia="Times New Roman" w:hAnsi="Times New Roman" w:cs="Times New Roman"/>
            <w:sz w:val="24"/>
            <w:szCs w:val="24"/>
            <w:lang w:eastAsia="zh-CN"/>
            <w:rPrChange w:id="1101" w:author="Thai" w:date="2016-10-23T23:15:00Z">
              <w:rPr>
                <w:rFonts w:eastAsia="Times New Roman"/>
                <w:lang w:eastAsia="zh-CN"/>
              </w:rPr>
            </w:rPrChange>
          </w:rPr>
          <w:t>Việc thiếu thông tin liên lạc rõ ràng giữa người dân và các tổ chức xây dựng các bộ phận của một hệ thống có lẽ là nguyên nhân phổ biến nhất, thiết kế khó hiểu phức tạp. Một thiết kế có thể sử dụng bắt đầu với các quan sát cẩn thận về cách các công việc hỗ trợ này đang thực sự thực hiện, theo sau là một quá trình thiết kế mà kết quả trong một phù hợp tốt với những cách thực hiện các nhiệm vụ được thực hiện. Các kỹ thuật cho phương pháp này là phân tích công việc. Các tên cho toàn bộ quá trình là thiết kế con người làm trung tâm (HCD), thảo luận trong chương 6.</w:t>
        </w:r>
      </w:ins>
    </w:p>
    <w:p w:rsidR="00DC3697" w:rsidRPr="00E810B2" w:rsidRDefault="00DC3697">
      <w:pPr>
        <w:spacing w:line="240" w:lineRule="auto"/>
        <w:ind w:firstLine="720"/>
        <w:jc w:val="both"/>
        <w:rPr>
          <w:ins w:id="1102" w:author="Thanh Cao" w:date="2016-10-23T22:15:00Z"/>
          <w:rFonts w:ascii="Times New Roman" w:eastAsia="Times New Roman" w:hAnsi="Times New Roman" w:cs="Times New Roman"/>
          <w:color w:val="auto"/>
          <w:sz w:val="24"/>
          <w:szCs w:val="24"/>
          <w:lang w:eastAsia="zh-CN"/>
        </w:rPr>
        <w:pPrChange w:id="1103" w:author="Thai" w:date="2016-10-23T22:42:00Z">
          <w:pPr>
            <w:spacing w:line="240" w:lineRule="auto"/>
            <w:ind w:firstLine="720"/>
          </w:pPr>
        </w:pPrChange>
      </w:pPr>
      <w:ins w:id="1104" w:author="Thanh Cao" w:date="2016-10-23T22:15:00Z">
        <w:r w:rsidRPr="00E810B2">
          <w:rPr>
            <w:rFonts w:ascii="Times New Roman" w:eastAsia="Times New Roman" w:hAnsi="Times New Roman" w:cs="Times New Roman"/>
            <w:sz w:val="24"/>
            <w:szCs w:val="24"/>
            <w:lang w:eastAsia="zh-CN"/>
            <w:rPrChange w:id="1105" w:author="Thai" w:date="2016-10-23T23:15:00Z">
              <w:rPr>
                <w:rFonts w:eastAsia="Times New Roman"/>
                <w:lang w:eastAsia="zh-CN"/>
              </w:rPr>
            </w:rPrChange>
          </w:rPr>
          <w:t xml:space="preserve">Các giải pháp cho các vấn đề đặt ra bởi nhà Del Mar tôi yêu cầu các ánh xạ tự nhiên được mô tả trong Chương 3. Với sáu công tắc đèn gắn trong một mảng một chiều, theo chiều dọc trên tường, có là không có cách nào họ có thể bản đồ tự nhiên với hai </w:t>
        </w:r>
        <w:proofErr w:type="gramStart"/>
        <w:r w:rsidRPr="00E810B2">
          <w:rPr>
            <w:rFonts w:ascii="Times New Roman" w:eastAsia="Times New Roman" w:hAnsi="Times New Roman" w:cs="Times New Roman"/>
            <w:sz w:val="24"/>
            <w:szCs w:val="24"/>
            <w:lang w:eastAsia="zh-CN"/>
            <w:rPrChange w:id="1106" w:author="Thai" w:date="2016-10-23T23:15:00Z">
              <w:rPr>
                <w:rFonts w:eastAsia="Times New Roman"/>
                <w:lang w:eastAsia="zh-CN"/>
              </w:rPr>
            </w:rPrChange>
          </w:rPr>
          <w:t>chiều ,</w:t>
        </w:r>
        <w:proofErr w:type="gramEnd"/>
        <w:r w:rsidRPr="00E810B2">
          <w:rPr>
            <w:rFonts w:ascii="Times New Roman" w:eastAsia="Times New Roman" w:hAnsi="Times New Roman" w:cs="Times New Roman"/>
            <w:sz w:val="24"/>
            <w:szCs w:val="24"/>
            <w:lang w:eastAsia="zh-CN"/>
            <w:rPrChange w:id="1107" w:author="Thai" w:date="2016-10-23T23:15:00Z">
              <w:rPr>
                <w:rFonts w:eastAsia="Times New Roman"/>
                <w:lang w:eastAsia="zh-CN"/>
              </w:rPr>
            </w:rPrChange>
          </w:rPr>
          <w:t xml:space="preserve"> ngang vị trí của đèn trên trần. Tại sao đặt các công tắc vào tường? Tại sao không làm lại mọi thứ? Tại sao không đặt các công theo chiều ngang, tương tự chính xác để những điều được kiểm soát, với một bố trí hai chiều để các công tắc có thể được đặt trên một dãy của tòa nhà trong tương ứng chính xác với các khu </w:t>
        </w:r>
        <w:r w:rsidRPr="00E810B2">
          <w:rPr>
            <w:rFonts w:ascii="Times New Roman" w:eastAsia="Times New Roman" w:hAnsi="Times New Roman" w:cs="Times New Roman"/>
            <w:sz w:val="24"/>
            <w:szCs w:val="24"/>
            <w:lang w:eastAsia="zh-CN"/>
            <w:rPrChange w:id="1108" w:author="Thai" w:date="2016-10-23T23:15:00Z">
              <w:rPr>
                <w:rFonts w:eastAsia="Times New Roman"/>
                <w:lang w:eastAsia="zh-CN"/>
              </w:rPr>
            </w:rPrChange>
          </w:rPr>
          <w:lastRenderedPageBreak/>
          <w:t>vực mà họ kiểm soát? Phù hợp với cách bố trí của đèn với cách bố trí của công tắc: nguyên tắc của bản đồ tự nhiên. Bạn có thể xem kết quả trong hình 4.5. Chúng tôi gắn kết một kế hoạch sàn của phòng khách trên một tấm và định hướng nó để phù hợp với căn phòng. Công tắc đã được đặt trên sàn kế hoạch để mỗi sử dụng được đặt tại khu vực kiểm soát</w:t>
        </w:r>
      </w:ins>
    </w:p>
    <w:p w:rsidR="00DC3697" w:rsidRPr="00E810B2" w:rsidRDefault="002A694C" w:rsidP="00DC3697">
      <w:pPr>
        <w:spacing w:line="240" w:lineRule="auto"/>
        <w:rPr>
          <w:ins w:id="1109" w:author="Thanh Cao" w:date="2016-10-23T22:15:00Z"/>
          <w:rFonts w:ascii="Times New Roman" w:eastAsia="Times New Roman" w:hAnsi="Times New Roman" w:cs="Times New Roman"/>
          <w:color w:val="auto"/>
          <w:sz w:val="24"/>
          <w:szCs w:val="24"/>
          <w:lang w:eastAsia="zh-CN"/>
        </w:rPr>
      </w:pPr>
      <w:ins w:id="1110" w:author="Thanh Cao" w:date="2016-10-23T22:15:00Z">
        <w:r w:rsidRPr="006A5FED">
          <w:rPr>
            <w:rFonts w:ascii="Times New Roman" w:eastAsia="Times New Roman" w:hAnsi="Times New Roman" w:cs="Times New Roman"/>
            <w:noProof/>
            <w:color w:val="auto"/>
            <w:sz w:val="24"/>
            <w:szCs w:val="24"/>
          </w:rPr>
          <w:drawing>
            <wp:anchor distT="0" distB="0" distL="114300" distR="114300" simplePos="0" relativeHeight="251658240" behindDoc="0" locked="0" layoutInCell="1" allowOverlap="1" wp14:anchorId="23C3938E" wp14:editId="210074F2">
              <wp:simplePos x="0" y="0"/>
              <wp:positionH relativeFrom="column">
                <wp:posOffset>3219450</wp:posOffset>
              </wp:positionH>
              <wp:positionV relativeFrom="paragraph">
                <wp:posOffset>268605</wp:posOffset>
              </wp:positionV>
              <wp:extent cx="2667000" cy="2647950"/>
              <wp:effectExtent l="0" t="0" r="0" b="0"/>
              <wp:wrapThrough wrapText="bothSides">
                <wp:wrapPolygon edited="0">
                  <wp:start x="0" y="0"/>
                  <wp:lineTo x="0" y="21445"/>
                  <wp:lineTo x="21446" y="21445"/>
                  <wp:lineTo x="21446" y="0"/>
                  <wp:lineTo x="0" y="0"/>
                </wp:wrapPolygon>
              </wp:wrapThrough>
              <wp:docPr id="4" name="Picture 4" descr="2016-10-18_14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10-18_1436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anchor>
          </w:drawing>
        </w:r>
        <w:r w:rsidR="00DC3697" w:rsidRPr="00E810B2">
          <w:rPr>
            <w:rFonts w:ascii="Times New Roman" w:eastAsia="Times New Roman" w:hAnsi="Times New Roman" w:cs="Times New Roman"/>
            <w:color w:val="auto"/>
            <w:sz w:val="24"/>
            <w:szCs w:val="24"/>
            <w:lang w:eastAsia="zh-CN"/>
          </w:rPr>
          <w:br/>
        </w:r>
      </w:ins>
    </w:p>
    <w:p w:rsidR="00DC3697" w:rsidRPr="00E810B2" w:rsidRDefault="00DC3697">
      <w:pPr>
        <w:spacing w:line="240" w:lineRule="auto"/>
        <w:jc w:val="both"/>
        <w:rPr>
          <w:ins w:id="1111" w:author="Thanh Cao" w:date="2016-10-23T22:26:00Z"/>
          <w:rFonts w:ascii="Times New Roman" w:eastAsia="Times New Roman" w:hAnsi="Times New Roman" w:cs="Times New Roman"/>
          <w:i/>
          <w:iCs/>
          <w:sz w:val="24"/>
          <w:szCs w:val="24"/>
          <w:lang w:eastAsia="zh-CN"/>
        </w:rPr>
        <w:pPrChange w:id="1112" w:author="Thai" w:date="2016-10-23T22:42:00Z">
          <w:pPr>
            <w:spacing w:line="240" w:lineRule="auto"/>
          </w:pPr>
        </w:pPrChange>
      </w:pPr>
      <w:ins w:id="1113" w:author="Thanh Cao" w:date="2016-10-23T22:15:00Z">
        <w:r w:rsidRPr="00E810B2">
          <w:rPr>
            <w:rFonts w:ascii="Times New Roman" w:eastAsia="Times New Roman" w:hAnsi="Times New Roman" w:cs="Times New Roman"/>
            <w:b/>
            <w:i/>
            <w:iCs/>
            <w:sz w:val="24"/>
            <w:szCs w:val="24"/>
            <w:lang w:eastAsia="zh-CN"/>
            <w:rPrChange w:id="1114" w:author="Thai" w:date="2016-10-23T23:15:00Z">
              <w:rPr>
                <w:rFonts w:eastAsia="Times New Roman"/>
                <w:i/>
                <w:iCs/>
                <w:lang w:eastAsia="zh-CN"/>
              </w:rPr>
            </w:rPrChange>
          </w:rPr>
          <w:t>Hình 4.5. Một bản đồ tự nhiên của ánh sáng chuyển sang sử dụng đèn.</w:t>
        </w:r>
        <w:r w:rsidRPr="00E810B2">
          <w:rPr>
            <w:rFonts w:ascii="Times New Roman" w:eastAsia="Times New Roman" w:hAnsi="Times New Roman" w:cs="Times New Roman"/>
            <w:i/>
            <w:iCs/>
            <w:sz w:val="24"/>
            <w:szCs w:val="24"/>
            <w:lang w:eastAsia="zh-CN"/>
            <w:rPrChange w:id="1115" w:author="Thai" w:date="2016-10-23T23:15:00Z">
              <w:rPr>
                <w:rFonts w:eastAsia="Times New Roman"/>
                <w:i/>
                <w:iCs/>
                <w:lang w:eastAsia="zh-CN"/>
              </w:rPr>
            </w:rPrChange>
          </w:rPr>
          <w:t xml:space="preserve"> Đây là cách tôi vẽ bản đồ năm switch vào ánh sáng trong cuộc sống của tôi phòng. Tôi đặt cần gạt nhỏ phù hợp với các kế hoạch của căn phòng của nhà khách, ban công, và hội trường, với mỗi công tắc đặt nơi ánh sáng đã được đặt. Bởi các switch trung tâm chỉ ra nơi mà bảng điều khiển này đã được đặt. Bề mặt được nghiêng để làm cho nó dễ dàng hơn để nó liên quan đến việc bố trí ngang của đèn, và độ dốc cung cấp một anti-affordance tự nhiên, ngăn chặn những người từ đặt cốc cà phê và uống container trên các điều khiển.</w:t>
        </w:r>
      </w:ins>
    </w:p>
    <w:p w:rsidR="002A694C" w:rsidRPr="00E810B2" w:rsidRDefault="002A694C" w:rsidP="00DC3697">
      <w:pPr>
        <w:spacing w:line="240" w:lineRule="auto"/>
        <w:rPr>
          <w:ins w:id="1116" w:author="Thanh Cao" w:date="2016-10-23T22:26:00Z"/>
          <w:rFonts w:ascii="Times New Roman" w:eastAsia="Times New Roman" w:hAnsi="Times New Roman" w:cs="Times New Roman"/>
          <w:i/>
          <w:iCs/>
          <w:sz w:val="24"/>
          <w:szCs w:val="24"/>
          <w:lang w:eastAsia="zh-CN"/>
        </w:rPr>
      </w:pPr>
    </w:p>
    <w:p w:rsidR="002A694C" w:rsidRPr="00E810B2" w:rsidRDefault="002A694C" w:rsidP="00DC3697">
      <w:pPr>
        <w:spacing w:line="240" w:lineRule="auto"/>
        <w:rPr>
          <w:ins w:id="1117" w:author="Thanh Cao" w:date="2016-10-23T22:15:00Z"/>
          <w:rFonts w:ascii="Times New Roman" w:eastAsia="Times New Roman" w:hAnsi="Times New Roman" w:cs="Times New Roman"/>
          <w:color w:val="auto"/>
          <w:sz w:val="24"/>
          <w:szCs w:val="24"/>
          <w:lang w:eastAsia="zh-CN"/>
        </w:rPr>
      </w:pPr>
    </w:p>
    <w:p w:rsidR="00DC3697" w:rsidRPr="00E810B2" w:rsidRDefault="00DC3697" w:rsidP="00DC3697">
      <w:pPr>
        <w:spacing w:line="240" w:lineRule="auto"/>
        <w:rPr>
          <w:ins w:id="1118" w:author="Thanh Cao" w:date="2016-10-23T22:15:00Z"/>
          <w:rFonts w:ascii="Times New Roman" w:eastAsia="Times New Roman" w:hAnsi="Times New Roman" w:cs="Times New Roman"/>
          <w:color w:val="auto"/>
          <w:sz w:val="24"/>
          <w:szCs w:val="24"/>
          <w:lang w:eastAsia="zh-CN"/>
        </w:rPr>
      </w:pPr>
    </w:p>
    <w:p w:rsidR="00DC3697" w:rsidRPr="00E810B2" w:rsidDel="00BE17F0" w:rsidRDefault="00DC3697">
      <w:pPr>
        <w:spacing w:line="240" w:lineRule="auto"/>
        <w:jc w:val="both"/>
        <w:rPr>
          <w:ins w:id="1119" w:author="Thanh Cao" w:date="2016-10-23T22:27:00Z"/>
          <w:del w:id="1120" w:author="Thai" w:date="2016-10-23T22:42:00Z"/>
          <w:rFonts w:ascii="Times New Roman" w:eastAsia="Times New Roman" w:hAnsi="Times New Roman" w:cs="Times New Roman"/>
          <w:sz w:val="24"/>
          <w:szCs w:val="24"/>
          <w:lang w:eastAsia="zh-CN"/>
        </w:rPr>
        <w:pPrChange w:id="1121" w:author="Thanh Cao" w:date="2016-10-23T22:26:00Z">
          <w:pPr>
            <w:spacing w:line="240" w:lineRule="auto"/>
          </w:pPr>
        </w:pPrChange>
      </w:pPr>
      <w:ins w:id="1122" w:author="Thanh Cao" w:date="2016-10-23T22:15:00Z">
        <w:r w:rsidRPr="00E810B2">
          <w:rPr>
            <w:rFonts w:ascii="Times New Roman" w:eastAsia="Times New Roman" w:hAnsi="Times New Roman" w:cs="Times New Roman"/>
            <w:sz w:val="24"/>
            <w:szCs w:val="24"/>
            <w:lang w:eastAsia="zh-CN"/>
            <w:rPrChange w:id="1123" w:author="Thai" w:date="2016-10-23T23:15:00Z">
              <w:rPr>
                <w:rFonts w:eastAsia="Times New Roman"/>
                <w:lang w:eastAsia="zh-CN"/>
              </w:rPr>
            </w:rPrChange>
          </w:rPr>
          <w:t>bằng công tắc đó. Các tấm được gắn với một độ nghiêng nhẹ từ ngang để làm cho nó dễ dàng để xem và để làm cho bản đồ rõ ràng</w:t>
        </w:r>
        <w:proofErr w:type="gramStart"/>
        <w:r w:rsidRPr="00E810B2">
          <w:rPr>
            <w:rFonts w:ascii="Times New Roman" w:eastAsia="Times New Roman" w:hAnsi="Times New Roman" w:cs="Times New Roman"/>
            <w:sz w:val="24"/>
            <w:szCs w:val="24"/>
            <w:lang w:eastAsia="zh-CN"/>
            <w:rPrChange w:id="1124"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1125" w:author="Thai" w:date="2016-10-23T23:15:00Z">
              <w:rPr>
                <w:rFonts w:eastAsia="Times New Roman"/>
                <w:lang w:eastAsia="zh-CN"/>
              </w:rPr>
            </w:rPrChange>
          </w:rPr>
          <w:t xml:space="preserve"> Đã tấm theo chiều thẳng đứng, các bản đồ vẫn sẽ là mơ hồ tấm bị nghiêng hơn là ngang để ngăn cản người (chúng tôi hoặc khách) từ cách đặt các đối tượng, như nút, trên tấm: một ví dụ của một affordance. (Chúng tôi tiếp tục đơn giản hóa hoạt động bằng cách chuyển nút thứ sáu đến một vị trí khác nhau mà ý nghĩa của nó là rõ ràng và nó đã không nhầm lẫn, bởi vì nó đứng một mình.)</w:t>
        </w:r>
      </w:ins>
    </w:p>
    <w:p w:rsidR="002A694C" w:rsidRPr="00E810B2" w:rsidRDefault="002A694C">
      <w:pPr>
        <w:spacing w:line="240" w:lineRule="auto"/>
        <w:jc w:val="both"/>
        <w:rPr>
          <w:ins w:id="1126" w:author="Thanh Cao" w:date="2016-10-23T22:15:00Z"/>
          <w:rFonts w:ascii="Times New Roman" w:eastAsia="Times New Roman" w:hAnsi="Times New Roman" w:cs="Times New Roman"/>
          <w:color w:val="auto"/>
          <w:sz w:val="24"/>
          <w:szCs w:val="24"/>
          <w:lang w:eastAsia="zh-CN"/>
        </w:rPr>
        <w:pPrChange w:id="1127" w:author="Thanh Cao" w:date="2016-10-23T22:26:00Z">
          <w:pPr>
            <w:spacing w:line="240" w:lineRule="auto"/>
          </w:pPr>
        </w:pPrChange>
      </w:pPr>
    </w:p>
    <w:p w:rsidR="00DC3697" w:rsidRPr="00E810B2" w:rsidDel="00EB738B" w:rsidRDefault="00DC3697">
      <w:pPr>
        <w:spacing w:line="240" w:lineRule="auto"/>
        <w:ind w:firstLine="720"/>
        <w:jc w:val="both"/>
        <w:rPr>
          <w:ins w:id="1128" w:author="Thanh Cao" w:date="2016-10-23T22:27:00Z"/>
          <w:del w:id="1129" w:author="Thai" w:date="2016-10-23T22:42:00Z"/>
          <w:rFonts w:ascii="Times New Roman" w:eastAsia="Times New Roman" w:hAnsi="Times New Roman" w:cs="Times New Roman"/>
          <w:sz w:val="24"/>
          <w:szCs w:val="24"/>
          <w:lang w:eastAsia="zh-CN"/>
        </w:rPr>
        <w:pPrChange w:id="1130" w:author="Thai" w:date="2016-10-23T22:42:00Z">
          <w:pPr>
            <w:spacing w:line="240" w:lineRule="auto"/>
            <w:ind w:firstLine="720"/>
          </w:pPr>
        </w:pPrChange>
      </w:pPr>
      <w:ins w:id="1131" w:author="Thanh Cao" w:date="2016-10-23T22:15:00Z">
        <w:r w:rsidRPr="00E810B2">
          <w:rPr>
            <w:rFonts w:ascii="Times New Roman" w:eastAsia="Times New Roman" w:hAnsi="Times New Roman" w:cs="Times New Roman"/>
            <w:sz w:val="24"/>
            <w:szCs w:val="24"/>
            <w:lang w:eastAsia="zh-CN"/>
            <w:rPrChange w:id="1132" w:author="Thai" w:date="2016-10-23T23:15:00Z">
              <w:rPr>
                <w:rFonts w:eastAsia="Times New Roman"/>
                <w:lang w:eastAsia="zh-CN"/>
              </w:rPr>
            </w:rPrChange>
          </w:rPr>
          <w:t>Nó là không cần thiết khó khăn để thực hiện lập bản đồ không gian này thiết bị công tắc đèn: những phần yêu cầu không có sẵn. Tôi đã phải thuê một kỹ thuật viên có tay nghề cao để xây dựng các bức tường gắn trên hộp và cài đặt công tắc và thiết bị điều khiển đặc biệt. Nhà xây dựng và thợ điện cần các thành phần tiêu chuẩn hóa. Hôm nay, công tắc hộp có sẵn cho các thợ điện được tổ chức như hình chữ nhật hộp để giữ một cụm công tắc, chuỗi các công tắc và được gắn kết theo chiều ngang hoặc theo chiều dọc trên tường. Để sản xuất ra các mảng không gian thích hợp, chúng tôi sẽ cần một cấu trúc hai chiều có thể được lắp song song với sàn nhà, nơi các công tắc sẽ được gắn trên đỉnh của hộp, trên bề mặt ngang. Các hộp chuyển đổi phải có một ma trận của hỗ trợ để có thể được tự do, vị trí tương đối hạn chế của thiết bị chuyển mạch trong bất cứ mô hình phù hợp nhất với căn phòng. Lý tưởng nhất là hộp sẽ sử dụng công tắc nhỏ, có lẽ áp thấp switch sẽ kiểm soát một cách riêng biệt cấu trúc điều khiển gắn kết mà sẽ chăm sóc của đèn (đó là những gì tôi đã làm trong nhà của tôi). Công tắc đèn có thể giao tiếp không dây thay vì thông qua các dây cáp dây điện nhà truyền thống. Thay vì các tấm ánh sáng chuẩn cho lớn, cồng kềnh như các công tắc hiện nay, các tấm cần được thiết kế cho lỗ nhỏ phù hợp với công tắc nhỏ, kết hợp với một cách để chèn một sàn có kế hoạch để nắp công tắc.</w:t>
        </w:r>
      </w:ins>
    </w:p>
    <w:p w:rsidR="002A694C" w:rsidRPr="00E810B2" w:rsidRDefault="002A694C">
      <w:pPr>
        <w:spacing w:line="240" w:lineRule="auto"/>
        <w:ind w:firstLine="720"/>
        <w:jc w:val="both"/>
        <w:rPr>
          <w:ins w:id="1133" w:author="Thanh Cao" w:date="2016-10-23T22:15:00Z"/>
          <w:rFonts w:ascii="Times New Roman" w:eastAsia="Times New Roman" w:hAnsi="Times New Roman" w:cs="Times New Roman"/>
          <w:color w:val="auto"/>
          <w:sz w:val="24"/>
          <w:szCs w:val="24"/>
          <w:lang w:eastAsia="zh-CN"/>
        </w:rPr>
        <w:pPrChange w:id="1134" w:author="Thai" w:date="2016-10-23T22:42:00Z">
          <w:pPr>
            <w:spacing w:line="240" w:lineRule="auto"/>
            <w:ind w:firstLine="720"/>
          </w:pPr>
        </w:pPrChange>
      </w:pPr>
    </w:p>
    <w:p w:rsidR="00DC3697" w:rsidRPr="00E810B2" w:rsidRDefault="00DC3697">
      <w:pPr>
        <w:spacing w:line="240" w:lineRule="auto"/>
        <w:ind w:firstLine="720"/>
        <w:jc w:val="both"/>
        <w:rPr>
          <w:ins w:id="1135" w:author="Thanh Cao" w:date="2016-10-23T22:15:00Z"/>
          <w:rFonts w:ascii="Times New Roman" w:eastAsia="Times New Roman" w:hAnsi="Times New Roman" w:cs="Times New Roman"/>
          <w:color w:val="auto"/>
          <w:sz w:val="24"/>
          <w:szCs w:val="24"/>
          <w:lang w:eastAsia="zh-CN"/>
        </w:rPr>
        <w:pPrChange w:id="1136" w:author="Thai" w:date="2016-10-23T22:43:00Z">
          <w:pPr>
            <w:spacing w:line="240" w:lineRule="auto"/>
            <w:ind w:firstLine="720"/>
          </w:pPr>
        </w:pPrChange>
      </w:pPr>
      <w:ins w:id="1137" w:author="Thanh Cao" w:date="2016-10-23T22:15:00Z">
        <w:r w:rsidRPr="00E810B2">
          <w:rPr>
            <w:rFonts w:ascii="Times New Roman" w:eastAsia="Times New Roman" w:hAnsi="Times New Roman" w:cs="Times New Roman"/>
            <w:sz w:val="24"/>
            <w:szCs w:val="24"/>
            <w:lang w:eastAsia="zh-CN"/>
            <w:rPrChange w:id="1138" w:author="Thai" w:date="2016-10-23T23:15:00Z">
              <w:rPr>
                <w:rFonts w:eastAsia="Times New Roman"/>
                <w:lang w:eastAsia="zh-CN"/>
              </w:rPr>
            </w:rPrChange>
          </w:rPr>
          <w:lastRenderedPageBreak/>
          <w:t>Đề nghị của tôi đòi hỏi rằng việc chuyển đổi hộp dính ra từ các bức tường, trong khi hộp ngày nay được gắn kết như vậy mà công tắc là ngang bằng với bức tường. Nhưng những hộp chuyển đổi mới sẽ không phải tác ra. Họ có thể được đặt trong các lỗ thụt vào trong các bức tường: chỉ là có căn phòng bên trong các bức tường cho các hộp chuyển đổi hiện tại, cũng có chỗ cho một bề mặt ngang thụt vào. Hoặc các switch có thể được đặt trên một bệ nhỏ.</w:t>
        </w:r>
      </w:ins>
    </w:p>
    <w:p w:rsidR="00DC3697" w:rsidRPr="00E810B2" w:rsidDel="00597381" w:rsidRDefault="00DC3697">
      <w:pPr>
        <w:spacing w:line="240" w:lineRule="auto"/>
        <w:ind w:firstLine="720"/>
        <w:jc w:val="both"/>
        <w:rPr>
          <w:ins w:id="1139" w:author="Thanh Cao" w:date="2016-10-23T22:27:00Z"/>
          <w:del w:id="1140" w:author="Thai" w:date="2016-10-23T22:43:00Z"/>
          <w:rFonts w:ascii="Times New Roman" w:eastAsia="Times New Roman" w:hAnsi="Times New Roman" w:cs="Times New Roman"/>
          <w:sz w:val="24"/>
          <w:szCs w:val="24"/>
          <w:lang w:eastAsia="zh-CN"/>
        </w:rPr>
        <w:pPrChange w:id="1141" w:author="Thai" w:date="2016-10-23T22:43:00Z">
          <w:pPr>
            <w:spacing w:line="240" w:lineRule="auto"/>
            <w:ind w:firstLine="720"/>
          </w:pPr>
        </w:pPrChange>
      </w:pPr>
      <w:ins w:id="1142" w:author="Thanh Cao" w:date="2016-10-23T22:15:00Z">
        <w:r w:rsidRPr="00E810B2">
          <w:rPr>
            <w:rFonts w:ascii="Times New Roman" w:eastAsia="Times New Roman" w:hAnsi="Times New Roman" w:cs="Times New Roman"/>
            <w:sz w:val="24"/>
            <w:szCs w:val="24"/>
            <w:lang w:eastAsia="zh-CN"/>
            <w:rPrChange w:id="1143" w:author="Thai" w:date="2016-10-23T23:15:00Z">
              <w:rPr>
                <w:rFonts w:eastAsia="Times New Roman"/>
                <w:lang w:eastAsia="zh-CN"/>
              </w:rPr>
            </w:rPrChange>
          </w:rPr>
          <w:t>Một lưu ý phụ, trong những thập kỷ đã trôi qua kể từ khi phiên bản đầu tiên của cuốn sách này được xuất bản, phần trên ánh xạ tự nhiên và những khó khăn với công tắc đèn đã nhận được rất phổ biến tiếp nhận. Tuy nhiên, không có công cụ thương mại có sẵn để làm cho nó dễ dàng để thực hiện những ý tưởng trong nhà. Có lần tôi đã cố gắng để thuyết phục giám đốc điều hành của công ty có nhà thiết thông minh và tôi đã sử dụng để thực hiện các điều khiển của hình 4.5, sử dụng các ý tưởng. "Tại sao không sản xuất các thành phần để làm cho nó dễ dàng cho mọi người để làm điều này," Tôi đề nghị. nhưng không thành công</w:t>
        </w:r>
      </w:ins>
      <w:ins w:id="1144" w:author="Thai" w:date="2016-10-23T22:43:00Z">
        <w:r w:rsidR="00597381" w:rsidRPr="00E810B2">
          <w:rPr>
            <w:rFonts w:ascii="Times New Roman" w:eastAsia="Times New Roman" w:hAnsi="Times New Roman" w:cs="Times New Roman"/>
            <w:sz w:val="24"/>
            <w:szCs w:val="24"/>
            <w:lang w:eastAsia="zh-CN"/>
          </w:rPr>
          <w:t>.</w:t>
        </w:r>
      </w:ins>
    </w:p>
    <w:p w:rsidR="002A694C" w:rsidRPr="00E810B2" w:rsidRDefault="002A694C">
      <w:pPr>
        <w:spacing w:line="240" w:lineRule="auto"/>
        <w:ind w:firstLine="720"/>
        <w:jc w:val="both"/>
        <w:rPr>
          <w:ins w:id="1145" w:author="Thanh Cao" w:date="2016-10-23T22:15:00Z"/>
          <w:rFonts w:ascii="Times New Roman" w:eastAsia="Times New Roman" w:hAnsi="Times New Roman" w:cs="Times New Roman"/>
          <w:color w:val="auto"/>
          <w:sz w:val="24"/>
          <w:szCs w:val="24"/>
          <w:lang w:eastAsia="zh-CN"/>
        </w:rPr>
        <w:pPrChange w:id="1146" w:author="Thai" w:date="2016-10-23T22:43:00Z">
          <w:pPr>
            <w:spacing w:line="240" w:lineRule="auto"/>
            <w:ind w:firstLine="720"/>
          </w:pPr>
        </w:pPrChange>
      </w:pPr>
    </w:p>
    <w:p w:rsidR="00DC3697" w:rsidRPr="00E810B2" w:rsidRDefault="00DC3697">
      <w:pPr>
        <w:spacing w:line="240" w:lineRule="auto"/>
        <w:ind w:firstLine="720"/>
        <w:jc w:val="both"/>
        <w:rPr>
          <w:ins w:id="1147" w:author="Thanh Cao" w:date="2016-10-23T22:27:00Z"/>
          <w:rFonts w:ascii="Times New Roman" w:eastAsia="Times New Roman" w:hAnsi="Times New Roman" w:cs="Times New Roman"/>
          <w:sz w:val="24"/>
          <w:szCs w:val="24"/>
          <w:lang w:eastAsia="zh-CN"/>
        </w:rPr>
        <w:pPrChange w:id="1148" w:author="Thai" w:date="2016-10-23T22:43:00Z">
          <w:pPr>
            <w:spacing w:line="240" w:lineRule="auto"/>
            <w:ind w:firstLine="720"/>
          </w:pPr>
        </w:pPrChange>
      </w:pPr>
      <w:ins w:id="1149" w:author="Thanh Cao" w:date="2016-10-23T22:15:00Z">
        <w:r w:rsidRPr="00E810B2">
          <w:rPr>
            <w:rFonts w:ascii="Times New Roman" w:eastAsia="Times New Roman" w:hAnsi="Times New Roman" w:cs="Times New Roman"/>
            <w:sz w:val="24"/>
            <w:szCs w:val="24"/>
            <w:lang w:eastAsia="zh-CN"/>
            <w:rPrChange w:id="1150" w:author="Thai" w:date="2016-10-23T23:15:00Z">
              <w:rPr>
                <w:rFonts w:eastAsia="Times New Roman"/>
                <w:lang w:eastAsia="zh-CN"/>
              </w:rPr>
            </w:rPrChange>
          </w:rPr>
          <w:t>Một ngày nào đó, chúng ta sẽ thoát khỏi công tắc cứng có dây, đòi hỏi chạy quá nhiều cáp điện, thêm vào chi phí và khó khăn của các nhà xây dựng, và làm cho tu sửa điện cực kỳ khó khăn và tốn thời gian. Thay vào đó, chúng tôi sẽ sử dụng Internet hoặc các tín hiệu không dây để kết nối chuyển mạch cho các thiết bị phải được kiểm soát. Bằng cách này, các điều khiển có thể được đặt ở bất cứ đâu. Họ có thể được cấu hình lại hoặc di chuyển. Chúng ta có thể có nhiều điều khiển cho cùng một mục đích, một số trong điện thoại của chúng tôi hoặc các thiết bị cầm tay khác. Tôi có thể kiểm soát nhiệt nhà tôi từ bất cứ nơi nào trênthế giới: tại sao tôi không thể làm điều tương tự với đèn của tôi? Một số cần thiết công nghệ không tồn tại ngày nay trong các cửa hàng đặc sản và tùy chỉnh các nhà xây dựng, nhưng họ sẽ không đi vào sử dụng rộng rãi cho đến khi chính các nhà sản xuất làm cho các thành phần cần thiết và truyền thống thợ điện trở nên thoải mái với việc cài đặt chúng. Các công cụ cho việc tạo ra các cấu hình chuyển đổi sử dụng các nguyên tắc lập bản đồ tốt có thể trở thành tiêu chuẩn và dễ áp dụng. Nó sẽ xảy ra, nhưng nó có thể mất thời gian đáng kể. Than ôi, giống như nhiều điều thay đổi, công nghệ mới sẽ mang lại đức tính và giảm thiểu. Các điều khiển là apt để được thông qua màn hình cảm ứng, cho phép lập bản đồ tự nhiên tuyệt vời để bố trí không gian liên quan, nhưng thiếu affordances vật lý của công tắc vật lý. Họ không thể hoạt động với các bên của cánh tay hoặc khuỷu tay trong khi cố gắng để vào một căn phòng, tay nạp với gói hoặc ly cà phê. Màn hình cảm ứng là tốt nếu tay được tự do. Có lẽ máy ảnh mà nhận ra cử chỉ sẽ làm công việc.</w:t>
        </w:r>
      </w:ins>
    </w:p>
    <w:p w:rsidR="002A694C" w:rsidRPr="00E810B2" w:rsidRDefault="002A694C">
      <w:pPr>
        <w:spacing w:line="240" w:lineRule="auto"/>
        <w:jc w:val="both"/>
        <w:rPr>
          <w:ins w:id="1151" w:author="Thanh Cao" w:date="2016-10-23T22:15:00Z"/>
          <w:rFonts w:ascii="Times New Roman" w:eastAsia="Times New Roman" w:hAnsi="Times New Roman" w:cs="Times New Roman"/>
          <w:color w:val="auto"/>
          <w:sz w:val="24"/>
          <w:szCs w:val="24"/>
          <w:lang w:eastAsia="zh-CN"/>
        </w:rPr>
        <w:pPrChange w:id="1152" w:author="Thanh Cao" w:date="2016-10-23T22:27:00Z">
          <w:pPr>
            <w:spacing w:line="240" w:lineRule="auto"/>
            <w:ind w:firstLine="720"/>
          </w:pPr>
        </w:pPrChange>
      </w:pPr>
    </w:p>
    <w:p w:rsidR="00DC3697" w:rsidRPr="00E810B2" w:rsidDel="00360154" w:rsidRDefault="00DC3697" w:rsidP="00DC3697">
      <w:pPr>
        <w:spacing w:line="240" w:lineRule="auto"/>
        <w:rPr>
          <w:ins w:id="1153" w:author="Thanh Cao" w:date="2016-10-23T22:27:00Z"/>
          <w:del w:id="1154" w:author="Thai" w:date="2016-10-23T23:18:00Z"/>
          <w:rFonts w:ascii="Times New Roman" w:eastAsia="Times New Roman" w:hAnsi="Times New Roman" w:cs="Times New Roman"/>
          <w:b/>
          <w:sz w:val="24"/>
          <w:szCs w:val="24"/>
          <w:lang w:eastAsia="zh-CN"/>
          <w:rPrChange w:id="1155" w:author="Thai" w:date="2016-10-23T23:15:00Z">
            <w:rPr>
              <w:ins w:id="1156" w:author="Thanh Cao" w:date="2016-10-23T22:27:00Z"/>
              <w:del w:id="1157" w:author="Thai" w:date="2016-10-23T23:18:00Z"/>
              <w:rFonts w:ascii="Times New Roman" w:eastAsia="Times New Roman" w:hAnsi="Times New Roman" w:cs="Times New Roman"/>
              <w:sz w:val="24"/>
              <w:szCs w:val="24"/>
              <w:lang w:eastAsia="zh-CN"/>
            </w:rPr>
          </w:rPrChange>
        </w:rPr>
      </w:pPr>
      <w:ins w:id="1158" w:author="Thanh Cao" w:date="2016-10-23T22:15:00Z">
        <w:r w:rsidRPr="00E810B2">
          <w:rPr>
            <w:rFonts w:ascii="Times New Roman" w:eastAsia="Times New Roman" w:hAnsi="Times New Roman" w:cs="Times New Roman"/>
            <w:b/>
            <w:sz w:val="24"/>
            <w:szCs w:val="24"/>
            <w:lang w:eastAsia="zh-CN"/>
            <w:rPrChange w:id="1159" w:author="Thai" w:date="2016-10-23T23:15:00Z">
              <w:rPr>
                <w:rFonts w:eastAsia="Times New Roman"/>
                <w:lang w:eastAsia="zh-CN"/>
              </w:rPr>
            </w:rPrChange>
          </w:rPr>
          <w:t>KIỂM SOÁT HOẠT ĐỘNG TRỌNG TÂM</w:t>
        </w:r>
      </w:ins>
    </w:p>
    <w:p w:rsidR="002A694C" w:rsidRPr="00E810B2" w:rsidRDefault="002A694C" w:rsidP="00DC3697">
      <w:pPr>
        <w:spacing w:line="240" w:lineRule="auto"/>
        <w:rPr>
          <w:ins w:id="1160" w:author="Thanh Cao" w:date="2016-10-23T22:15:00Z"/>
          <w:rFonts w:ascii="Times New Roman" w:eastAsia="Times New Roman" w:hAnsi="Times New Roman" w:cs="Times New Roman"/>
          <w:color w:val="auto"/>
          <w:sz w:val="24"/>
          <w:szCs w:val="24"/>
          <w:lang w:eastAsia="zh-CN"/>
        </w:rPr>
      </w:pPr>
    </w:p>
    <w:p w:rsidR="00DC3697" w:rsidRPr="00E810B2" w:rsidDel="00597381" w:rsidRDefault="00DC3697">
      <w:pPr>
        <w:spacing w:line="240" w:lineRule="auto"/>
        <w:jc w:val="both"/>
        <w:rPr>
          <w:ins w:id="1161" w:author="Thanh Cao" w:date="2016-10-23T22:27:00Z"/>
          <w:del w:id="1162" w:author="Thai" w:date="2016-10-23T22:43:00Z"/>
          <w:rFonts w:ascii="Times New Roman" w:eastAsia="Times New Roman" w:hAnsi="Times New Roman" w:cs="Times New Roman"/>
          <w:sz w:val="24"/>
          <w:szCs w:val="24"/>
          <w:lang w:eastAsia="zh-CN"/>
        </w:rPr>
        <w:pPrChange w:id="1163" w:author="Thanh Cao" w:date="2016-10-23T22:27:00Z">
          <w:pPr>
            <w:spacing w:line="240" w:lineRule="auto"/>
            <w:ind w:firstLine="720"/>
          </w:pPr>
        </w:pPrChange>
      </w:pPr>
      <w:ins w:id="1164" w:author="Thanh Cao" w:date="2016-10-23T22:15:00Z">
        <w:r w:rsidRPr="00E810B2">
          <w:rPr>
            <w:rFonts w:ascii="Times New Roman" w:eastAsia="Times New Roman" w:hAnsi="Times New Roman" w:cs="Times New Roman"/>
            <w:sz w:val="24"/>
            <w:szCs w:val="24"/>
            <w:lang w:eastAsia="zh-CN"/>
            <w:rPrChange w:id="1165" w:author="Thai" w:date="2016-10-23T23:15:00Z">
              <w:rPr>
                <w:rFonts w:eastAsia="Times New Roman"/>
                <w:lang w:eastAsia="zh-CN"/>
              </w:rPr>
            </w:rPrChange>
          </w:rPr>
          <w:t>Lập bản đồ không gian công tắc không phải lúc nào cũng thích hợp. Trong nhiều trường hợp, nó là tốt hơn để có công tắc để điều khiển hoạt động: activitycentered kiểm soát. Nhiều khán phòng trong các trường học và các công ty có các điều khiển trên máy tính, với công tắc có nhãn như cụm từ như "video", "máy tính", "đầy đủ ánh sáng," và "bài giảng". Khi thiết kế cẩn thận, với một tốt, phân tích chi tiết các hoạt động để được hỗ trợ, các bản đồ của các điều khiển để hoạt động làm việc rất tốt: video đòi hỏi một khán phòng tối cộng với kiểm soát mức độ âm thanh và điều khiển để bắt đầu, tạm dừng, và tạm dừng các bài thuyết trình. hình ảnh dự kiến cần một diện tích màn hình tối với đủ ánh sáng trong khán phòng như vậy mọi người có thể ghi chép. Các bài giảng đòi hỏi một số ánh đèn sân khấu để người nói có thể được nhìn thấy. Điều khiển dựa trên hoạt động rất xuất sắc trong lý thuyết, nhưng thực tế là khó khăn để có được. Khi nó được thực hiện tồi tệ, nó tạo ra những khó khăn.</w:t>
        </w:r>
      </w:ins>
    </w:p>
    <w:p w:rsidR="002A694C" w:rsidRPr="00E810B2" w:rsidRDefault="002A694C">
      <w:pPr>
        <w:spacing w:line="240" w:lineRule="auto"/>
        <w:jc w:val="both"/>
        <w:rPr>
          <w:ins w:id="1166" w:author="Thanh Cao" w:date="2016-10-23T22:15:00Z"/>
          <w:rFonts w:ascii="Times New Roman" w:eastAsia="Times New Roman" w:hAnsi="Times New Roman" w:cs="Times New Roman"/>
          <w:color w:val="auto"/>
          <w:sz w:val="24"/>
          <w:szCs w:val="24"/>
          <w:lang w:eastAsia="zh-CN"/>
        </w:rPr>
        <w:pPrChange w:id="1167" w:author="Thanh Cao" w:date="2016-10-23T22:27:00Z">
          <w:pPr>
            <w:spacing w:line="240" w:lineRule="auto"/>
            <w:ind w:firstLine="720"/>
          </w:pPr>
        </w:pPrChange>
      </w:pPr>
    </w:p>
    <w:p w:rsidR="00DC3697" w:rsidRPr="00E810B2" w:rsidRDefault="00DC3697">
      <w:pPr>
        <w:spacing w:line="240" w:lineRule="auto"/>
        <w:ind w:firstLine="720"/>
        <w:jc w:val="both"/>
        <w:rPr>
          <w:ins w:id="1168" w:author="Thanh Cao" w:date="2016-10-23T22:15:00Z"/>
          <w:rFonts w:ascii="Times New Roman" w:eastAsia="Times New Roman" w:hAnsi="Times New Roman" w:cs="Times New Roman"/>
          <w:color w:val="auto"/>
          <w:sz w:val="24"/>
          <w:szCs w:val="24"/>
          <w:lang w:eastAsia="zh-CN"/>
        </w:rPr>
        <w:pPrChange w:id="1169" w:author="Thai" w:date="2016-10-23T22:43:00Z">
          <w:pPr>
            <w:spacing w:line="240" w:lineRule="auto"/>
            <w:ind w:firstLine="720"/>
          </w:pPr>
        </w:pPrChange>
      </w:pPr>
      <w:ins w:id="1170" w:author="Thanh Cao" w:date="2016-10-23T22:15:00Z">
        <w:r w:rsidRPr="00E810B2">
          <w:rPr>
            <w:rFonts w:ascii="Times New Roman" w:eastAsia="Times New Roman" w:hAnsi="Times New Roman" w:cs="Times New Roman"/>
            <w:sz w:val="24"/>
            <w:szCs w:val="24"/>
            <w:lang w:eastAsia="zh-CN"/>
            <w:rPrChange w:id="1171" w:author="Thai" w:date="2016-10-23T23:15:00Z">
              <w:rPr>
                <w:rFonts w:eastAsia="Times New Roman"/>
                <w:lang w:eastAsia="zh-CN"/>
              </w:rPr>
            </w:rPrChange>
          </w:rPr>
          <w:lastRenderedPageBreak/>
          <w:t xml:space="preserve">Một cách tiếp cận liên quan nhưng sai là phải thiết lập thiết bị bị trung tâm chứ không phải là hoạt động trung tâm. Khi nó là thiết bị trung tâm, khác </w:t>
        </w:r>
        <w:proofErr w:type="gramStart"/>
        <w:r w:rsidRPr="00E810B2">
          <w:rPr>
            <w:rFonts w:ascii="Times New Roman" w:eastAsia="Times New Roman" w:hAnsi="Times New Roman" w:cs="Times New Roman"/>
            <w:sz w:val="24"/>
            <w:szCs w:val="24"/>
            <w:lang w:eastAsia="zh-CN"/>
            <w:rPrChange w:id="1172" w:author="Thai" w:date="2016-10-23T23:15:00Z">
              <w:rPr>
                <w:rFonts w:eastAsia="Times New Roman"/>
                <w:lang w:eastAsia="zh-CN"/>
              </w:rPr>
            </w:rPrChange>
          </w:rPr>
          <w:t>nhau ,</w:t>
        </w:r>
        <w:proofErr w:type="gramEnd"/>
        <w:r w:rsidRPr="00E810B2">
          <w:rPr>
            <w:rFonts w:ascii="Times New Roman" w:eastAsia="Times New Roman" w:hAnsi="Times New Roman" w:cs="Times New Roman"/>
            <w:sz w:val="24"/>
            <w:szCs w:val="24"/>
            <w:lang w:eastAsia="zh-CN"/>
            <w:rPrChange w:id="1173" w:author="Thai" w:date="2016-10-23T23:15:00Z">
              <w:rPr>
                <w:rFonts w:eastAsia="Times New Roman"/>
                <w:lang w:eastAsia="zh-CN"/>
              </w:rPr>
            </w:rPrChange>
          </w:rPr>
          <w:t xml:space="preserve"> màn hình kiểm soát bao gồm ánh sáng, âm thanh, máy tính, và chiếu video. Điều này đòi hỏi giảng viên phải đi đến một màn hình để điều chỉnh ánh sáng, một màn hình khác nhau để điều chỉnh mức độ âm thanh, và chưa một khác nhau màn hình để tiến hoặc kiểm soát các hình ảnh. Đó là một nhận thức khủng khiếp gián đoạn dòng chảy của cuộc nói chuyện để đi qua lại giữa các màn hình, có lẽ để tạm dừng video để làm cho một bình luận hoặc trả lời một câu hỏi. Điều khiển hoạt động trung tâm dự báo nhu cầu này và đưa ánh sáng, độ ồn, và điều khiển tất cả ở cùng một vị trí</w:t>
        </w:r>
      </w:ins>
    </w:p>
    <w:p w:rsidR="00DC3697" w:rsidRPr="00E810B2" w:rsidDel="00597381" w:rsidRDefault="00DC3697">
      <w:pPr>
        <w:spacing w:line="240" w:lineRule="auto"/>
        <w:ind w:firstLine="720"/>
        <w:jc w:val="both"/>
        <w:rPr>
          <w:ins w:id="1174" w:author="Thanh Cao" w:date="2016-10-23T22:27:00Z"/>
          <w:del w:id="1175" w:author="Thai" w:date="2016-10-23T22:43:00Z"/>
          <w:rFonts w:ascii="Times New Roman" w:eastAsia="Times New Roman" w:hAnsi="Times New Roman" w:cs="Times New Roman"/>
          <w:sz w:val="24"/>
          <w:szCs w:val="24"/>
          <w:lang w:eastAsia="zh-CN"/>
        </w:rPr>
        <w:pPrChange w:id="1176" w:author="Thai" w:date="2016-10-23T22:43:00Z">
          <w:pPr>
            <w:spacing w:line="240" w:lineRule="auto"/>
            <w:ind w:firstLine="720"/>
          </w:pPr>
        </w:pPrChange>
      </w:pPr>
      <w:ins w:id="1177" w:author="Thanh Cao" w:date="2016-10-23T22:15:00Z">
        <w:r w:rsidRPr="00E810B2">
          <w:rPr>
            <w:rFonts w:ascii="Times New Roman" w:eastAsia="Times New Roman" w:hAnsi="Times New Roman" w:cs="Times New Roman"/>
            <w:sz w:val="24"/>
            <w:szCs w:val="24"/>
            <w:lang w:eastAsia="zh-CN"/>
            <w:rPrChange w:id="1178" w:author="Thai" w:date="2016-10-23T23:15:00Z">
              <w:rPr>
                <w:rFonts w:eastAsia="Times New Roman"/>
                <w:lang w:eastAsia="zh-CN"/>
              </w:rPr>
            </w:rPrChange>
          </w:rPr>
          <w:t>Tôi đã từng sử dụng một điều khiển hoạt động trung tâm, thiết lập nó để trình bày của tôi hình ảnh với khán giả. Tất cả đã làm việc tốt cho đến khi tôi đã hỏi một câu hỏi. Tôi dừng lại để trả lời nó, nhưng muốn nâng cao đèn phòng để tôi có thể thấy khán giả. Không, các hoạt động của cho một cuộc nói chuyện với hình ảnh hiển thị rõ ràng có nghĩa là đèn phòng đã được cố định vào một khung cảnh mờ. Khi tôi cố gắng để tăng cường độ ánh sáng, điều này đã cho tôi ra "cho một cuộc nói chuyện</w:t>
        </w:r>
        <w:proofErr w:type="gramStart"/>
        <w:r w:rsidRPr="00E810B2">
          <w:rPr>
            <w:rFonts w:ascii="Times New Roman" w:eastAsia="Times New Roman" w:hAnsi="Times New Roman" w:cs="Times New Roman"/>
            <w:sz w:val="24"/>
            <w:szCs w:val="24"/>
            <w:lang w:eastAsia="zh-CN"/>
            <w:rPrChange w:id="1179" w:author="Thai" w:date="2016-10-23T23:15:00Z">
              <w:rPr>
                <w:rFonts w:eastAsia="Times New Roman"/>
                <w:lang w:eastAsia="zh-CN"/>
              </w:rPr>
            </w:rPrChange>
          </w:rPr>
          <w:t>" ,</w:t>
        </w:r>
        <w:proofErr w:type="gramEnd"/>
        <w:r w:rsidRPr="00E810B2">
          <w:rPr>
            <w:rFonts w:ascii="Times New Roman" w:eastAsia="Times New Roman" w:hAnsi="Times New Roman" w:cs="Times New Roman"/>
            <w:sz w:val="24"/>
            <w:szCs w:val="24"/>
            <w:lang w:eastAsia="zh-CN"/>
            <w:rPrChange w:id="1180" w:author="Thai" w:date="2016-10-23T23:15:00Z">
              <w:rPr>
                <w:rFonts w:eastAsia="Times New Roman"/>
                <w:lang w:eastAsia="zh-CN"/>
              </w:rPr>
            </w:rPrChange>
          </w:rPr>
          <w:t xml:space="preserve"> vì vậy tôi đã có được ánh sáng đến nơi tôi muốn nó, nhưng màn hình chiếu cũng đi lên trần nhà và máy chiếu đã được tắt. Khó khăn với hoạt động dựa trên bộ điều khiển là xử lý các trường hợp ngoại lệ, những người thiết kế thường nghĩ trong quá trình thiết kế.</w:t>
        </w:r>
      </w:ins>
    </w:p>
    <w:p w:rsidR="002A694C" w:rsidRPr="00E810B2" w:rsidRDefault="002A694C">
      <w:pPr>
        <w:spacing w:line="240" w:lineRule="auto"/>
        <w:ind w:firstLine="720"/>
        <w:jc w:val="both"/>
        <w:rPr>
          <w:ins w:id="1181" w:author="Thanh Cao" w:date="2016-10-23T22:15:00Z"/>
          <w:rFonts w:ascii="Times New Roman" w:eastAsia="Times New Roman" w:hAnsi="Times New Roman" w:cs="Times New Roman"/>
          <w:color w:val="auto"/>
          <w:sz w:val="24"/>
          <w:szCs w:val="24"/>
          <w:lang w:eastAsia="zh-CN"/>
        </w:rPr>
        <w:pPrChange w:id="1182" w:author="Thai" w:date="2016-10-23T22:43:00Z">
          <w:pPr>
            <w:spacing w:line="240" w:lineRule="auto"/>
            <w:ind w:firstLine="720"/>
          </w:pPr>
        </w:pPrChange>
      </w:pPr>
    </w:p>
    <w:p w:rsidR="00DC3697" w:rsidRPr="00E810B2" w:rsidDel="00597381" w:rsidRDefault="00DC3697">
      <w:pPr>
        <w:spacing w:line="240" w:lineRule="auto"/>
        <w:ind w:firstLine="720"/>
        <w:jc w:val="both"/>
        <w:rPr>
          <w:ins w:id="1183" w:author="Thanh Cao" w:date="2016-10-23T22:15:00Z"/>
          <w:del w:id="1184" w:author="Thai" w:date="2016-10-23T22:43:00Z"/>
          <w:rFonts w:ascii="Times New Roman" w:eastAsia="Times New Roman" w:hAnsi="Times New Roman" w:cs="Times New Roman"/>
          <w:color w:val="auto"/>
          <w:sz w:val="24"/>
          <w:szCs w:val="24"/>
          <w:lang w:eastAsia="zh-CN"/>
        </w:rPr>
        <w:pPrChange w:id="1185" w:author="Thai" w:date="2016-10-23T22:43:00Z">
          <w:pPr>
            <w:spacing w:line="240" w:lineRule="auto"/>
            <w:ind w:firstLine="720"/>
          </w:pPr>
        </w:pPrChange>
      </w:pPr>
      <w:ins w:id="1186" w:author="Thanh Cao" w:date="2016-10-23T22:15:00Z">
        <w:r w:rsidRPr="00E810B2">
          <w:rPr>
            <w:rFonts w:ascii="Times New Roman" w:eastAsia="Times New Roman" w:hAnsi="Times New Roman" w:cs="Times New Roman"/>
            <w:sz w:val="24"/>
            <w:szCs w:val="24"/>
            <w:lang w:eastAsia="zh-CN"/>
            <w:rPrChange w:id="1187" w:author="Thai" w:date="2016-10-23T23:15:00Z">
              <w:rPr>
                <w:rFonts w:eastAsia="Times New Roman"/>
                <w:lang w:eastAsia="zh-CN"/>
              </w:rPr>
            </w:rPrChange>
          </w:rPr>
          <w:t>Điều khiển hoạt động làm trung tâm là cách đúng đắn để đi, nếu các hoạt động được lựa chọn cẩn thận để phù hợp với yêu cầu thực tế. Nhưng ngay cả trong những trường hợp này, điều khiển bằng tay sẽ vẫn được yêu cầu bởi vì sẽ luôn có một số nhu cầu mới, bất ngờ mà đòi hỏi các thiết lập mang phong cách riêng. Như ví dụ của tôi cho thấy, cách gọi các thiết lập thủ công không nên gây ra các hoạt động hiện tại sẽ được hủy bỏ.</w:t>
        </w:r>
      </w:ins>
    </w:p>
    <w:p w:rsidR="00DC3697" w:rsidRPr="00E810B2" w:rsidRDefault="00DC3697">
      <w:pPr>
        <w:spacing w:line="240" w:lineRule="auto"/>
        <w:ind w:firstLine="720"/>
        <w:jc w:val="both"/>
        <w:rPr>
          <w:ins w:id="1188" w:author="ismail - [2010]" w:date="2016-10-23T19:56:00Z"/>
          <w:rFonts w:ascii="Times New Roman" w:hAnsi="Times New Roman" w:cs="Times New Roman"/>
          <w:sz w:val="24"/>
          <w:szCs w:val="24"/>
          <w:lang w:val="vi-VN"/>
        </w:rPr>
        <w:pPrChange w:id="1189" w:author="Thai" w:date="2016-10-23T22:43:00Z">
          <w:pPr>
            <w:jc w:val="both"/>
          </w:pPr>
        </w:pPrChange>
      </w:pPr>
    </w:p>
    <w:p w:rsidR="00AD7A6C" w:rsidRPr="00E810B2" w:rsidRDefault="00AD7A6C">
      <w:pPr>
        <w:jc w:val="both"/>
        <w:rPr>
          <w:ins w:id="1190" w:author="ismail - [2010]" w:date="2016-10-23T19:56:00Z"/>
          <w:rFonts w:ascii="Times New Roman" w:hAnsi="Times New Roman" w:cs="Times New Roman"/>
          <w:sz w:val="24"/>
          <w:szCs w:val="24"/>
          <w:lang w:val="vi-VN"/>
        </w:rPr>
      </w:pPr>
    </w:p>
    <w:p w:rsidR="00AD7A6C" w:rsidRDefault="00143BCA">
      <w:pPr>
        <w:spacing w:line="240" w:lineRule="auto"/>
        <w:jc w:val="right"/>
        <w:rPr>
          <w:ins w:id="1191" w:author="Thai" w:date="2016-10-23T23:19:00Z"/>
          <w:rFonts w:ascii="Times New Roman" w:eastAsia="Times New Roman" w:hAnsi="Times New Roman" w:cs="Times New Roman"/>
          <w:b/>
          <w:sz w:val="24"/>
          <w:szCs w:val="24"/>
          <w:lang w:val="vi-VN" w:eastAsia="vi-VN"/>
        </w:rPr>
        <w:pPrChange w:id="1192" w:author="Thai" w:date="2016-10-23T23:19:00Z">
          <w:pPr>
            <w:spacing w:line="240" w:lineRule="auto"/>
          </w:pPr>
        </w:pPrChange>
      </w:pPr>
      <w:ins w:id="1193" w:author="Huỳnh Ngọc Thắng" w:date="2016-11-16T16:43:00Z">
        <w:r>
          <w:rPr>
            <w:rFonts w:ascii="Times New Roman" w:eastAsia="Times New Roman" w:hAnsi="Times New Roman" w:cs="Times New Roman"/>
            <w:b/>
            <w:sz w:val="24"/>
            <w:szCs w:val="24"/>
            <w:lang w:eastAsia="vi-VN"/>
          </w:rPr>
          <w:t xml:space="preserve">CÁC </w:t>
        </w:r>
      </w:ins>
      <w:ins w:id="1194" w:author="ismail - [2010]" w:date="2016-10-23T19:57:00Z">
        <w:r w:rsidR="0098669F" w:rsidRPr="00E810B2">
          <w:rPr>
            <w:rFonts w:ascii="Times New Roman" w:eastAsia="Times New Roman" w:hAnsi="Times New Roman" w:cs="Times New Roman"/>
            <w:b/>
            <w:sz w:val="24"/>
            <w:szCs w:val="24"/>
            <w:lang w:val="vi-VN" w:eastAsia="vi-VN"/>
          </w:rPr>
          <w:t xml:space="preserve">RÀNG BUỘC </w:t>
        </w:r>
        <w:del w:id="1195" w:author="Huỳnh Ngọc Thắng" w:date="2016-11-16T16:46:00Z">
          <w:r w:rsidR="0098669F" w:rsidRPr="00E810B2" w:rsidDel="00143BCA">
            <w:rPr>
              <w:rFonts w:ascii="Times New Roman" w:eastAsia="Times New Roman" w:hAnsi="Times New Roman" w:cs="Times New Roman"/>
              <w:b/>
              <w:sz w:val="24"/>
              <w:szCs w:val="24"/>
              <w:lang w:val="vi-VN" w:eastAsia="vi-VN"/>
            </w:rPr>
            <w:delText>ĐỂ CÓ THỂ ĐẢM BẢO</w:delText>
          </w:r>
        </w:del>
      </w:ins>
      <w:ins w:id="1196" w:author="Huỳnh Ngọc Thắng" w:date="2016-11-16T16:46:00Z">
        <w:r>
          <w:rPr>
            <w:rFonts w:ascii="Times New Roman" w:eastAsia="Times New Roman" w:hAnsi="Times New Roman" w:cs="Times New Roman"/>
            <w:b/>
            <w:sz w:val="24"/>
            <w:szCs w:val="24"/>
            <w:lang w:eastAsia="vi-VN"/>
          </w:rPr>
          <w:t>KHIẾN</w:t>
        </w:r>
      </w:ins>
      <w:ins w:id="1197" w:author="ismail - [2010]" w:date="2016-10-23T19:57:00Z">
        <w:r w:rsidR="0098669F" w:rsidRPr="00E810B2">
          <w:rPr>
            <w:rFonts w:ascii="Times New Roman" w:eastAsia="Times New Roman" w:hAnsi="Times New Roman" w:cs="Times New Roman"/>
            <w:b/>
            <w:sz w:val="24"/>
            <w:szCs w:val="24"/>
            <w:lang w:val="vi-VN" w:eastAsia="vi-VN"/>
          </w:rPr>
          <w:t xml:space="preserve"> CÁC </w:t>
        </w:r>
        <w:del w:id="1198" w:author="Huỳnh Ngọc Thắng" w:date="2016-11-16T16:44:00Z">
          <w:r w:rsidR="0098669F" w:rsidRPr="00E810B2" w:rsidDel="00143BCA">
            <w:rPr>
              <w:rFonts w:ascii="Times New Roman" w:eastAsia="Times New Roman" w:hAnsi="Times New Roman" w:cs="Times New Roman"/>
              <w:b/>
              <w:sz w:val="24"/>
              <w:szCs w:val="24"/>
              <w:lang w:val="vi-VN" w:eastAsia="vi-VN"/>
            </w:rPr>
            <w:delText>TRẠNG THÁI</w:delText>
          </w:r>
        </w:del>
      </w:ins>
      <w:ins w:id="1199" w:author="Huỳnh Ngọc Thắng" w:date="2016-11-16T16:44:00Z">
        <w:r>
          <w:rPr>
            <w:rFonts w:ascii="Times New Roman" w:eastAsia="Times New Roman" w:hAnsi="Times New Roman" w:cs="Times New Roman"/>
            <w:b/>
            <w:sz w:val="24"/>
            <w:szCs w:val="24"/>
            <w:lang w:eastAsia="vi-VN"/>
          </w:rPr>
          <w:t>HÀNH VI ĐƯỢC YÊU CẦU</w:t>
        </w:r>
      </w:ins>
      <w:ins w:id="1200" w:author="ismail - [2010]" w:date="2016-10-23T19:57:00Z">
        <w:del w:id="1201" w:author="Huỳnh Ngọc Thắng" w:date="2016-11-16T16:46:00Z">
          <w:r w:rsidR="0098669F" w:rsidRPr="00E810B2" w:rsidDel="00143BCA">
            <w:rPr>
              <w:rFonts w:ascii="Times New Roman" w:eastAsia="Times New Roman" w:hAnsi="Times New Roman" w:cs="Times New Roman"/>
              <w:b/>
              <w:sz w:val="24"/>
              <w:szCs w:val="24"/>
              <w:lang w:val="vi-VN" w:eastAsia="vi-VN"/>
            </w:rPr>
            <w:delText xml:space="preserve"> SẼ</w:delText>
          </w:r>
        </w:del>
        <w:r w:rsidR="0098669F" w:rsidRPr="00E810B2">
          <w:rPr>
            <w:rFonts w:ascii="Times New Roman" w:eastAsia="Times New Roman" w:hAnsi="Times New Roman" w:cs="Times New Roman"/>
            <w:b/>
            <w:sz w:val="24"/>
            <w:szCs w:val="24"/>
            <w:lang w:val="vi-VN" w:eastAsia="vi-VN"/>
          </w:rPr>
          <w:t xml:space="preserve"> XẢY RA </w:t>
        </w:r>
      </w:ins>
    </w:p>
    <w:p w:rsidR="00324D68" w:rsidRPr="00E810B2" w:rsidRDefault="00324D68">
      <w:pPr>
        <w:spacing w:line="240" w:lineRule="auto"/>
        <w:jc w:val="right"/>
        <w:rPr>
          <w:ins w:id="1202" w:author="ismail - [2010]" w:date="2016-10-23T19:57:00Z"/>
          <w:rFonts w:ascii="Times New Roman" w:eastAsia="Times New Roman" w:hAnsi="Times New Roman" w:cs="Times New Roman"/>
          <w:b/>
          <w:color w:val="auto"/>
          <w:sz w:val="24"/>
          <w:szCs w:val="24"/>
          <w:lang w:val="vi-VN" w:eastAsia="vi-VN"/>
          <w:rPrChange w:id="1203" w:author="Thai" w:date="2016-10-23T23:15:00Z">
            <w:rPr>
              <w:ins w:id="1204" w:author="ismail - [2010]" w:date="2016-10-23T19:57:00Z"/>
              <w:rFonts w:ascii="Times New Roman" w:eastAsia="Times New Roman" w:hAnsi="Times New Roman" w:cs="Times New Roman"/>
              <w:color w:val="auto"/>
              <w:sz w:val="24"/>
              <w:szCs w:val="24"/>
              <w:lang w:val="vi-VN" w:eastAsia="vi-VN"/>
            </w:rPr>
          </w:rPrChange>
        </w:rPr>
        <w:pPrChange w:id="1205" w:author="Thai" w:date="2016-10-23T23:19:00Z">
          <w:pPr>
            <w:spacing w:line="240" w:lineRule="auto"/>
          </w:pPr>
        </w:pPrChange>
      </w:pPr>
    </w:p>
    <w:p w:rsidR="00AD7A6C" w:rsidRPr="00143BCA" w:rsidDel="001C2EFD" w:rsidRDefault="0098669F">
      <w:pPr>
        <w:spacing w:line="240" w:lineRule="auto"/>
        <w:jc w:val="both"/>
        <w:rPr>
          <w:ins w:id="1206" w:author="ismail - [2010]" w:date="2016-10-23T20:00:00Z"/>
          <w:del w:id="1207" w:author="Thai" w:date="2016-10-23T23:18:00Z"/>
          <w:rFonts w:ascii="Times New Roman" w:eastAsia="Times New Roman" w:hAnsi="Times New Roman" w:cs="Times New Roman"/>
          <w:b/>
          <w:sz w:val="24"/>
          <w:szCs w:val="24"/>
          <w:lang w:eastAsia="vi-VN"/>
          <w:rPrChange w:id="1208" w:author="Huỳnh Ngọc Thắng" w:date="2016-11-16T16:46:00Z">
            <w:rPr>
              <w:ins w:id="1209" w:author="ismail - [2010]" w:date="2016-10-23T20:00:00Z"/>
              <w:del w:id="1210" w:author="Thai" w:date="2016-10-23T23:18:00Z"/>
              <w:rFonts w:ascii="Times New Roman" w:eastAsia="Times New Roman" w:hAnsi="Times New Roman" w:cs="Times New Roman"/>
              <w:b/>
              <w:sz w:val="24"/>
              <w:szCs w:val="24"/>
              <w:lang w:val="vi-VN" w:eastAsia="vi-VN"/>
            </w:rPr>
          </w:rPrChange>
        </w:rPr>
        <w:pPrChange w:id="1211" w:author="ismail - [2010]" w:date="2016-10-23T20:06:00Z">
          <w:pPr>
            <w:spacing w:line="240" w:lineRule="auto"/>
          </w:pPr>
        </w:pPrChange>
      </w:pPr>
      <w:ins w:id="1212" w:author="ismail - [2010]" w:date="2016-10-23T19:57:00Z">
        <w:del w:id="1213" w:author="Huỳnh Ngọc Thắng" w:date="2016-11-16T16:46:00Z">
          <w:r w:rsidRPr="00E810B2" w:rsidDel="00143BCA">
            <w:rPr>
              <w:rFonts w:ascii="Times New Roman" w:eastAsia="Times New Roman" w:hAnsi="Times New Roman" w:cs="Times New Roman"/>
              <w:b/>
              <w:sz w:val="24"/>
              <w:szCs w:val="24"/>
              <w:lang w:val="vi-VN" w:eastAsia="vi-VN"/>
            </w:rPr>
            <w:delText>FORCING FUNCTIONS</w:delText>
          </w:r>
        </w:del>
      </w:ins>
      <w:ins w:id="1214" w:author="Huỳnh Ngọc Thắng" w:date="2016-11-16T16:46:00Z">
        <w:r w:rsidR="00143BCA">
          <w:rPr>
            <w:rFonts w:ascii="Times New Roman" w:eastAsia="Times New Roman" w:hAnsi="Times New Roman" w:cs="Times New Roman"/>
            <w:b/>
            <w:sz w:val="24"/>
            <w:szCs w:val="24"/>
            <w:lang w:eastAsia="vi-VN"/>
          </w:rPr>
          <w:t>CÁC CHỨC NĂNG RÀNG BUỘC</w:t>
        </w:r>
      </w:ins>
    </w:p>
    <w:p w:rsidR="0098669F" w:rsidRPr="00E810B2" w:rsidRDefault="0098669F">
      <w:pPr>
        <w:spacing w:line="240" w:lineRule="auto"/>
        <w:jc w:val="both"/>
        <w:rPr>
          <w:ins w:id="1215" w:author="ismail - [2010]" w:date="2016-10-23T19:57:00Z"/>
          <w:rFonts w:ascii="Times New Roman" w:eastAsia="Times New Roman" w:hAnsi="Times New Roman" w:cs="Times New Roman"/>
          <w:b/>
          <w:color w:val="auto"/>
          <w:sz w:val="24"/>
          <w:szCs w:val="24"/>
          <w:lang w:val="vi-VN" w:eastAsia="vi-VN"/>
          <w:rPrChange w:id="1216" w:author="Thai" w:date="2016-10-23T23:15:00Z">
            <w:rPr>
              <w:ins w:id="1217" w:author="ismail - [2010]" w:date="2016-10-23T19:57:00Z"/>
              <w:rFonts w:ascii="Times New Roman" w:eastAsia="Times New Roman" w:hAnsi="Times New Roman" w:cs="Times New Roman"/>
              <w:color w:val="auto"/>
              <w:sz w:val="24"/>
              <w:szCs w:val="24"/>
              <w:lang w:val="vi-VN" w:eastAsia="vi-VN"/>
            </w:rPr>
          </w:rPrChange>
        </w:rPr>
        <w:pPrChange w:id="1218" w:author="ismail - [2010]" w:date="2016-10-23T20:06:00Z">
          <w:pPr>
            <w:spacing w:line="240" w:lineRule="auto"/>
          </w:pPr>
        </w:pPrChange>
      </w:pPr>
    </w:p>
    <w:p w:rsidR="00AD7A6C" w:rsidRPr="00E810B2" w:rsidDel="00597381" w:rsidRDefault="00AD7A6C">
      <w:pPr>
        <w:spacing w:line="240" w:lineRule="auto"/>
        <w:jc w:val="both"/>
        <w:rPr>
          <w:ins w:id="1219" w:author="ismail - [2010]" w:date="2016-10-23T19:57:00Z"/>
          <w:del w:id="1220" w:author="Thai" w:date="2016-10-23T22:43:00Z"/>
          <w:rFonts w:ascii="Times New Roman" w:eastAsia="Times New Roman" w:hAnsi="Times New Roman" w:cs="Times New Roman"/>
          <w:color w:val="auto"/>
          <w:sz w:val="24"/>
          <w:szCs w:val="24"/>
          <w:lang w:val="vi-VN" w:eastAsia="vi-VN"/>
        </w:rPr>
        <w:pPrChange w:id="1221" w:author="ismail - [2010]" w:date="2016-10-23T20:06:00Z">
          <w:pPr>
            <w:spacing w:line="240" w:lineRule="auto"/>
          </w:pPr>
        </w:pPrChange>
      </w:pPr>
      <w:ins w:id="1222" w:author="ismail - [2010]" w:date="2016-10-23T19:57:00Z">
        <w:del w:id="1223" w:author="Huỳnh Ngọc Thắng" w:date="2016-11-16T16:47:00Z">
          <w:r w:rsidRPr="00E810B2" w:rsidDel="00143BCA">
            <w:rPr>
              <w:rFonts w:ascii="Times New Roman" w:eastAsia="Times New Roman" w:hAnsi="Times New Roman" w:cs="Times New Roman"/>
              <w:sz w:val="24"/>
              <w:szCs w:val="24"/>
              <w:lang w:val="vi-VN" w:eastAsia="vi-VN"/>
              <w:rPrChange w:id="1224" w:author="Thai" w:date="2016-10-23T23:15:00Z">
                <w:rPr>
                  <w:rFonts w:eastAsia="Times New Roman"/>
                  <w:lang w:val="vi-VN" w:eastAsia="vi-VN"/>
                </w:rPr>
              </w:rPrChange>
            </w:rPr>
            <w:delText>Forcing Functions</w:delText>
          </w:r>
        </w:del>
      </w:ins>
      <w:ins w:id="1225" w:author="Huỳnh Ngọc Thắng" w:date="2016-11-16T16:47:00Z">
        <w:r w:rsidR="00143BCA">
          <w:rPr>
            <w:rFonts w:ascii="Times New Roman" w:eastAsia="Times New Roman" w:hAnsi="Times New Roman" w:cs="Times New Roman"/>
            <w:sz w:val="24"/>
            <w:szCs w:val="24"/>
            <w:lang w:eastAsia="vi-VN"/>
          </w:rPr>
          <w:t>Các chức năng ràng buộc</w:t>
        </w:r>
      </w:ins>
      <w:ins w:id="1226" w:author="ismail - [2010]" w:date="2016-10-23T19:57:00Z">
        <w:r w:rsidRPr="00E810B2">
          <w:rPr>
            <w:rFonts w:ascii="Times New Roman" w:eastAsia="Times New Roman" w:hAnsi="Times New Roman" w:cs="Times New Roman"/>
            <w:sz w:val="24"/>
            <w:szCs w:val="24"/>
            <w:lang w:val="vi-VN" w:eastAsia="vi-VN"/>
            <w:rPrChange w:id="1227" w:author="Thai" w:date="2016-10-23T23:15:00Z">
              <w:rPr>
                <w:rFonts w:eastAsia="Times New Roman"/>
                <w:lang w:val="vi-VN" w:eastAsia="vi-VN"/>
              </w:rPr>
            </w:rPrChange>
          </w:rPr>
          <w:t xml:space="preserve"> là một kiểu ràng buộc theo tính vật lý: chẳng hạn như có một tình huống mà các hành động (actions) bắt buộc phải thực hiện, và nếu không thực hiện ở một bước nào đó, thì </w:t>
        </w:r>
        <w:del w:id="1228" w:author="Huỳnh Ngọc Thắng" w:date="2016-11-16T16:49:00Z">
          <w:r w:rsidRPr="00E810B2" w:rsidDel="00143BCA">
            <w:rPr>
              <w:rFonts w:ascii="Times New Roman" w:eastAsia="Times New Roman" w:hAnsi="Times New Roman" w:cs="Times New Roman"/>
              <w:sz w:val="24"/>
              <w:szCs w:val="24"/>
              <w:lang w:val="vi-VN" w:eastAsia="vi-VN"/>
              <w:rPrChange w:id="1229" w:author="Thai" w:date="2016-10-23T23:15:00Z">
                <w:rPr>
                  <w:rFonts w:eastAsia="Times New Roman"/>
                  <w:lang w:val="vi-VN" w:eastAsia="vi-VN"/>
                </w:rPr>
              </w:rPrChange>
            </w:rPr>
            <w:delText>tình huống đó coi như thất bại</w:delText>
          </w:r>
        </w:del>
      </w:ins>
      <w:ins w:id="1230" w:author="Huỳnh Ngọc Thắng" w:date="2016-11-16T16:49:00Z">
        <w:r w:rsidR="00143BCA">
          <w:rPr>
            <w:rFonts w:ascii="Times New Roman" w:eastAsia="Times New Roman" w:hAnsi="Times New Roman" w:cs="Times New Roman"/>
            <w:sz w:val="24"/>
            <w:szCs w:val="24"/>
            <w:lang w:eastAsia="vi-VN"/>
          </w:rPr>
          <w:t>sẽ ngăn chặn bước tiếp theo xảy ra</w:t>
        </w:r>
      </w:ins>
      <w:ins w:id="1231" w:author="ismail - [2010]" w:date="2016-10-23T19:57:00Z">
        <w:r w:rsidRPr="00E810B2">
          <w:rPr>
            <w:rFonts w:ascii="Times New Roman" w:eastAsia="Times New Roman" w:hAnsi="Times New Roman" w:cs="Times New Roman"/>
            <w:sz w:val="24"/>
            <w:szCs w:val="24"/>
            <w:lang w:val="vi-VN" w:eastAsia="vi-VN"/>
            <w:rPrChange w:id="1232" w:author="Thai" w:date="2016-10-23T23:15:00Z">
              <w:rPr>
                <w:rFonts w:eastAsia="Times New Roman"/>
                <w:lang w:val="vi-VN" w:eastAsia="vi-VN"/>
              </w:rPr>
            </w:rPrChange>
          </w:rPr>
          <w:t>. Để có thể hiểu rõ hơn, chúng ta sẽ liên tưởng như việc khởi động một chiếc xe, trước hết tài xế phải có một chiếc chìa khóa hoặc một vật gì đó để có thể sử dụng chiếc xe của mình. Trong quá khứ, chìa khóa thì có thể mở được cánh của của chiếc xe và cũng như đặt nó vào ổ, và vặn thì chìa khóa có thể mở hệ thống điện và nếu xoay vòng từ vị trí của nó, để có thể bật bộ máy của chiếc xe.</w:t>
        </w:r>
      </w:ins>
    </w:p>
    <w:p w:rsidR="00AD7A6C" w:rsidRPr="00E810B2" w:rsidRDefault="00AD7A6C">
      <w:pPr>
        <w:spacing w:line="240" w:lineRule="auto"/>
        <w:jc w:val="both"/>
        <w:rPr>
          <w:ins w:id="1233" w:author="ismail - [2010]" w:date="2016-10-23T19:57:00Z"/>
          <w:rFonts w:ascii="Times New Roman" w:eastAsia="Times New Roman" w:hAnsi="Times New Roman" w:cs="Times New Roman"/>
          <w:color w:val="auto"/>
          <w:sz w:val="24"/>
          <w:szCs w:val="24"/>
          <w:lang w:val="vi-VN" w:eastAsia="vi-VN"/>
        </w:rPr>
        <w:pPrChange w:id="1234" w:author="ismail - [2010]" w:date="2016-10-23T20:06:00Z">
          <w:pPr>
            <w:spacing w:line="240" w:lineRule="auto"/>
          </w:pPr>
        </w:pPrChange>
      </w:pPr>
    </w:p>
    <w:p w:rsidR="00AD7A6C" w:rsidRPr="00E810B2" w:rsidDel="00597381" w:rsidRDefault="00AD7A6C">
      <w:pPr>
        <w:spacing w:line="240" w:lineRule="auto"/>
        <w:ind w:firstLine="720"/>
        <w:jc w:val="both"/>
        <w:rPr>
          <w:ins w:id="1235" w:author="ismail - [2010]" w:date="2016-10-23T19:57:00Z"/>
          <w:del w:id="1236" w:author="Thai" w:date="2016-10-23T22:43:00Z"/>
          <w:rFonts w:ascii="Times New Roman" w:eastAsia="Times New Roman" w:hAnsi="Times New Roman" w:cs="Times New Roman"/>
          <w:color w:val="auto"/>
          <w:sz w:val="24"/>
          <w:szCs w:val="24"/>
          <w:lang w:val="vi-VN" w:eastAsia="vi-VN"/>
        </w:rPr>
        <w:pPrChange w:id="1237" w:author="Thai" w:date="2016-10-23T22:43:00Z">
          <w:pPr>
            <w:spacing w:line="240" w:lineRule="auto"/>
          </w:pPr>
        </w:pPrChange>
      </w:pPr>
      <w:ins w:id="1238" w:author="ismail - [2010]" w:date="2016-10-23T19:57:00Z">
        <w:r w:rsidRPr="00E810B2">
          <w:rPr>
            <w:rFonts w:ascii="Times New Roman" w:eastAsia="Times New Roman" w:hAnsi="Times New Roman" w:cs="Times New Roman"/>
            <w:sz w:val="24"/>
            <w:szCs w:val="24"/>
            <w:lang w:val="vi-VN" w:eastAsia="vi-VN"/>
            <w:rPrChange w:id="1239" w:author="Thai" w:date="2016-10-23T23:15:00Z">
              <w:rPr>
                <w:rFonts w:eastAsia="Times New Roman"/>
                <w:lang w:val="vi-VN" w:eastAsia="vi-VN"/>
              </w:rPr>
            </w:rPrChange>
          </w:rPr>
          <w:t xml:space="preserve">Những chiếc xe hơi ngày nay thì có rất nhiều </w:t>
        </w:r>
        <w:del w:id="1240" w:author="Huỳnh Ngọc Thắng" w:date="2016-11-16T16:51:00Z">
          <w:r w:rsidRPr="00E810B2" w:rsidDel="00143BCA">
            <w:rPr>
              <w:rFonts w:ascii="Times New Roman" w:eastAsia="Times New Roman" w:hAnsi="Times New Roman" w:cs="Times New Roman"/>
              <w:sz w:val="24"/>
              <w:szCs w:val="24"/>
              <w:lang w:val="vi-VN" w:eastAsia="vi-VN"/>
              <w:rPrChange w:id="1241" w:author="Thai" w:date="2016-10-23T23:15:00Z">
                <w:rPr>
                  <w:rFonts w:eastAsia="Times New Roman"/>
                  <w:lang w:val="vi-VN" w:eastAsia="vi-VN"/>
                </w:rPr>
              </w:rPrChange>
            </w:rPr>
            <w:delText>nghĩa rối rắm về việc</w:delText>
          </w:r>
        </w:del>
      </w:ins>
      <w:ins w:id="1242" w:author="Huỳnh Ngọc Thắng" w:date="2016-11-16T16:51:00Z">
        <w:r w:rsidR="00143BCA">
          <w:rPr>
            <w:rFonts w:ascii="Times New Roman" w:eastAsia="Times New Roman" w:hAnsi="Times New Roman" w:cs="Times New Roman"/>
            <w:sz w:val="24"/>
            <w:szCs w:val="24"/>
            <w:lang w:eastAsia="vi-VN"/>
          </w:rPr>
          <w:t xml:space="preserve">cách để </w:t>
        </w:r>
      </w:ins>
      <w:ins w:id="1243" w:author="ismail - [2010]" w:date="2016-10-23T19:57:00Z">
        <w:r w:rsidRPr="00E810B2">
          <w:rPr>
            <w:rFonts w:ascii="Times New Roman" w:eastAsia="Times New Roman" w:hAnsi="Times New Roman" w:cs="Times New Roman"/>
            <w:sz w:val="24"/>
            <w:szCs w:val="24"/>
            <w:lang w:val="vi-VN" w:eastAsia="vi-VN"/>
            <w:rPrChange w:id="1244" w:author="Thai" w:date="2016-10-23T23:15:00Z">
              <w:rPr>
                <w:rFonts w:eastAsia="Times New Roman"/>
                <w:lang w:val="vi-VN" w:eastAsia="vi-VN"/>
              </w:rPr>
            </w:rPrChange>
          </w:rPr>
          <w:t xml:space="preserve"> xác thực quyền sử dụng. Một vài chiếc thì yêu cầu chìa khóa, và nó có thể ở trong một cái ví hoặc một cái </w:t>
        </w:r>
        <w:del w:id="1245" w:author="Huỳnh Ngọc Thắng" w:date="2016-11-16T16:52:00Z">
          <w:r w:rsidRPr="00E810B2" w:rsidDel="00143BCA">
            <w:rPr>
              <w:rFonts w:ascii="Times New Roman" w:eastAsia="Times New Roman" w:hAnsi="Times New Roman" w:cs="Times New Roman"/>
              <w:sz w:val="24"/>
              <w:szCs w:val="24"/>
              <w:lang w:val="vi-VN" w:eastAsia="vi-VN"/>
              <w:rPrChange w:id="1246" w:author="Thai" w:date="2016-10-23T23:15:00Z">
                <w:rPr>
                  <w:rFonts w:eastAsia="Times New Roman"/>
                  <w:lang w:val="vi-VN" w:eastAsia="vi-VN"/>
                </w:rPr>
              </w:rPrChange>
            </w:rPr>
            <w:delText>hộ</w:delText>
          </w:r>
        </w:del>
      </w:ins>
      <w:ins w:id="1247" w:author="Huỳnh Ngọc Thắng" w:date="2016-11-16T16:52:00Z">
        <w:r w:rsidR="00143BCA">
          <w:rPr>
            <w:rFonts w:ascii="Times New Roman" w:eastAsia="Times New Roman" w:hAnsi="Times New Roman" w:cs="Times New Roman"/>
            <w:sz w:val="24"/>
            <w:szCs w:val="24"/>
            <w:lang w:eastAsia="vi-VN"/>
          </w:rPr>
          <w:t>bao mang</w:t>
        </w:r>
      </w:ins>
      <w:ins w:id="1248" w:author="ismail - [2010]" w:date="2016-10-23T19:57:00Z">
        <w:r w:rsidRPr="00E810B2">
          <w:rPr>
            <w:rFonts w:ascii="Times New Roman" w:eastAsia="Times New Roman" w:hAnsi="Times New Roman" w:cs="Times New Roman"/>
            <w:sz w:val="24"/>
            <w:szCs w:val="24"/>
            <w:lang w:val="vi-VN" w:eastAsia="vi-VN"/>
            <w:rPrChange w:id="1249" w:author="Thai" w:date="2016-10-23T23:15:00Z">
              <w:rPr>
                <w:rFonts w:eastAsia="Times New Roman"/>
                <w:lang w:val="vi-VN" w:eastAsia="vi-VN"/>
              </w:rPr>
            </w:rPrChange>
          </w:rPr>
          <w:t xml:space="preserve">. Và sau này, chìa khóa thì không cần thiết, mà sẽ thay vào là một cái thẻ điện tử, một chiếc điện thoại hoặc một vài các phương pháp xác thực khác mà có thể sử dụng được chiếc xe hơi. Và chỉ khi nào tài xế có một cái thẻ kích hoạt thì mọi việc như mở xe, chạy xe thì hoàn toàn rất dễ và thuận tiện. Những phương tiện  điện tử hoặc sử dụng những nguyên liệu khác thì không cần việc khởi động </w:t>
        </w:r>
        <w:del w:id="1250" w:author="Huỳnh Ngọc Thắng" w:date="2016-11-16T16:53:00Z">
          <w:r w:rsidRPr="00E810B2" w:rsidDel="00D9619C">
            <w:rPr>
              <w:rFonts w:ascii="Times New Roman" w:eastAsia="Times New Roman" w:hAnsi="Times New Roman" w:cs="Times New Roman"/>
              <w:sz w:val="24"/>
              <w:szCs w:val="24"/>
              <w:lang w:val="vi-VN" w:eastAsia="vi-VN"/>
              <w:rPrChange w:id="1251" w:author="Thai" w:date="2016-10-23T23:15:00Z">
                <w:rPr>
                  <w:rFonts w:eastAsia="Times New Roman"/>
                  <w:lang w:val="vi-VN" w:eastAsia="vi-VN"/>
                </w:rPr>
              </w:rPrChange>
            </w:rPr>
            <w:delText>bộ khung</w:delText>
          </w:r>
        </w:del>
      </w:ins>
      <w:ins w:id="1252" w:author="Huỳnh Ngọc Thắng" w:date="2016-11-16T16:53:00Z">
        <w:r w:rsidR="00D9619C">
          <w:rPr>
            <w:rFonts w:ascii="Times New Roman" w:eastAsia="Times New Roman" w:hAnsi="Times New Roman" w:cs="Times New Roman"/>
            <w:sz w:val="24"/>
            <w:szCs w:val="24"/>
            <w:lang w:eastAsia="vi-VN"/>
          </w:rPr>
          <w:t>động cơ</w:t>
        </w:r>
      </w:ins>
      <w:ins w:id="1253" w:author="ismail - [2010]" w:date="2016-10-23T19:57:00Z">
        <w:r w:rsidRPr="00E810B2">
          <w:rPr>
            <w:rFonts w:ascii="Times New Roman" w:eastAsia="Times New Roman" w:hAnsi="Times New Roman" w:cs="Times New Roman"/>
            <w:sz w:val="24"/>
            <w:szCs w:val="24"/>
            <w:lang w:val="vi-VN" w:eastAsia="vi-VN"/>
            <w:rPrChange w:id="1254" w:author="Thai" w:date="2016-10-23T23:15:00Z">
              <w:rPr>
                <w:rFonts w:eastAsia="Times New Roman"/>
                <w:lang w:val="vi-VN" w:eastAsia="vi-VN"/>
              </w:rPr>
            </w:rPrChange>
          </w:rPr>
          <w:t xml:space="preserve"> trước khi khởi động xe, tuy nhiên các bước thì vẫn tương tự bạn phải xác thực với chiếc xe rồi mới khởi động được nó. Bởi vì các phương tiện sẽ không hoạt động nếu bạn chưa xác thực bạn có quyền sử dụng nó</w:t>
        </w:r>
      </w:ins>
      <w:ins w:id="1255" w:author="Huỳnh Ngọc Thắng" w:date="2016-11-16T16:54:00Z">
        <w:r w:rsidR="00D9619C">
          <w:rPr>
            <w:rFonts w:ascii="Times New Roman" w:eastAsia="Times New Roman" w:hAnsi="Times New Roman" w:cs="Times New Roman"/>
            <w:sz w:val="24"/>
            <w:szCs w:val="24"/>
            <w:lang w:eastAsia="vi-VN"/>
          </w:rPr>
          <w:t>, đó là một chức năng ràng buộc.</w:t>
        </w:r>
      </w:ins>
      <w:ins w:id="1256" w:author="ismail - [2010]" w:date="2016-10-23T19:57:00Z">
        <w:del w:id="1257" w:author="Huỳnh Ngọc Thắng" w:date="2016-11-16T16:54:00Z">
          <w:r w:rsidRPr="00E810B2" w:rsidDel="00D9619C">
            <w:rPr>
              <w:rFonts w:ascii="Times New Roman" w:eastAsia="Times New Roman" w:hAnsi="Times New Roman" w:cs="Times New Roman"/>
              <w:sz w:val="24"/>
              <w:szCs w:val="24"/>
              <w:lang w:val="vi-VN" w:eastAsia="vi-VN"/>
              <w:rPrChange w:id="1258" w:author="Thai" w:date="2016-10-23T23:15:00Z">
                <w:rPr>
                  <w:rFonts w:eastAsia="Times New Roman"/>
                  <w:lang w:val="vi-VN" w:eastAsia="vi-VN"/>
                </w:rPr>
              </w:rPrChange>
            </w:rPr>
            <w:delText xml:space="preserve">. </w:delText>
          </w:r>
        </w:del>
      </w:ins>
    </w:p>
    <w:p w:rsidR="00AD7A6C" w:rsidRPr="00E810B2" w:rsidRDefault="00AD7A6C">
      <w:pPr>
        <w:spacing w:line="240" w:lineRule="auto"/>
        <w:ind w:firstLine="720"/>
        <w:jc w:val="both"/>
        <w:rPr>
          <w:ins w:id="1259" w:author="ismail - [2010]" w:date="2016-10-23T19:57:00Z"/>
          <w:rFonts w:ascii="Times New Roman" w:eastAsia="Times New Roman" w:hAnsi="Times New Roman" w:cs="Times New Roman"/>
          <w:color w:val="auto"/>
          <w:sz w:val="24"/>
          <w:szCs w:val="24"/>
          <w:lang w:val="vi-VN" w:eastAsia="vi-VN"/>
        </w:rPr>
        <w:pPrChange w:id="1260" w:author="Thai" w:date="2016-10-23T22:43:00Z">
          <w:pPr>
            <w:spacing w:line="240" w:lineRule="auto"/>
          </w:pPr>
        </w:pPrChange>
      </w:pPr>
    </w:p>
    <w:p w:rsidR="00AD7A6C" w:rsidRPr="00E810B2" w:rsidRDefault="00AD7A6C">
      <w:pPr>
        <w:spacing w:line="240" w:lineRule="auto"/>
        <w:ind w:firstLine="720"/>
        <w:jc w:val="both"/>
        <w:rPr>
          <w:ins w:id="1261" w:author="ismail - [2010]" w:date="2016-10-23T19:57:00Z"/>
          <w:rFonts w:ascii="Times New Roman" w:eastAsia="Times New Roman" w:hAnsi="Times New Roman" w:cs="Times New Roman"/>
          <w:color w:val="auto"/>
          <w:sz w:val="24"/>
          <w:szCs w:val="24"/>
          <w:lang w:val="vi-VN" w:eastAsia="vi-VN"/>
        </w:rPr>
        <w:pPrChange w:id="1262" w:author="Thai" w:date="2016-10-23T22:43:00Z">
          <w:pPr>
            <w:spacing w:line="240" w:lineRule="auto"/>
          </w:pPr>
        </w:pPrChange>
      </w:pPr>
      <w:ins w:id="1263" w:author="ismail - [2010]" w:date="2016-10-23T19:57:00Z">
        <w:r w:rsidRPr="00E810B2">
          <w:rPr>
            <w:rFonts w:ascii="Times New Roman" w:eastAsia="Times New Roman" w:hAnsi="Times New Roman" w:cs="Times New Roman"/>
            <w:sz w:val="24"/>
            <w:szCs w:val="24"/>
            <w:lang w:val="vi-VN" w:eastAsia="vi-VN"/>
            <w:rPrChange w:id="1264" w:author="Thai" w:date="2016-10-23T23:15:00Z">
              <w:rPr>
                <w:rFonts w:eastAsia="Times New Roman"/>
                <w:lang w:val="vi-VN" w:eastAsia="vi-VN"/>
              </w:rPr>
            </w:rPrChange>
          </w:rPr>
          <w:t>Forcing Functions là việc ràng buộc có tính chất mạnh nhất và nó có thể ngăn chặn các trạng thái không phù hợp khác. Không phải c</w:t>
        </w:r>
      </w:ins>
      <w:ins w:id="1265" w:author="Huỳnh Ngọc Thắng" w:date="2016-11-16T16:55:00Z">
        <w:r w:rsidR="00D9619C">
          <w:rPr>
            <w:rFonts w:ascii="Times New Roman" w:eastAsia="Times New Roman" w:hAnsi="Times New Roman" w:cs="Times New Roman"/>
            <w:sz w:val="24"/>
            <w:szCs w:val="24"/>
            <w:lang w:eastAsia="vi-VN"/>
          </w:rPr>
          <w:t>ứ</w:t>
        </w:r>
      </w:ins>
      <w:ins w:id="1266" w:author="ismail - [2010]" w:date="2016-10-23T19:57:00Z">
        <w:del w:id="1267" w:author="Huỳnh Ngọc Thắng" w:date="2016-11-16T16:55:00Z">
          <w:r w:rsidRPr="00E810B2" w:rsidDel="00D9619C">
            <w:rPr>
              <w:rFonts w:ascii="Times New Roman" w:eastAsia="Times New Roman" w:hAnsi="Times New Roman" w:cs="Times New Roman"/>
              <w:sz w:val="24"/>
              <w:szCs w:val="24"/>
              <w:lang w:val="vi-VN" w:eastAsia="vi-VN"/>
              <w:rPrChange w:id="1268" w:author="Thai" w:date="2016-10-23T23:15:00Z">
                <w:rPr>
                  <w:rFonts w:eastAsia="Times New Roman"/>
                  <w:lang w:val="vi-VN" w:eastAsia="vi-VN"/>
                </w:rPr>
              </w:rPrChange>
            </w:rPr>
            <w:delText>ữ</w:delText>
          </w:r>
        </w:del>
        <w:r w:rsidRPr="00E810B2">
          <w:rPr>
            <w:rFonts w:ascii="Times New Roman" w:eastAsia="Times New Roman" w:hAnsi="Times New Roman" w:cs="Times New Roman"/>
            <w:sz w:val="24"/>
            <w:szCs w:val="24"/>
            <w:lang w:val="vi-VN" w:eastAsia="vi-VN"/>
            <w:rPrChange w:id="1269" w:author="Thai" w:date="2016-10-23T23:15:00Z">
              <w:rPr>
                <w:rFonts w:eastAsia="Times New Roman"/>
                <w:lang w:val="vi-VN" w:eastAsia="vi-VN"/>
              </w:rPr>
            </w:rPrChange>
          </w:rPr>
          <w:t xml:space="preserve"> mỗi tình huống là phải sử dụng việc ràng buộc mạnh mẽ như vậy để thực thi, tuy nhiên </w:t>
        </w:r>
        <w:del w:id="1270" w:author="Huỳnh Ngọc Thắng" w:date="2016-11-16T16:56:00Z">
          <w:r w:rsidRPr="00E810B2" w:rsidDel="00D9619C">
            <w:rPr>
              <w:rFonts w:ascii="Times New Roman" w:eastAsia="Times New Roman" w:hAnsi="Times New Roman" w:cs="Times New Roman"/>
              <w:sz w:val="24"/>
              <w:szCs w:val="24"/>
              <w:lang w:val="vi-VN" w:eastAsia="vi-VN"/>
              <w:rPrChange w:id="1271" w:author="Thai" w:date="2016-10-23T23:15:00Z">
                <w:rPr>
                  <w:rFonts w:eastAsia="Times New Roman"/>
                  <w:lang w:val="vi-VN" w:eastAsia="vi-VN"/>
                </w:rPr>
              </w:rPrChange>
            </w:rPr>
            <w:delText>các khái niệm</w:delText>
          </w:r>
        </w:del>
      </w:ins>
      <w:ins w:id="1272" w:author="Huỳnh Ngọc Thắng" w:date="2016-11-16T16:56:00Z">
        <w:r w:rsidR="00D9619C">
          <w:rPr>
            <w:rFonts w:ascii="Times New Roman" w:eastAsia="Times New Roman" w:hAnsi="Times New Roman" w:cs="Times New Roman"/>
            <w:sz w:val="24"/>
            <w:szCs w:val="24"/>
            <w:lang w:eastAsia="vi-VN"/>
          </w:rPr>
          <w:t>nguyên tắc</w:t>
        </w:r>
      </w:ins>
      <w:ins w:id="1273" w:author="ismail - [2010]" w:date="2016-10-23T19:57:00Z">
        <w:r w:rsidRPr="00E810B2">
          <w:rPr>
            <w:rFonts w:ascii="Times New Roman" w:eastAsia="Times New Roman" w:hAnsi="Times New Roman" w:cs="Times New Roman"/>
            <w:sz w:val="24"/>
            <w:szCs w:val="24"/>
            <w:lang w:val="vi-VN" w:eastAsia="vi-VN"/>
            <w:rPrChange w:id="1274" w:author="Thai" w:date="2016-10-23T23:15:00Z">
              <w:rPr>
                <w:rFonts w:eastAsia="Times New Roman"/>
                <w:lang w:val="vi-VN" w:eastAsia="vi-VN"/>
              </w:rPr>
            </w:rPrChange>
          </w:rPr>
          <w:t xml:space="preserve"> </w:t>
        </w:r>
        <w:del w:id="1275" w:author="Huỳnh Ngọc Thắng" w:date="2016-11-16T16:56:00Z">
          <w:r w:rsidRPr="00E810B2" w:rsidDel="00D9619C">
            <w:rPr>
              <w:rFonts w:ascii="Times New Roman" w:eastAsia="Times New Roman" w:hAnsi="Times New Roman" w:cs="Times New Roman"/>
              <w:sz w:val="24"/>
              <w:szCs w:val="24"/>
              <w:lang w:val="vi-VN" w:eastAsia="vi-VN"/>
              <w:rPrChange w:id="1276" w:author="Thai" w:date="2016-10-23T23:15:00Z">
                <w:rPr>
                  <w:rFonts w:eastAsia="Times New Roman"/>
                  <w:lang w:val="vi-VN" w:eastAsia="vi-VN"/>
                </w:rPr>
              </w:rPrChange>
            </w:rPr>
            <w:delText xml:space="preserve">chung </w:delText>
          </w:r>
        </w:del>
        <w:r w:rsidRPr="00E810B2">
          <w:rPr>
            <w:rFonts w:ascii="Times New Roman" w:eastAsia="Times New Roman" w:hAnsi="Times New Roman" w:cs="Times New Roman"/>
            <w:sz w:val="24"/>
            <w:szCs w:val="24"/>
            <w:lang w:val="vi-VN" w:eastAsia="vi-VN"/>
            <w:rPrChange w:id="1277" w:author="Thai" w:date="2016-10-23T23:15:00Z">
              <w:rPr>
                <w:rFonts w:eastAsia="Times New Roman"/>
                <w:lang w:val="vi-VN" w:eastAsia="vi-VN"/>
              </w:rPr>
            </w:rPrChange>
          </w:rPr>
          <w:t xml:space="preserve">chung có thể được mở </w:t>
        </w:r>
        <w:bookmarkStart w:id="1278" w:name="OLE_LINK9"/>
        <w:bookmarkStart w:id="1279" w:name="OLE_LINK10"/>
        <w:r w:rsidRPr="00E810B2">
          <w:rPr>
            <w:rFonts w:ascii="Times New Roman" w:eastAsia="Times New Roman" w:hAnsi="Times New Roman" w:cs="Times New Roman"/>
            <w:sz w:val="24"/>
            <w:szCs w:val="24"/>
            <w:lang w:val="vi-VN" w:eastAsia="vi-VN"/>
            <w:rPrChange w:id="1280" w:author="Thai" w:date="2016-10-23T23:15:00Z">
              <w:rPr>
                <w:rFonts w:eastAsia="Times New Roman"/>
                <w:lang w:val="vi-VN" w:eastAsia="vi-VN"/>
              </w:rPr>
            </w:rPrChange>
          </w:rPr>
          <w:t xml:space="preserve">rộng </w:t>
        </w:r>
        <w:del w:id="1281" w:author="Huỳnh Ngọc Thắng" w:date="2016-11-16T16:57:00Z">
          <w:r w:rsidRPr="00E810B2" w:rsidDel="00D9619C">
            <w:rPr>
              <w:rFonts w:ascii="Times New Roman" w:eastAsia="Times New Roman" w:hAnsi="Times New Roman" w:cs="Times New Roman"/>
              <w:sz w:val="24"/>
              <w:szCs w:val="24"/>
              <w:lang w:val="vi-VN" w:eastAsia="vi-VN"/>
              <w:rPrChange w:id="1282" w:author="Thai" w:date="2016-10-23T23:15:00Z">
                <w:rPr>
                  <w:rFonts w:eastAsia="Times New Roman"/>
                  <w:lang w:val="vi-VN" w:eastAsia="vi-VN"/>
                </w:rPr>
              </w:rPrChange>
            </w:rPr>
            <w:delText xml:space="preserve">để có thể </w:delText>
          </w:r>
          <w:bookmarkEnd w:id="1278"/>
          <w:bookmarkEnd w:id="1279"/>
          <w:r w:rsidRPr="00E810B2" w:rsidDel="00D9619C">
            <w:rPr>
              <w:rFonts w:ascii="Times New Roman" w:eastAsia="Times New Roman" w:hAnsi="Times New Roman" w:cs="Times New Roman"/>
              <w:sz w:val="24"/>
              <w:szCs w:val="24"/>
              <w:lang w:val="vi-VN" w:eastAsia="vi-VN"/>
              <w:rPrChange w:id="1283" w:author="Thai" w:date="2016-10-23T23:15:00Z">
                <w:rPr>
                  <w:rFonts w:eastAsia="Times New Roman"/>
                  <w:lang w:val="vi-VN" w:eastAsia="vi-VN"/>
                </w:rPr>
              </w:rPrChange>
            </w:rPr>
            <w:delText xml:space="preserve">làm đa dạng </w:delText>
          </w:r>
        </w:del>
      </w:ins>
      <w:ins w:id="1284" w:author="Huỳnh Ngọc Thắng" w:date="2016-11-16T16:57:00Z">
        <w:r w:rsidR="00D9619C">
          <w:rPr>
            <w:rFonts w:ascii="Times New Roman" w:eastAsia="Times New Roman" w:hAnsi="Times New Roman" w:cs="Times New Roman"/>
            <w:sz w:val="24"/>
            <w:szCs w:val="24"/>
            <w:lang w:eastAsia="vi-VN"/>
          </w:rPr>
          <w:t xml:space="preserve">đến rất rất nhiều </w:t>
        </w:r>
      </w:ins>
      <w:ins w:id="1285" w:author="ismail - [2010]" w:date="2016-10-23T19:57:00Z">
        <w:r w:rsidRPr="00E810B2">
          <w:rPr>
            <w:rFonts w:ascii="Times New Roman" w:eastAsia="Times New Roman" w:hAnsi="Times New Roman" w:cs="Times New Roman"/>
            <w:sz w:val="24"/>
            <w:szCs w:val="24"/>
            <w:lang w:val="vi-VN" w:eastAsia="vi-VN"/>
            <w:rPrChange w:id="1286" w:author="Thai" w:date="2016-10-23T23:15:00Z">
              <w:rPr>
                <w:rFonts w:eastAsia="Times New Roman"/>
                <w:lang w:val="vi-VN" w:eastAsia="vi-VN"/>
              </w:rPr>
            </w:rPrChange>
          </w:rPr>
          <w:t xml:space="preserve">các tình huống. Trong các trường, thuộc tính của các máy cơ khí an toàn, </w:t>
        </w:r>
        <w:del w:id="1287" w:author="Huỳnh Ngọc Thắng" w:date="2016-11-16T16:58:00Z">
          <w:r w:rsidRPr="00E810B2" w:rsidDel="00D9619C">
            <w:rPr>
              <w:rFonts w:ascii="Times New Roman" w:eastAsia="Times New Roman" w:hAnsi="Times New Roman" w:cs="Times New Roman"/>
              <w:sz w:val="24"/>
              <w:szCs w:val="24"/>
              <w:lang w:val="vi-VN" w:eastAsia="vi-VN"/>
              <w:rPrChange w:id="1288" w:author="Thai" w:date="2016-10-23T23:15:00Z">
                <w:rPr>
                  <w:rFonts w:eastAsia="Times New Roman"/>
                  <w:lang w:val="vi-VN" w:eastAsia="vi-VN"/>
                </w:rPr>
              </w:rPrChange>
            </w:rPr>
            <w:delText>forcing functions</w:delText>
          </w:r>
        </w:del>
      </w:ins>
      <w:ins w:id="1289" w:author="Huỳnh Ngọc Thắng" w:date="2016-11-16T16:58:00Z">
        <w:r w:rsidR="00D9619C">
          <w:rPr>
            <w:rFonts w:ascii="Times New Roman" w:eastAsia="Times New Roman" w:hAnsi="Times New Roman" w:cs="Times New Roman"/>
            <w:sz w:val="24"/>
            <w:szCs w:val="24"/>
            <w:lang w:eastAsia="vi-VN"/>
          </w:rPr>
          <w:t>các chức năng ràng buộc</w:t>
        </w:r>
      </w:ins>
      <w:ins w:id="1290" w:author="ismail - [2010]" w:date="2016-10-23T19:57:00Z">
        <w:r w:rsidRPr="00E810B2">
          <w:rPr>
            <w:rFonts w:ascii="Times New Roman" w:eastAsia="Times New Roman" w:hAnsi="Times New Roman" w:cs="Times New Roman"/>
            <w:sz w:val="24"/>
            <w:szCs w:val="24"/>
            <w:lang w:val="vi-VN" w:eastAsia="vi-VN"/>
            <w:rPrChange w:id="1291" w:author="Thai" w:date="2016-10-23T23:15:00Z">
              <w:rPr>
                <w:rFonts w:eastAsia="Times New Roman"/>
                <w:lang w:val="vi-VN" w:eastAsia="vi-VN"/>
              </w:rPr>
            </w:rPrChange>
          </w:rPr>
          <w:t xml:space="preserve"> được thể hiện dưới những tên khác nhau, và đây là cách thức cụ thể và đặc biệt nhất để có thể năng chặn tai nạn. Và đó là những cách thức sau</w:t>
        </w:r>
      </w:ins>
    </w:p>
    <w:p w:rsidR="00AD7A6C" w:rsidRPr="00E810B2" w:rsidRDefault="00AD7A6C">
      <w:pPr>
        <w:spacing w:line="240" w:lineRule="auto"/>
        <w:jc w:val="both"/>
        <w:rPr>
          <w:ins w:id="1292" w:author="ismail - [2010]" w:date="2016-10-23T19:57:00Z"/>
          <w:rFonts w:ascii="Times New Roman" w:eastAsia="Times New Roman" w:hAnsi="Times New Roman" w:cs="Times New Roman"/>
          <w:color w:val="auto"/>
          <w:sz w:val="24"/>
          <w:szCs w:val="24"/>
          <w:lang w:val="vi-VN" w:eastAsia="vi-VN"/>
        </w:rPr>
        <w:pPrChange w:id="1293" w:author="ismail - [2010]" w:date="2016-10-23T20:06:00Z">
          <w:pPr>
            <w:spacing w:line="240" w:lineRule="auto"/>
          </w:pPr>
        </w:pPrChange>
      </w:pPr>
    </w:p>
    <w:p w:rsidR="00AD7A6C" w:rsidRPr="00E810B2" w:rsidRDefault="0098669F">
      <w:pPr>
        <w:spacing w:line="240" w:lineRule="auto"/>
        <w:jc w:val="both"/>
        <w:rPr>
          <w:ins w:id="1294" w:author="ismail - [2010]" w:date="2016-10-23T19:57:00Z"/>
          <w:rFonts w:ascii="Times New Roman" w:eastAsia="Times New Roman" w:hAnsi="Times New Roman" w:cs="Times New Roman"/>
          <w:b/>
          <w:color w:val="auto"/>
          <w:sz w:val="24"/>
          <w:szCs w:val="24"/>
          <w:lang w:val="vi-VN" w:eastAsia="vi-VN"/>
          <w:rPrChange w:id="1295" w:author="Thai" w:date="2016-10-23T23:15:00Z">
            <w:rPr>
              <w:ins w:id="1296" w:author="ismail - [2010]" w:date="2016-10-23T19:57:00Z"/>
              <w:rFonts w:ascii="Times New Roman" w:eastAsia="Times New Roman" w:hAnsi="Times New Roman" w:cs="Times New Roman"/>
              <w:color w:val="auto"/>
              <w:sz w:val="24"/>
              <w:szCs w:val="24"/>
              <w:lang w:val="vi-VN" w:eastAsia="vi-VN"/>
            </w:rPr>
          </w:rPrChange>
        </w:rPr>
        <w:pPrChange w:id="1297" w:author="ismail - [2010]" w:date="2016-10-23T20:06:00Z">
          <w:pPr>
            <w:spacing w:line="240" w:lineRule="auto"/>
          </w:pPr>
        </w:pPrChange>
      </w:pPr>
      <w:ins w:id="1298" w:author="ismail - [2010]" w:date="2016-10-23T19:57:00Z">
        <w:r w:rsidRPr="00E810B2">
          <w:rPr>
            <w:rFonts w:ascii="Times New Roman" w:eastAsia="Times New Roman" w:hAnsi="Times New Roman" w:cs="Times New Roman"/>
            <w:b/>
            <w:sz w:val="24"/>
            <w:szCs w:val="24"/>
            <w:lang w:val="vi-VN" w:eastAsia="vi-VN"/>
          </w:rPr>
          <w:t>INTERLOCKS</w:t>
        </w:r>
      </w:ins>
    </w:p>
    <w:p w:rsidR="00AD7A6C" w:rsidRPr="00E810B2" w:rsidDel="00597381" w:rsidRDefault="00AD7A6C">
      <w:pPr>
        <w:spacing w:line="240" w:lineRule="auto"/>
        <w:jc w:val="both"/>
        <w:rPr>
          <w:ins w:id="1299" w:author="ismail - [2010]" w:date="2016-10-23T19:57:00Z"/>
          <w:del w:id="1300" w:author="Thai" w:date="2016-10-23T22:43:00Z"/>
          <w:rFonts w:ascii="Times New Roman" w:eastAsia="Times New Roman" w:hAnsi="Times New Roman" w:cs="Times New Roman"/>
          <w:color w:val="auto"/>
          <w:sz w:val="24"/>
          <w:szCs w:val="24"/>
          <w:lang w:val="vi-VN" w:eastAsia="vi-VN"/>
        </w:rPr>
        <w:pPrChange w:id="1301" w:author="ismail - [2010]" w:date="2016-10-23T20:06:00Z">
          <w:pPr>
            <w:spacing w:line="240" w:lineRule="auto"/>
          </w:pPr>
        </w:pPrChange>
      </w:pPr>
      <w:ins w:id="1302" w:author="ismail - [2010]" w:date="2016-10-23T19:57:00Z">
        <w:r w:rsidRPr="00E810B2">
          <w:rPr>
            <w:rFonts w:ascii="Times New Roman" w:eastAsia="Times New Roman" w:hAnsi="Times New Roman" w:cs="Times New Roman"/>
            <w:sz w:val="24"/>
            <w:szCs w:val="24"/>
            <w:lang w:val="vi-VN" w:eastAsia="vi-VN"/>
            <w:rPrChange w:id="1303" w:author="Thai" w:date="2016-10-23T23:15:00Z">
              <w:rPr>
                <w:rFonts w:eastAsia="Times New Roman"/>
                <w:lang w:val="vi-VN" w:eastAsia="vi-VN"/>
              </w:rPr>
            </w:rPrChange>
          </w:rPr>
          <w:t xml:space="preserve">Một </w:t>
        </w:r>
        <w:del w:id="1304" w:author="Huỳnh Ngọc Thắng" w:date="2016-11-16T17:00:00Z">
          <w:r w:rsidRPr="00E810B2" w:rsidDel="00D9619C">
            <w:rPr>
              <w:rFonts w:ascii="Times New Roman" w:eastAsia="Times New Roman" w:hAnsi="Times New Roman" w:cs="Times New Roman"/>
              <w:sz w:val="24"/>
              <w:szCs w:val="24"/>
              <w:lang w:val="vi-VN" w:eastAsia="vi-VN"/>
              <w:rPrChange w:id="1305" w:author="Thai" w:date="2016-10-23T23:15:00Z">
                <w:rPr>
                  <w:rFonts w:eastAsia="Times New Roman"/>
                  <w:lang w:val="vi-VN" w:eastAsia="vi-VN"/>
                </w:rPr>
              </w:rPrChange>
            </w:rPr>
            <w:delText xml:space="preserve">hành động được gọi </w:delText>
          </w:r>
        </w:del>
        <w:r w:rsidRPr="00E810B2">
          <w:rPr>
            <w:rFonts w:ascii="Times New Roman" w:eastAsia="Times New Roman" w:hAnsi="Times New Roman" w:cs="Times New Roman"/>
            <w:sz w:val="24"/>
            <w:szCs w:val="24"/>
            <w:lang w:val="vi-VN" w:eastAsia="vi-VN"/>
            <w:rPrChange w:id="1306" w:author="Thai" w:date="2016-10-23T23:15:00Z">
              <w:rPr>
                <w:rFonts w:eastAsia="Times New Roman"/>
                <w:lang w:val="vi-VN" w:eastAsia="vi-VN"/>
              </w:rPr>
            </w:rPrChange>
          </w:rPr>
          <w:t>interlocks</w:t>
        </w:r>
        <w:del w:id="1307" w:author="Huỳnh Ngọc Thắng" w:date="2016-11-16T17:01:00Z">
          <w:r w:rsidRPr="00E810B2" w:rsidDel="00D9619C">
            <w:rPr>
              <w:rFonts w:ascii="Times New Roman" w:eastAsia="Times New Roman" w:hAnsi="Times New Roman" w:cs="Times New Roman"/>
              <w:sz w:val="24"/>
              <w:szCs w:val="24"/>
              <w:lang w:val="vi-VN" w:eastAsia="vi-VN"/>
              <w:rPrChange w:id="1308" w:author="Thai" w:date="2016-10-23T23:15:00Z">
                <w:rPr>
                  <w:rFonts w:eastAsia="Times New Roman"/>
                  <w:lang w:val="vi-VN" w:eastAsia="vi-VN"/>
                </w:rPr>
              </w:rPrChange>
            </w:rPr>
            <w:delText xml:space="preserve"> là việc đặt các chuỗi hoạt động thích hợp vào nhau</w:delText>
          </w:r>
        </w:del>
      </w:ins>
      <w:ins w:id="1309" w:author="Huỳnh Ngọc Thắng" w:date="2016-11-16T17:01:00Z">
        <w:r w:rsidR="00D9619C">
          <w:rPr>
            <w:rFonts w:ascii="Times New Roman" w:eastAsia="Times New Roman" w:hAnsi="Times New Roman" w:cs="Times New Roman"/>
            <w:sz w:val="24"/>
            <w:szCs w:val="24"/>
            <w:lang w:eastAsia="vi-VN"/>
          </w:rPr>
          <w:t xml:space="preserve"> bắt buộc </w:t>
        </w:r>
      </w:ins>
      <w:ins w:id="1310" w:author="Huỳnh Ngọc Thắng" w:date="2016-11-16T17:02:00Z">
        <w:r w:rsidR="00D9619C">
          <w:rPr>
            <w:rFonts w:ascii="Times New Roman" w:eastAsia="Times New Roman" w:hAnsi="Times New Roman" w:cs="Times New Roman"/>
            <w:sz w:val="24"/>
            <w:szCs w:val="24"/>
            <w:lang w:eastAsia="vi-VN"/>
          </w:rPr>
          <w:t>hoạt động phải diễn ra theo trình tự hợp lý</w:t>
        </w:r>
      </w:ins>
      <w:ins w:id="1311" w:author="ismail - [2010]" w:date="2016-10-23T19:57:00Z">
        <w:r w:rsidRPr="00E810B2">
          <w:rPr>
            <w:rFonts w:ascii="Times New Roman" w:eastAsia="Times New Roman" w:hAnsi="Times New Roman" w:cs="Times New Roman"/>
            <w:sz w:val="24"/>
            <w:szCs w:val="24"/>
            <w:lang w:val="vi-VN" w:eastAsia="vi-VN"/>
            <w:rPrChange w:id="1312" w:author="Thai" w:date="2016-10-23T23:15:00Z">
              <w:rPr>
                <w:rFonts w:eastAsia="Times New Roman"/>
                <w:lang w:val="vi-VN" w:eastAsia="vi-VN"/>
              </w:rPr>
            </w:rPrChange>
          </w:rPr>
          <w:t xml:space="preserve">. Để có thể hiểu được khái niệm, ta sẽ xem xét những ví dụ sau: cái lò vi sóng và các thiết bị khác sử dụng các nguồn điện cao và tỏa ra nhiều hơi nóng, sử dụng interlocks như là </w:t>
        </w:r>
        <w:del w:id="1313" w:author="Huỳnh Ngọc Thắng" w:date="2016-11-16T17:03:00Z">
          <w:r w:rsidRPr="00E810B2" w:rsidDel="00D9619C">
            <w:rPr>
              <w:rFonts w:ascii="Times New Roman" w:eastAsia="Times New Roman" w:hAnsi="Times New Roman" w:cs="Times New Roman"/>
              <w:sz w:val="24"/>
              <w:szCs w:val="24"/>
              <w:lang w:val="vi-VN" w:eastAsia="vi-VN"/>
              <w:rPrChange w:id="1314" w:author="Thai" w:date="2016-10-23T23:15:00Z">
                <w:rPr>
                  <w:rFonts w:eastAsia="Times New Roman"/>
                  <w:lang w:val="vi-VN" w:eastAsia="vi-VN"/>
                </w:rPr>
              </w:rPrChange>
            </w:rPr>
            <w:delText>forcing functions</w:delText>
          </w:r>
        </w:del>
      </w:ins>
      <w:ins w:id="1315" w:author="Huỳnh Ngọc Thắng" w:date="2016-11-16T17:03:00Z">
        <w:r w:rsidR="00D9619C">
          <w:rPr>
            <w:rFonts w:ascii="Times New Roman" w:eastAsia="Times New Roman" w:hAnsi="Times New Roman" w:cs="Times New Roman"/>
            <w:sz w:val="24"/>
            <w:szCs w:val="24"/>
            <w:lang w:eastAsia="vi-VN"/>
          </w:rPr>
          <w:t>chức năng ràng buộc</w:t>
        </w:r>
      </w:ins>
      <w:ins w:id="1316" w:author="ismail - [2010]" w:date="2016-10-23T19:57:00Z">
        <w:r w:rsidRPr="00E810B2">
          <w:rPr>
            <w:rFonts w:ascii="Times New Roman" w:eastAsia="Times New Roman" w:hAnsi="Times New Roman" w:cs="Times New Roman"/>
            <w:sz w:val="24"/>
            <w:szCs w:val="24"/>
            <w:lang w:val="vi-VN" w:eastAsia="vi-VN"/>
            <w:rPrChange w:id="1317" w:author="Thai" w:date="2016-10-23T23:15:00Z">
              <w:rPr>
                <w:rFonts w:eastAsia="Times New Roman"/>
                <w:lang w:val="vi-VN" w:eastAsia="vi-VN"/>
              </w:rPr>
            </w:rPrChange>
          </w:rPr>
          <w:t xml:space="preserve"> để có thể ngăn chặn người dùng mở lò vi sóng ra hay gỡ các bộ phận trong thiết bị mà không có ngắt nguồn điện. Nếu trường hợp này xảy ra, interlock sẽ ngắt kết nối nguồn điện ngay lập tức nếu cánh của được mở ra hoặc một bộ phận nào đó được gỡ ra. Còn đối với các xe ô tô tự động, một interlock cho việc ngăn chặn di chuyển từ việc ròi khởi vị trí đỗ xe </w:t>
        </w:r>
        <w:del w:id="1318" w:author="Huỳnh Ngọc Thắng" w:date="2016-11-16T17:05:00Z">
          <w:r w:rsidRPr="00E810B2" w:rsidDel="00B87557">
            <w:rPr>
              <w:rFonts w:ascii="Times New Roman" w:eastAsia="Times New Roman" w:hAnsi="Times New Roman" w:cs="Times New Roman"/>
              <w:sz w:val="24"/>
              <w:szCs w:val="24"/>
              <w:lang w:val="vi-VN" w:eastAsia="vi-VN"/>
              <w:rPrChange w:id="1319" w:author="Thai" w:date="2016-10-23T23:15:00Z">
                <w:rPr>
                  <w:rFonts w:eastAsia="Times New Roman"/>
                  <w:lang w:val="vi-VN" w:eastAsia="vi-VN"/>
                </w:rPr>
              </w:rPrChange>
            </w:rPr>
            <w:delText>nếu không bàn đạp ga sẽ</w:delText>
          </w:r>
        </w:del>
      </w:ins>
      <w:ins w:id="1320" w:author="Huỳnh Ngọc Thắng" w:date="2016-11-16T17:05:00Z">
        <w:r w:rsidR="00B87557">
          <w:rPr>
            <w:rFonts w:ascii="Times New Roman" w:eastAsia="Times New Roman" w:hAnsi="Times New Roman" w:cs="Times New Roman"/>
            <w:sz w:val="24"/>
            <w:szCs w:val="24"/>
            <w:lang w:eastAsia="vi-VN"/>
          </w:rPr>
          <w:t>trừ khi phanh</w:t>
        </w:r>
      </w:ins>
      <w:ins w:id="1321" w:author="ismail - [2010]" w:date="2016-10-23T19:57:00Z">
        <w:r w:rsidRPr="00E810B2">
          <w:rPr>
            <w:rFonts w:ascii="Times New Roman" w:eastAsia="Times New Roman" w:hAnsi="Times New Roman" w:cs="Times New Roman"/>
            <w:sz w:val="24"/>
            <w:szCs w:val="24"/>
            <w:lang w:val="vi-VN" w:eastAsia="vi-VN"/>
            <w:rPrChange w:id="1322" w:author="Thai" w:date="2016-10-23T23:15:00Z">
              <w:rPr>
                <w:rFonts w:eastAsia="Times New Roman"/>
                <w:lang w:val="vi-VN" w:eastAsia="vi-VN"/>
              </w:rPr>
            </w:rPrChange>
          </w:rPr>
          <w:t xml:space="preserve"> bị nhấn xuống.</w:t>
        </w:r>
      </w:ins>
    </w:p>
    <w:p w:rsidR="00AD7A6C" w:rsidRPr="00E810B2" w:rsidRDefault="00AD7A6C">
      <w:pPr>
        <w:spacing w:line="240" w:lineRule="auto"/>
        <w:jc w:val="both"/>
        <w:rPr>
          <w:ins w:id="1323" w:author="ismail - [2010]" w:date="2016-10-23T19:57:00Z"/>
          <w:rFonts w:ascii="Times New Roman" w:eastAsia="Times New Roman" w:hAnsi="Times New Roman" w:cs="Times New Roman"/>
          <w:color w:val="auto"/>
          <w:sz w:val="24"/>
          <w:szCs w:val="24"/>
          <w:lang w:val="vi-VN" w:eastAsia="vi-VN"/>
        </w:rPr>
        <w:pPrChange w:id="1324" w:author="ismail - [2010]" w:date="2016-10-23T20:06:00Z">
          <w:pPr>
            <w:spacing w:line="240" w:lineRule="auto"/>
          </w:pPr>
        </w:pPrChange>
      </w:pPr>
    </w:p>
    <w:p w:rsidR="00AD7A6C" w:rsidRPr="00E95F6A" w:rsidRDefault="00AD7A6C">
      <w:pPr>
        <w:spacing w:line="240" w:lineRule="auto"/>
        <w:ind w:firstLine="720"/>
        <w:jc w:val="both"/>
        <w:rPr>
          <w:ins w:id="1325" w:author="ismail - [2010]" w:date="2016-10-23T19:57:00Z"/>
          <w:rFonts w:ascii="Times New Roman" w:eastAsia="Times New Roman" w:hAnsi="Times New Roman" w:cs="Times New Roman"/>
          <w:color w:val="auto"/>
          <w:sz w:val="24"/>
          <w:szCs w:val="24"/>
          <w:lang w:eastAsia="vi-VN"/>
          <w:rPrChange w:id="1326" w:author="Huỳnh Ngọc Thắng" w:date="2016-11-16T17:30:00Z">
            <w:rPr>
              <w:ins w:id="1327" w:author="ismail - [2010]" w:date="2016-10-23T19:57:00Z"/>
              <w:rFonts w:ascii="Times New Roman" w:eastAsia="Times New Roman" w:hAnsi="Times New Roman" w:cs="Times New Roman"/>
              <w:color w:val="auto"/>
              <w:sz w:val="24"/>
              <w:szCs w:val="24"/>
              <w:lang w:val="vi-VN" w:eastAsia="vi-VN"/>
            </w:rPr>
          </w:rPrChange>
        </w:rPr>
        <w:pPrChange w:id="1328" w:author="Thai" w:date="2016-10-23T22:43:00Z">
          <w:pPr>
            <w:spacing w:line="240" w:lineRule="auto"/>
          </w:pPr>
        </w:pPrChange>
      </w:pPr>
      <w:ins w:id="1329" w:author="ismail - [2010]" w:date="2016-10-23T19:57:00Z">
        <w:r w:rsidRPr="00E810B2">
          <w:rPr>
            <w:rFonts w:ascii="Times New Roman" w:eastAsia="Times New Roman" w:hAnsi="Times New Roman" w:cs="Times New Roman"/>
            <w:sz w:val="24"/>
            <w:szCs w:val="24"/>
            <w:lang w:val="vi-VN" w:eastAsia="vi-VN"/>
            <w:rPrChange w:id="1330" w:author="Thai" w:date="2016-10-23T23:15:00Z">
              <w:rPr>
                <w:rFonts w:eastAsia="Times New Roman"/>
                <w:lang w:val="vi-VN" w:eastAsia="vi-VN"/>
              </w:rPr>
            </w:rPrChange>
          </w:rPr>
          <w:t xml:space="preserve">Một vài loại interlock khác là </w:t>
        </w:r>
        <w:del w:id="1331" w:author="Huỳnh Ngọc Thắng" w:date="2016-11-16T17:07:00Z">
          <w:r w:rsidRPr="00E810B2" w:rsidDel="00B87557">
            <w:rPr>
              <w:rFonts w:ascii="Times New Roman" w:eastAsia="Times New Roman" w:hAnsi="Times New Roman" w:cs="Times New Roman"/>
              <w:sz w:val="24"/>
              <w:szCs w:val="24"/>
              <w:lang w:val="vi-VN" w:eastAsia="vi-VN"/>
              <w:rPrChange w:id="1332" w:author="Thai" w:date="2016-10-23T23:15:00Z">
                <w:rPr>
                  <w:rFonts w:eastAsia="Times New Roman"/>
                  <w:lang w:val="vi-VN" w:eastAsia="vi-VN"/>
                </w:rPr>
              </w:rPrChange>
            </w:rPr>
            <w:delText>“dead man’s switch” là những cài đặt, điều chỉnh</w:delText>
          </w:r>
        </w:del>
      </w:ins>
      <w:ins w:id="1333" w:author="Huỳnh Ngọc Thắng" w:date="2016-11-16T17:07:00Z">
        <w:r w:rsidR="00B87557">
          <w:rPr>
            <w:rFonts w:ascii="Times New Roman" w:eastAsia="Times New Roman" w:hAnsi="Times New Roman" w:cs="Times New Roman"/>
            <w:sz w:val="24"/>
            <w:szCs w:val="24"/>
            <w:lang w:eastAsia="vi-VN"/>
          </w:rPr>
          <w:t>công tắc an toàn trong hàng loạt các thiết đặt</w:t>
        </w:r>
      </w:ins>
      <w:ins w:id="1334" w:author="ismail - [2010]" w:date="2016-10-23T19:57:00Z">
        <w:r w:rsidRPr="00E810B2">
          <w:rPr>
            <w:rFonts w:ascii="Times New Roman" w:eastAsia="Times New Roman" w:hAnsi="Times New Roman" w:cs="Times New Roman"/>
            <w:sz w:val="24"/>
            <w:szCs w:val="24"/>
            <w:lang w:val="vi-VN" w:eastAsia="vi-VN"/>
            <w:rPrChange w:id="1335" w:author="Thai" w:date="2016-10-23T23:15:00Z">
              <w:rPr>
                <w:rFonts w:eastAsia="Times New Roman"/>
                <w:lang w:val="vi-VN" w:eastAsia="vi-VN"/>
              </w:rPr>
            </w:rPrChange>
          </w:rPr>
          <w:t xml:space="preserve"> an toàn đặc biệt là việc vận hành các xe lửa, máy cắt cỏ, máy cưa, hay nh</w:t>
        </w:r>
      </w:ins>
      <w:ins w:id="1336" w:author="Huỳnh Ngọc Thắng" w:date="2016-11-16T17:08:00Z">
        <w:r w:rsidR="00B87557">
          <w:rPr>
            <w:rFonts w:ascii="Times New Roman" w:eastAsia="Times New Roman" w:hAnsi="Times New Roman" w:cs="Times New Roman"/>
            <w:sz w:val="24"/>
            <w:szCs w:val="24"/>
            <w:lang w:eastAsia="vi-VN"/>
          </w:rPr>
          <w:t>ững</w:t>
        </w:r>
      </w:ins>
      <w:ins w:id="1337" w:author="ismail - [2010]" w:date="2016-10-23T19:57:00Z">
        <w:del w:id="1338" w:author="Huỳnh Ngọc Thắng" w:date="2016-11-16T17:07:00Z">
          <w:r w:rsidRPr="00E810B2" w:rsidDel="00B87557">
            <w:rPr>
              <w:rFonts w:ascii="Times New Roman" w:eastAsia="Times New Roman" w:hAnsi="Times New Roman" w:cs="Times New Roman"/>
              <w:sz w:val="24"/>
              <w:szCs w:val="24"/>
              <w:lang w:val="vi-VN" w:eastAsia="vi-VN"/>
              <w:rPrChange w:id="1339" w:author="Thai" w:date="2016-10-23T23:15:00Z">
                <w:rPr>
                  <w:rFonts w:eastAsia="Times New Roman"/>
                  <w:lang w:val="vi-VN" w:eastAsia="vi-VN"/>
                </w:rPr>
              </w:rPrChange>
            </w:rPr>
            <w:delText>ưng</w:delText>
          </w:r>
        </w:del>
        <w:r w:rsidRPr="00E810B2">
          <w:rPr>
            <w:rFonts w:ascii="Times New Roman" w:eastAsia="Times New Roman" w:hAnsi="Times New Roman" w:cs="Times New Roman"/>
            <w:sz w:val="24"/>
            <w:szCs w:val="24"/>
            <w:lang w:val="vi-VN" w:eastAsia="vi-VN"/>
            <w:rPrChange w:id="1340" w:author="Thai" w:date="2016-10-23T23:15:00Z">
              <w:rPr>
                <w:rFonts w:eastAsia="Times New Roman"/>
                <w:lang w:val="vi-VN" w:eastAsia="vi-VN"/>
              </w:rPr>
            </w:rPrChange>
          </w:rPr>
          <w:t xml:space="preserve"> phương tiện di chuyển khác. Ở Anh, </w:t>
        </w:r>
        <w:del w:id="1341" w:author="Huỳnh Ngọc Thắng" w:date="2016-11-16T17:09:00Z">
          <w:r w:rsidRPr="00E810B2" w:rsidDel="00B87557">
            <w:rPr>
              <w:rFonts w:ascii="Times New Roman" w:eastAsia="Times New Roman" w:hAnsi="Times New Roman" w:cs="Times New Roman"/>
              <w:sz w:val="24"/>
              <w:szCs w:val="24"/>
              <w:lang w:val="vi-VN" w:eastAsia="vi-VN"/>
              <w:rPrChange w:id="1342" w:author="Thai" w:date="2016-10-23T23:15:00Z">
                <w:rPr>
                  <w:rFonts w:eastAsia="Times New Roman"/>
                  <w:lang w:val="vi-VN" w:eastAsia="vi-VN"/>
                </w:rPr>
              </w:rPrChange>
            </w:rPr>
            <w:delText>nhiều</w:delText>
          </w:r>
        </w:del>
      </w:ins>
      <w:ins w:id="1343" w:author="Huỳnh Ngọc Thắng" w:date="2016-11-16T17:09:00Z">
        <w:r w:rsidR="00B87557">
          <w:rPr>
            <w:rFonts w:ascii="Times New Roman" w:eastAsia="Times New Roman" w:hAnsi="Times New Roman" w:cs="Times New Roman"/>
            <w:sz w:val="24"/>
            <w:szCs w:val="24"/>
            <w:lang w:eastAsia="vi-VN"/>
          </w:rPr>
          <w:t>những</w:t>
        </w:r>
      </w:ins>
      <w:ins w:id="1344" w:author="ismail - [2010]" w:date="2016-10-23T19:57:00Z">
        <w:r w:rsidRPr="00E810B2">
          <w:rPr>
            <w:rFonts w:ascii="Times New Roman" w:eastAsia="Times New Roman" w:hAnsi="Times New Roman" w:cs="Times New Roman"/>
            <w:sz w:val="24"/>
            <w:szCs w:val="24"/>
            <w:lang w:val="vi-VN" w:eastAsia="vi-VN"/>
            <w:rPrChange w:id="1345" w:author="Thai" w:date="2016-10-23T23:15:00Z">
              <w:rPr>
                <w:rFonts w:eastAsia="Times New Roman"/>
                <w:lang w:val="vi-VN" w:eastAsia="vi-VN"/>
              </w:rPr>
            </w:rPrChange>
          </w:rPr>
          <w:t xml:space="preserve"> vật đó được gọi là các thiết bị an toàn</w:t>
        </w:r>
      </w:ins>
      <w:ins w:id="1346" w:author="Huỳnh Ngọc Thắng" w:date="2016-11-16T17:09:00Z">
        <w:r w:rsidR="00B87557">
          <w:rPr>
            <w:rFonts w:ascii="Times New Roman" w:eastAsia="Times New Roman" w:hAnsi="Times New Roman" w:cs="Times New Roman"/>
            <w:sz w:val="24"/>
            <w:szCs w:val="24"/>
            <w:lang w:eastAsia="vi-VN"/>
          </w:rPr>
          <w:t xml:space="preserve"> cho lái xe</w:t>
        </w:r>
      </w:ins>
      <w:ins w:id="1347" w:author="ismail - [2010]" w:date="2016-10-23T19:57:00Z">
        <w:r w:rsidRPr="00E810B2">
          <w:rPr>
            <w:rFonts w:ascii="Times New Roman" w:eastAsia="Times New Roman" w:hAnsi="Times New Roman" w:cs="Times New Roman"/>
            <w:sz w:val="24"/>
            <w:szCs w:val="24"/>
            <w:lang w:val="vi-VN" w:eastAsia="vi-VN"/>
            <w:rPrChange w:id="1348" w:author="Thai" w:date="2016-10-23T23:15:00Z">
              <w:rPr>
                <w:rFonts w:eastAsia="Times New Roman"/>
                <w:lang w:val="vi-VN" w:eastAsia="vi-VN"/>
              </w:rPr>
            </w:rPrChange>
          </w:rPr>
          <w:t xml:space="preserve">. Nhiều </w:t>
        </w:r>
      </w:ins>
      <w:ins w:id="1349" w:author="Huỳnh Ngọc Thắng" w:date="2016-11-16T17:10:00Z">
        <w:r w:rsidR="00B87557">
          <w:rPr>
            <w:rFonts w:ascii="Times New Roman" w:eastAsia="Times New Roman" w:hAnsi="Times New Roman" w:cs="Times New Roman"/>
            <w:sz w:val="24"/>
            <w:szCs w:val="24"/>
            <w:lang w:eastAsia="vi-VN"/>
          </w:rPr>
          <w:t xml:space="preserve">phương tiện </w:t>
        </w:r>
      </w:ins>
      <w:ins w:id="1350" w:author="ismail - [2010]" w:date="2016-10-23T19:57:00Z">
        <w:r w:rsidRPr="00E810B2">
          <w:rPr>
            <w:rFonts w:ascii="Times New Roman" w:eastAsia="Times New Roman" w:hAnsi="Times New Roman" w:cs="Times New Roman"/>
            <w:sz w:val="24"/>
            <w:szCs w:val="24"/>
            <w:lang w:val="vi-VN" w:eastAsia="vi-VN"/>
            <w:rPrChange w:id="1351" w:author="Thai" w:date="2016-10-23T23:15:00Z">
              <w:rPr>
                <w:rFonts w:eastAsia="Times New Roman"/>
                <w:lang w:val="vi-VN" w:eastAsia="vi-VN"/>
              </w:rPr>
            </w:rPrChange>
          </w:rPr>
          <w:t xml:space="preserve">yêu cầu </w:t>
        </w:r>
        <w:del w:id="1352" w:author="Huỳnh Ngọc Thắng" w:date="2016-11-16T17:11:00Z">
          <w:r w:rsidRPr="00E810B2" w:rsidDel="00B87557">
            <w:rPr>
              <w:rFonts w:ascii="Times New Roman" w:eastAsia="Times New Roman" w:hAnsi="Times New Roman" w:cs="Times New Roman"/>
              <w:sz w:val="24"/>
              <w:szCs w:val="24"/>
              <w:lang w:val="vi-VN" w:eastAsia="vi-VN"/>
              <w:rPrChange w:id="1353" w:author="Thai" w:date="2016-10-23T23:15:00Z">
                <w:rPr>
                  <w:rFonts w:eastAsia="Times New Roman"/>
                  <w:lang w:val="vi-VN" w:eastAsia="vi-VN"/>
                </w:rPr>
              </w:rPrChange>
            </w:rPr>
            <w:delText>bộ</w:delText>
          </w:r>
        </w:del>
      </w:ins>
      <w:ins w:id="1354" w:author="Huỳnh Ngọc Thắng" w:date="2016-11-16T17:11:00Z">
        <w:r w:rsidR="00B87557">
          <w:rPr>
            <w:rFonts w:ascii="Times New Roman" w:eastAsia="Times New Roman" w:hAnsi="Times New Roman" w:cs="Times New Roman"/>
            <w:sz w:val="24"/>
            <w:szCs w:val="24"/>
            <w:lang w:eastAsia="vi-VN"/>
          </w:rPr>
          <w:t>người</w:t>
        </w:r>
      </w:ins>
      <w:ins w:id="1355" w:author="ismail - [2010]" w:date="2016-10-23T19:57:00Z">
        <w:r w:rsidRPr="00E810B2">
          <w:rPr>
            <w:rFonts w:ascii="Times New Roman" w:eastAsia="Times New Roman" w:hAnsi="Times New Roman" w:cs="Times New Roman"/>
            <w:sz w:val="24"/>
            <w:szCs w:val="24"/>
            <w:lang w:val="vi-VN" w:eastAsia="vi-VN"/>
            <w:rPrChange w:id="1356" w:author="Thai" w:date="2016-10-23T23:15:00Z">
              <w:rPr>
                <w:rFonts w:eastAsia="Times New Roman"/>
                <w:lang w:val="vi-VN" w:eastAsia="vi-VN"/>
              </w:rPr>
            </w:rPrChange>
          </w:rPr>
          <w:t xml:space="preserve"> vận hành phải giữ một </w:t>
        </w:r>
        <w:del w:id="1357" w:author="Huỳnh Ngọc Thắng" w:date="2016-11-16T17:23:00Z">
          <w:r w:rsidRPr="00E810B2" w:rsidDel="00E95F6A">
            <w:rPr>
              <w:rFonts w:ascii="Times New Roman" w:eastAsia="Times New Roman" w:hAnsi="Times New Roman" w:cs="Times New Roman"/>
              <w:sz w:val="24"/>
              <w:szCs w:val="24"/>
              <w:lang w:val="vi-VN" w:eastAsia="vi-VN"/>
              <w:rPrChange w:id="1358" w:author="Thai" w:date="2016-10-23T23:15:00Z">
                <w:rPr>
                  <w:rFonts w:eastAsia="Times New Roman"/>
                  <w:lang w:val="vi-VN" w:eastAsia="vi-VN"/>
                </w:rPr>
              </w:rPrChange>
            </w:rPr>
            <w:delText>vật chuyển tiếp (ốc xoắn)</w:delText>
          </w:r>
        </w:del>
      </w:ins>
      <w:ins w:id="1359" w:author="Huỳnh Ngọc Thắng" w:date="2016-11-16T17:23:00Z">
        <w:r w:rsidR="00E95F6A">
          <w:rPr>
            <w:rFonts w:ascii="Times New Roman" w:eastAsia="Times New Roman" w:hAnsi="Times New Roman" w:cs="Times New Roman"/>
            <w:sz w:val="24"/>
            <w:szCs w:val="24"/>
            <w:lang w:eastAsia="vi-VN"/>
          </w:rPr>
          <w:t>công tắc lò xo</w:t>
        </w:r>
      </w:ins>
      <w:ins w:id="1360" w:author="ismail - [2010]" w:date="2016-10-23T19:57:00Z">
        <w:r w:rsidRPr="00E810B2">
          <w:rPr>
            <w:rFonts w:ascii="Times New Roman" w:eastAsia="Times New Roman" w:hAnsi="Times New Roman" w:cs="Times New Roman"/>
            <w:sz w:val="24"/>
            <w:szCs w:val="24"/>
            <w:lang w:val="vi-VN" w:eastAsia="vi-VN"/>
            <w:rPrChange w:id="1361" w:author="Thai" w:date="2016-10-23T23:15:00Z">
              <w:rPr>
                <w:rFonts w:eastAsia="Times New Roman"/>
                <w:lang w:val="vi-VN" w:eastAsia="vi-VN"/>
              </w:rPr>
            </w:rPrChange>
          </w:rPr>
          <w:t xml:space="preserve"> để có thể vận hành các thiết  bị vì vậy nếu </w:t>
        </w:r>
        <w:del w:id="1362" w:author="Huỳnh Ngọc Thắng" w:date="2016-11-16T17:23:00Z">
          <w:r w:rsidRPr="00E810B2" w:rsidDel="00E95F6A">
            <w:rPr>
              <w:rFonts w:ascii="Times New Roman" w:eastAsia="Times New Roman" w:hAnsi="Times New Roman" w:cs="Times New Roman"/>
              <w:sz w:val="24"/>
              <w:szCs w:val="24"/>
              <w:lang w:val="vi-VN" w:eastAsia="vi-VN"/>
              <w:rPrChange w:id="1363" w:author="Thai" w:date="2016-10-23T23:15:00Z">
                <w:rPr>
                  <w:rFonts w:eastAsia="Times New Roman"/>
                  <w:lang w:val="vi-VN" w:eastAsia="vi-VN"/>
                </w:rPr>
              </w:rPrChange>
            </w:rPr>
            <w:delText>bộ</w:delText>
          </w:r>
        </w:del>
      </w:ins>
      <w:ins w:id="1364" w:author="Huỳnh Ngọc Thắng" w:date="2016-11-16T17:23:00Z">
        <w:r w:rsidR="00E95F6A">
          <w:rPr>
            <w:rFonts w:ascii="Times New Roman" w:eastAsia="Times New Roman" w:hAnsi="Times New Roman" w:cs="Times New Roman"/>
            <w:sz w:val="24"/>
            <w:szCs w:val="24"/>
            <w:lang w:eastAsia="vi-VN"/>
          </w:rPr>
          <w:t>người</w:t>
        </w:r>
      </w:ins>
      <w:ins w:id="1365" w:author="ismail - [2010]" w:date="2016-10-23T19:57:00Z">
        <w:r w:rsidRPr="00E810B2">
          <w:rPr>
            <w:rFonts w:ascii="Times New Roman" w:eastAsia="Times New Roman" w:hAnsi="Times New Roman" w:cs="Times New Roman"/>
            <w:sz w:val="24"/>
            <w:szCs w:val="24"/>
            <w:lang w:val="vi-VN" w:eastAsia="vi-VN"/>
            <w:rPrChange w:id="1366" w:author="Thai" w:date="2016-10-23T23:15:00Z">
              <w:rPr>
                <w:rFonts w:eastAsia="Times New Roman"/>
                <w:lang w:val="vi-VN" w:eastAsia="vi-VN"/>
              </w:rPr>
            </w:rPrChange>
          </w:rPr>
          <w:t xml:space="preserve"> v</w:t>
        </w:r>
      </w:ins>
      <w:ins w:id="1367" w:author="Huỳnh Ngọc Thắng" w:date="2016-11-16T17:24:00Z">
        <w:r w:rsidR="00E95F6A">
          <w:rPr>
            <w:rFonts w:ascii="Times New Roman" w:eastAsia="Times New Roman" w:hAnsi="Times New Roman" w:cs="Times New Roman"/>
            <w:sz w:val="24"/>
            <w:szCs w:val="24"/>
            <w:lang w:eastAsia="vi-VN"/>
          </w:rPr>
          <w:t>ậ</w:t>
        </w:r>
      </w:ins>
      <w:ins w:id="1368" w:author="ismail - [2010]" w:date="2016-10-23T19:57:00Z">
        <w:del w:id="1369" w:author="Huỳnh Ngọc Thắng" w:date="2016-11-16T17:24:00Z">
          <w:r w:rsidRPr="00E810B2" w:rsidDel="00E95F6A">
            <w:rPr>
              <w:rFonts w:ascii="Times New Roman" w:eastAsia="Times New Roman" w:hAnsi="Times New Roman" w:cs="Times New Roman"/>
              <w:sz w:val="24"/>
              <w:szCs w:val="24"/>
              <w:lang w:val="vi-VN" w:eastAsia="vi-VN"/>
              <w:rPrChange w:id="1370" w:author="Thai" w:date="2016-10-23T23:15:00Z">
                <w:rPr>
                  <w:rFonts w:eastAsia="Times New Roman"/>
                  <w:lang w:val="vi-VN" w:eastAsia="vi-VN"/>
                </w:rPr>
              </w:rPrChange>
            </w:rPr>
            <w:delText>â</w:delText>
          </w:r>
        </w:del>
        <w:r w:rsidRPr="00E810B2">
          <w:rPr>
            <w:rFonts w:ascii="Times New Roman" w:eastAsia="Times New Roman" w:hAnsi="Times New Roman" w:cs="Times New Roman"/>
            <w:sz w:val="24"/>
            <w:szCs w:val="24"/>
            <w:lang w:val="vi-VN" w:eastAsia="vi-VN"/>
            <w:rPrChange w:id="1371" w:author="Thai" w:date="2016-10-23T23:15:00Z">
              <w:rPr>
                <w:rFonts w:eastAsia="Times New Roman"/>
                <w:lang w:val="vi-VN" w:eastAsia="vi-VN"/>
              </w:rPr>
            </w:rPrChange>
          </w:rPr>
          <w:t xml:space="preserve">n hành </w:t>
        </w:r>
        <w:del w:id="1372" w:author="Huỳnh Ngọc Thắng" w:date="2016-11-16T17:24:00Z">
          <w:r w:rsidRPr="00E810B2" w:rsidDel="00E95F6A">
            <w:rPr>
              <w:rFonts w:ascii="Times New Roman" w:eastAsia="Times New Roman" w:hAnsi="Times New Roman" w:cs="Times New Roman"/>
              <w:sz w:val="24"/>
              <w:szCs w:val="24"/>
              <w:lang w:val="vi-VN" w:eastAsia="vi-VN"/>
              <w:rPrChange w:id="1373" w:author="Thai" w:date="2016-10-23T23:15:00Z">
                <w:rPr>
                  <w:rFonts w:eastAsia="Times New Roman"/>
                  <w:lang w:val="vi-VN" w:eastAsia="vi-VN"/>
                </w:rPr>
              </w:rPrChange>
            </w:rPr>
            <w:delText>bị hỏng</w:delText>
          </w:r>
        </w:del>
      </w:ins>
      <w:ins w:id="1374" w:author="Huỳnh Ngọc Thắng" w:date="2016-11-16T17:24:00Z">
        <w:r w:rsidR="00E95F6A">
          <w:rPr>
            <w:rFonts w:ascii="Times New Roman" w:eastAsia="Times New Roman" w:hAnsi="Times New Roman" w:cs="Times New Roman"/>
            <w:sz w:val="24"/>
            <w:szCs w:val="24"/>
            <w:lang w:eastAsia="vi-VN"/>
          </w:rPr>
          <w:t>chết (hoặc mất kiểm soát)</w:t>
        </w:r>
      </w:ins>
      <w:ins w:id="1375" w:author="ismail - [2010]" w:date="2016-10-23T19:57:00Z">
        <w:r w:rsidRPr="00E810B2">
          <w:rPr>
            <w:rFonts w:ascii="Times New Roman" w:eastAsia="Times New Roman" w:hAnsi="Times New Roman" w:cs="Times New Roman"/>
            <w:sz w:val="24"/>
            <w:szCs w:val="24"/>
            <w:lang w:val="vi-VN" w:eastAsia="vi-VN"/>
            <w:rPrChange w:id="1376" w:author="Thai" w:date="2016-10-23T23:15:00Z">
              <w:rPr>
                <w:rFonts w:eastAsia="Times New Roman"/>
                <w:lang w:val="vi-VN" w:eastAsia="vi-VN"/>
              </w:rPr>
            </w:rPrChange>
          </w:rPr>
          <w:t xml:space="preserve"> thì nó sẽ bật ra, và dừng hẳn thiết bị. Bởi vì một </w:t>
        </w:r>
        <w:del w:id="1377" w:author="Huỳnh Ngọc Thắng" w:date="2016-11-16T17:24:00Z">
          <w:r w:rsidRPr="00E810B2" w:rsidDel="00E95F6A">
            <w:rPr>
              <w:rFonts w:ascii="Times New Roman" w:eastAsia="Times New Roman" w:hAnsi="Times New Roman" w:cs="Times New Roman"/>
              <w:sz w:val="24"/>
              <w:szCs w:val="24"/>
              <w:lang w:val="vi-VN" w:eastAsia="vi-VN"/>
              <w:rPrChange w:id="1378" w:author="Thai" w:date="2016-10-23T23:15:00Z">
                <w:rPr>
                  <w:rFonts w:eastAsia="Times New Roman"/>
                  <w:lang w:val="vi-VN" w:eastAsia="vi-VN"/>
                </w:rPr>
              </w:rPrChange>
            </w:rPr>
            <w:delText>vài thiết bi</w:delText>
          </w:r>
        </w:del>
      </w:ins>
      <w:ins w:id="1379" w:author="Huỳnh Ngọc Thắng" w:date="2016-11-16T17:25:00Z">
        <w:r w:rsidR="00E95F6A">
          <w:rPr>
            <w:rFonts w:ascii="Times New Roman" w:eastAsia="Times New Roman" w:hAnsi="Times New Roman" w:cs="Times New Roman"/>
            <w:sz w:val="24"/>
            <w:szCs w:val="24"/>
            <w:lang w:eastAsia="vi-VN"/>
          </w:rPr>
          <w:t>số người vận hành</w:t>
        </w:r>
      </w:ins>
      <w:ins w:id="1380" w:author="ismail - [2010]" w:date="2016-10-23T19:57:00Z">
        <w:r w:rsidRPr="00E810B2">
          <w:rPr>
            <w:rFonts w:ascii="Times New Roman" w:eastAsia="Times New Roman" w:hAnsi="Times New Roman" w:cs="Times New Roman"/>
            <w:sz w:val="24"/>
            <w:szCs w:val="24"/>
            <w:lang w:val="vi-VN" w:eastAsia="vi-VN"/>
            <w:rPrChange w:id="1381" w:author="Thai" w:date="2016-10-23T23:15:00Z">
              <w:rPr>
                <w:rFonts w:eastAsia="Times New Roman"/>
                <w:lang w:val="vi-VN" w:eastAsia="vi-VN"/>
              </w:rPr>
            </w:rPrChange>
          </w:rPr>
          <w:t xml:space="preserve"> bỏ qua những tính năng bằng việc buộc lại các nút</w:t>
        </w:r>
      </w:ins>
      <w:ins w:id="1382" w:author="Huỳnh Ngọc Thắng" w:date="2016-11-16T17:26:00Z">
        <w:r w:rsidR="00E95F6A">
          <w:rPr>
            <w:rFonts w:ascii="Times New Roman" w:eastAsia="Times New Roman" w:hAnsi="Times New Roman" w:cs="Times New Roman"/>
            <w:sz w:val="24"/>
            <w:szCs w:val="24"/>
            <w:lang w:eastAsia="vi-VN"/>
          </w:rPr>
          <w:t xml:space="preserve"> (hoặc đặt một vật nặng trên bàn đạp điều khiển)</w:t>
        </w:r>
      </w:ins>
      <w:ins w:id="1383" w:author="ismail - [2010]" w:date="2016-10-23T19:57:00Z">
        <w:r w:rsidRPr="00E810B2">
          <w:rPr>
            <w:rFonts w:ascii="Times New Roman" w:eastAsia="Times New Roman" w:hAnsi="Times New Roman" w:cs="Times New Roman"/>
            <w:sz w:val="24"/>
            <w:szCs w:val="24"/>
            <w:lang w:val="vi-VN" w:eastAsia="vi-VN"/>
            <w:rPrChange w:id="1384" w:author="Thai" w:date="2016-10-23T23:15:00Z">
              <w:rPr>
                <w:rFonts w:eastAsia="Times New Roman"/>
                <w:lang w:val="vi-VN" w:eastAsia="vi-VN"/>
              </w:rPr>
            </w:rPrChange>
          </w:rPr>
          <w:t xml:space="preserve">, có nhiều kiểu khác nhau được phát triển để có thể biết được người dùng thật sự đang sống và cảnh báo họ. </w:t>
        </w:r>
        <w:del w:id="1385" w:author="Huỳnh Ngọc Thắng" w:date="2016-11-16T17:28:00Z">
          <w:r w:rsidRPr="00E810B2" w:rsidDel="00E95F6A">
            <w:rPr>
              <w:rFonts w:ascii="Times New Roman" w:eastAsia="Times New Roman" w:hAnsi="Times New Roman" w:cs="Times New Roman"/>
              <w:sz w:val="24"/>
              <w:szCs w:val="24"/>
              <w:lang w:val="vi-VN" w:eastAsia="vi-VN"/>
              <w:rPrChange w:id="1386" w:author="Thai" w:date="2016-10-23T23:15:00Z">
                <w:rPr>
                  <w:rFonts w:eastAsia="Times New Roman"/>
                  <w:lang w:val="vi-VN" w:eastAsia="vi-VN"/>
                </w:rPr>
              </w:rPrChange>
            </w:rPr>
            <w:delText>Một vài yêu cầu ở cấp giữa, một vài được lặp lại</w:delText>
          </w:r>
        </w:del>
      </w:ins>
      <w:ins w:id="1387" w:author="Huỳnh Ngọc Thắng" w:date="2016-11-16T17:28:00Z">
        <w:r w:rsidR="00E95F6A">
          <w:rPr>
            <w:rFonts w:ascii="Times New Roman" w:eastAsia="Times New Roman" w:hAnsi="Times New Roman" w:cs="Times New Roman"/>
            <w:sz w:val="24"/>
            <w:szCs w:val="24"/>
            <w:lang w:eastAsia="vi-VN"/>
          </w:rPr>
          <w:t>Một số cách yêu cầu một sức ép trung bình, một số lặp lại việc ấn xuống v</w:t>
        </w:r>
      </w:ins>
      <w:ins w:id="1388" w:author="Huỳnh Ngọc Thắng" w:date="2016-11-16T17:29:00Z">
        <w:r w:rsidR="00E95F6A">
          <w:rPr>
            <w:rFonts w:ascii="Times New Roman" w:eastAsia="Times New Roman" w:hAnsi="Times New Roman" w:cs="Times New Roman"/>
            <w:sz w:val="24"/>
            <w:szCs w:val="24"/>
            <w:lang w:eastAsia="vi-VN"/>
          </w:rPr>
          <w:t>à thả ra</w:t>
        </w:r>
      </w:ins>
      <w:ins w:id="1389" w:author="ismail - [2010]" w:date="2016-10-23T19:57:00Z">
        <w:r w:rsidRPr="00E810B2">
          <w:rPr>
            <w:rFonts w:ascii="Times New Roman" w:eastAsia="Times New Roman" w:hAnsi="Times New Roman" w:cs="Times New Roman"/>
            <w:sz w:val="24"/>
            <w:szCs w:val="24"/>
            <w:lang w:val="vi-VN" w:eastAsia="vi-VN"/>
            <w:rPrChange w:id="1390" w:author="Thai" w:date="2016-10-23T23:15:00Z">
              <w:rPr>
                <w:rFonts w:eastAsia="Times New Roman"/>
                <w:lang w:val="vi-VN" w:eastAsia="vi-VN"/>
              </w:rPr>
            </w:rPrChange>
          </w:rPr>
          <w:t xml:space="preserve">. </w:t>
        </w:r>
        <w:del w:id="1391" w:author="Huỳnh Ngọc Thắng" w:date="2016-11-16T17:29:00Z">
          <w:r w:rsidRPr="00E810B2" w:rsidDel="00E95F6A">
            <w:rPr>
              <w:rFonts w:ascii="Times New Roman" w:eastAsia="Times New Roman" w:hAnsi="Times New Roman" w:cs="Times New Roman"/>
              <w:sz w:val="24"/>
              <w:szCs w:val="24"/>
              <w:lang w:val="vi-VN" w:eastAsia="vi-VN"/>
              <w:rPrChange w:id="1392" w:author="Thai" w:date="2016-10-23T23:15:00Z">
                <w:rPr>
                  <w:rFonts w:eastAsia="Times New Roman"/>
                  <w:lang w:val="vi-VN" w:eastAsia="vi-VN"/>
                </w:rPr>
              </w:rPrChange>
            </w:rPr>
            <w:delText>Một vài phản hồi bắt buộc được yêu cầu</w:delText>
          </w:r>
        </w:del>
      </w:ins>
      <w:ins w:id="1393" w:author="Huỳnh Ngọc Thắng" w:date="2016-11-16T17:29:00Z">
        <w:r w:rsidR="00E95F6A">
          <w:rPr>
            <w:rFonts w:ascii="Times New Roman" w:eastAsia="Times New Roman" w:hAnsi="Times New Roman" w:cs="Times New Roman"/>
            <w:sz w:val="24"/>
            <w:szCs w:val="24"/>
            <w:lang w:eastAsia="vi-VN"/>
          </w:rPr>
          <w:t>Một số yêu cầu trả lời các câu hỏi</w:t>
        </w:r>
      </w:ins>
      <w:ins w:id="1394" w:author="ismail - [2010]" w:date="2016-10-23T19:57:00Z">
        <w:r w:rsidRPr="00E810B2">
          <w:rPr>
            <w:rFonts w:ascii="Times New Roman" w:eastAsia="Times New Roman" w:hAnsi="Times New Roman" w:cs="Times New Roman"/>
            <w:sz w:val="24"/>
            <w:szCs w:val="24"/>
            <w:lang w:val="vi-VN" w:eastAsia="vi-VN"/>
            <w:rPrChange w:id="1395" w:author="Thai" w:date="2016-10-23T23:15:00Z">
              <w:rPr>
                <w:rFonts w:eastAsia="Times New Roman"/>
                <w:lang w:val="vi-VN" w:eastAsia="vi-VN"/>
              </w:rPr>
            </w:rPrChange>
          </w:rPr>
          <w:t xml:space="preserve">. Tuy nhiên, trong các trường hợp trên, </w:t>
        </w:r>
        <w:del w:id="1396" w:author="Huỳnh Ngọc Thắng" w:date="2016-11-16T17:30:00Z">
          <w:r w:rsidRPr="00E810B2" w:rsidDel="00E95F6A">
            <w:rPr>
              <w:rFonts w:ascii="Times New Roman" w:eastAsia="Times New Roman" w:hAnsi="Times New Roman" w:cs="Times New Roman"/>
              <w:sz w:val="24"/>
              <w:szCs w:val="24"/>
              <w:lang w:val="vi-VN" w:eastAsia="vi-VN"/>
              <w:rPrChange w:id="1397" w:author="Thai" w:date="2016-10-23T23:15:00Z">
                <w:rPr>
                  <w:rFonts w:eastAsia="Times New Roman"/>
                  <w:lang w:val="vi-VN" w:eastAsia="vi-VN"/>
                </w:rPr>
              </w:rPrChange>
            </w:rPr>
            <w:delText>có một vài ví dụ liên quan đến</w:delText>
          </w:r>
        </w:del>
      </w:ins>
      <w:ins w:id="1398" w:author="Huỳnh Ngọc Thắng" w:date="2016-11-16T17:30:00Z">
        <w:r w:rsidR="00E95F6A">
          <w:rPr>
            <w:rFonts w:ascii="Times New Roman" w:eastAsia="Times New Roman" w:hAnsi="Times New Roman" w:cs="Times New Roman"/>
            <w:sz w:val="24"/>
            <w:szCs w:val="24"/>
            <w:lang w:eastAsia="vi-VN"/>
          </w:rPr>
          <w:t>chúng là những ví dụ về</w:t>
        </w:r>
      </w:ins>
      <w:ins w:id="1399" w:author="ismail - [2010]" w:date="2016-10-23T19:57:00Z">
        <w:r w:rsidRPr="00E810B2">
          <w:rPr>
            <w:rFonts w:ascii="Times New Roman" w:eastAsia="Times New Roman" w:hAnsi="Times New Roman" w:cs="Times New Roman"/>
            <w:sz w:val="24"/>
            <w:szCs w:val="24"/>
            <w:lang w:val="vi-VN" w:eastAsia="vi-VN"/>
            <w:rPrChange w:id="1400" w:author="Thai" w:date="2016-10-23T23:15:00Z">
              <w:rPr>
                <w:rFonts w:eastAsia="Times New Roman"/>
                <w:lang w:val="vi-VN" w:eastAsia="vi-VN"/>
              </w:rPr>
            </w:rPrChange>
          </w:rPr>
          <w:t xml:space="preserve"> interlocks </w:t>
        </w:r>
        <w:del w:id="1401" w:author="Huỳnh Ngọc Thắng" w:date="2016-11-16T17:30:00Z">
          <w:r w:rsidRPr="00E810B2" w:rsidDel="00E95F6A">
            <w:rPr>
              <w:rFonts w:ascii="Times New Roman" w:eastAsia="Times New Roman" w:hAnsi="Times New Roman" w:cs="Times New Roman"/>
              <w:sz w:val="24"/>
              <w:szCs w:val="24"/>
              <w:lang w:val="vi-VN" w:eastAsia="vi-VN"/>
              <w:rPrChange w:id="1402" w:author="Thai" w:date="2016-10-23T23:15:00Z">
                <w:rPr>
                  <w:rFonts w:eastAsia="Times New Roman"/>
                  <w:lang w:val="vi-VN" w:eastAsia="vi-VN"/>
                </w:rPr>
              </w:rPrChange>
            </w:rPr>
            <w:delText>để ngăn chặn các thực thi khi điều đó có thể làm mất hết những gì mà ta đã làm từ trước.</w:delText>
          </w:r>
        </w:del>
      </w:ins>
      <w:ins w:id="1403" w:author="Huỳnh Ngọc Thắng" w:date="2016-11-16T17:30:00Z">
        <w:r w:rsidR="00E95F6A">
          <w:rPr>
            <w:rFonts w:ascii="Times New Roman" w:eastAsia="Times New Roman" w:hAnsi="Times New Roman" w:cs="Times New Roman"/>
            <w:sz w:val="24"/>
            <w:szCs w:val="24"/>
            <w:lang w:eastAsia="vi-VN"/>
          </w:rPr>
          <w:t>liên quan đến sự an toàn để ngăn cản thao tác khi người vận hành bị mất khả năng.</w:t>
        </w:r>
      </w:ins>
    </w:p>
    <w:p w:rsidR="00AD7A6C" w:rsidRPr="00E810B2" w:rsidRDefault="00AD7A6C">
      <w:pPr>
        <w:spacing w:line="240" w:lineRule="auto"/>
        <w:jc w:val="both"/>
        <w:rPr>
          <w:ins w:id="1404" w:author="ismail - [2010]" w:date="2016-10-23T19:57:00Z"/>
          <w:rFonts w:ascii="Times New Roman" w:eastAsia="Times New Roman" w:hAnsi="Times New Roman" w:cs="Times New Roman"/>
          <w:color w:val="auto"/>
          <w:sz w:val="24"/>
          <w:szCs w:val="24"/>
          <w:lang w:val="vi-VN" w:eastAsia="vi-VN"/>
        </w:rPr>
        <w:pPrChange w:id="1405" w:author="ismail - [2010]" w:date="2016-10-23T20:06:00Z">
          <w:pPr>
            <w:spacing w:line="240" w:lineRule="auto"/>
          </w:pPr>
        </w:pPrChange>
      </w:pPr>
    </w:p>
    <w:p w:rsidR="00AD7A6C" w:rsidRPr="00E810B2" w:rsidRDefault="00AD7A6C" w:rsidP="00754230">
      <w:pPr>
        <w:spacing w:line="240" w:lineRule="auto"/>
        <w:jc w:val="center"/>
        <w:rPr>
          <w:ins w:id="1406" w:author="ismail - [2010]" w:date="2016-10-23T19:57:00Z"/>
          <w:rFonts w:ascii="Times New Roman" w:eastAsia="Times New Roman" w:hAnsi="Times New Roman" w:cs="Times New Roman"/>
          <w:color w:val="auto"/>
          <w:sz w:val="24"/>
          <w:szCs w:val="24"/>
          <w:lang w:val="vi-VN" w:eastAsia="vi-VN"/>
        </w:rPr>
      </w:pPr>
      <w:ins w:id="1407" w:author="ismail - [2010]" w:date="2016-10-23T19:57:00Z">
        <w:r w:rsidRPr="00E810B2">
          <w:rPr>
            <w:rFonts w:ascii="Times New Roman" w:eastAsia="Times New Roman" w:hAnsi="Times New Roman" w:cs="Times New Roman"/>
            <w:noProof/>
            <w:sz w:val="24"/>
            <w:szCs w:val="24"/>
            <w:rPrChange w:id="1408" w:author="Thai" w:date="2016-10-23T23:15:00Z">
              <w:rPr>
                <w:rFonts w:eastAsia="Times New Roman"/>
                <w:noProof/>
              </w:rPr>
            </w:rPrChange>
          </w:rPr>
          <w:drawing>
            <wp:inline distT="0" distB="0" distL="0" distR="0" wp14:anchorId="69215EEA" wp14:editId="4043296C">
              <wp:extent cx="4114800" cy="1047750"/>
              <wp:effectExtent l="0" t="0" r="0" b="0"/>
              <wp:docPr id="3"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047750"/>
                      </a:xfrm>
                      <a:prstGeom prst="rect">
                        <a:avLst/>
                      </a:prstGeom>
                      <a:noFill/>
                      <a:ln>
                        <a:noFill/>
                      </a:ln>
                    </pic:spPr>
                  </pic:pic>
                </a:graphicData>
              </a:graphic>
            </wp:inline>
          </w:drawing>
        </w:r>
      </w:ins>
    </w:p>
    <w:p w:rsidR="00AD7A6C" w:rsidRPr="00E810B2" w:rsidDel="00597381" w:rsidRDefault="00AD7A6C">
      <w:pPr>
        <w:spacing w:line="240" w:lineRule="auto"/>
        <w:jc w:val="both"/>
        <w:rPr>
          <w:ins w:id="1409" w:author="ismail - [2010]" w:date="2016-10-23T19:57:00Z"/>
          <w:del w:id="1410" w:author="Thai" w:date="2016-10-23T22:44:00Z"/>
          <w:rFonts w:ascii="Times New Roman" w:eastAsia="Times New Roman" w:hAnsi="Times New Roman" w:cs="Times New Roman"/>
          <w:b/>
          <w:color w:val="auto"/>
          <w:sz w:val="24"/>
          <w:szCs w:val="24"/>
          <w:lang w:val="vi-VN" w:eastAsia="vi-VN"/>
          <w:rPrChange w:id="1411" w:author="Thai" w:date="2016-10-23T23:15:00Z">
            <w:rPr>
              <w:ins w:id="1412" w:author="ismail - [2010]" w:date="2016-10-23T19:57:00Z"/>
              <w:del w:id="1413" w:author="Thai" w:date="2016-10-23T22:44:00Z"/>
              <w:rFonts w:ascii="Times New Roman" w:eastAsia="Times New Roman" w:hAnsi="Times New Roman" w:cs="Times New Roman"/>
              <w:color w:val="auto"/>
              <w:sz w:val="24"/>
              <w:szCs w:val="24"/>
              <w:lang w:val="vi-VN" w:eastAsia="vi-VN"/>
            </w:rPr>
          </w:rPrChange>
        </w:rPr>
        <w:pPrChange w:id="1414" w:author="ismail - [2010]" w:date="2016-10-23T20:06:00Z">
          <w:pPr>
            <w:spacing w:line="240" w:lineRule="auto"/>
          </w:pPr>
        </w:pPrChange>
      </w:pPr>
    </w:p>
    <w:p w:rsidR="00AD7A6C" w:rsidRPr="00036190" w:rsidRDefault="00AD7A6C">
      <w:pPr>
        <w:spacing w:line="240" w:lineRule="auto"/>
        <w:jc w:val="both"/>
        <w:rPr>
          <w:ins w:id="1415" w:author="ismail - [2010]" w:date="2016-10-23T19:57:00Z"/>
          <w:rFonts w:ascii="Times New Roman" w:eastAsia="Times New Roman" w:hAnsi="Times New Roman" w:cs="Times New Roman"/>
          <w:color w:val="auto"/>
          <w:sz w:val="24"/>
          <w:szCs w:val="24"/>
          <w:lang w:eastAsia="vi-VN"/>
          <w:rPrChange w:id="1416" w:author="Huỳnh Ngọc Thắng" w:date="2016-11-16T17:33:00Z">
            <w:rPr>
              <w:ins w:id="1417" w:author="ismail - [2010]" w:date="2016-10-23T19:57:00Z"/>
              <w:rFonts w:ascii="Times New Roman" w:eastAsia="Times New Roman" w:hAnsi="Times New Roman" w:cs="Times New Roman"/>
              <w:color w:val="auto"/>
              <w:sz w:val="24"/>
              <w:szCs w:val="24"/>
              <w:lang w:val="vi-VN" w:eastAsia="vi-VN"/>
            </w:rPr>
          </w:rPrChange>
        </w:rPr>
        <w:pPrChange w:id="1418" w:author="ismail - [2010]" w:date="2016-10-23T20:06:00Z">
          <w:pPr>
            <w:spacing w:line="240" w:lineRule="auto"/>
          </w:pPr>
        </w:pPrChange>
      </w:pPr>
      <w:ins w:id="1419" w:author="ismail - [2010]" w:date="2016-10-23T19:57:00Z">
        <w:del w:id="1420" w:author="Thai" w:date="2016-10-23T22:44:00Z">
          <w:r w:rsidRPr="00E810B2" w:rsidDel="00597381">
            <w:rPr>
              <w:rFonts w:ascii="Times New Roman" w:eastAsia="Times New Roman" w:hAnsi="Times New Roman" w:cs="Times New Roman"/>
              <w:b/>
              <w:sz w:val="24"/>
              <w:szCs w:val="24"/>
              <w:lang w:val="vi-VN" w:eastAsia="vi-VN"/>
              <w:rPrChange w:id="1421"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b/>
            <w:sz w:val="24"/>
            <w:szCs w:val="24"/>
            <w:lang w:val="vi-VN" w:eastAsia="vi-VN"/>
            <w:rPrChange w:id="1422" w:author="Thai" w:date="2016-10-23T23:15:00Z">
              <w:rPr>
                <w:rFonts w:eastAsia="Times New Roman"/>
                <w:lang w:val="vi-VN" w:eastAsia="vi-VN"/>
              </w:rPr>
            </w:rPrChange>
          </w:rPr>
          <w:t>Hình 4.6. Một Lock-In Forcing Function</w:t>
        </w:r>
        <w:r w:rsidRPr="00E810B2">
          <w:rPr>
            <w:rFonts w:ascii="Times New Roman" w:eastAsia="Times New Roman" w:hAnsi="Times New Roman" w:cs="Times New Roman"/>
            <w:sz w:val="24"/>
            <w:szCs w:val="24"/>
            <w:lang w:val="vi-VN" w:eastAsia="vi-VN"/>
            <w:rPrChange w:id="1423" w:author="Thai" w:date="2016-10-23T23:15:00Z">
              <w:rPr>
                <w:rFonts w:eastAsia="Times New Roman"/>
                <w:lang w:val="vi-VN" w:eastAsia="vi-VN"/>
              </w:rPr>
            </w:rPrChange>
          </w:rPr>
          <w:t xml:space="preserve">. Đây là lock-in nó làm cho việc tắt chương trình trở nên khó khăn nếu người dùng chưa lưu lại </w:t>
        </w:r>
      </w:ins>
      <w:ins w:id="1424" w:author="Huỳnh Ngọc Thắng" w:date="2016-11-16T17:33:00Z">
        <w:r w:rsidR="00036190">
          <w:rPr>
            <w:rFonts w:ascii="Times New Roman" w:eastAsia="Times New Roman" w:hAnsi="Times New Roman" w:cs="Times New Roman"/>
            <w:sz w:val="24"/>
            <w:szCs w:val="24"/>
            <w:lang w:eastAsia="vi-VN"/>
          </w:rPr>
          <w:t xml:space="preserve">hoặc cố tình không lưu </w:t>
        </w:r>
      </w:ins>
      <w:ins w:id="1425" w:author="ismail - [2010]" w:date="2016-10-23T19:57:00Z">
        <w:r w:rsidRPr="00E810B2">
          <w:rPr>
            <w:rFonts w:ascii="Times New Roman" w:eastAsia="Times New Roman" w:hAnsi="Times New Roman" w:cs="Times New Roman"/>
            <w:sz w:val="24"/>
            <w:szCs w:val="24"/>
            <w:lang w:val="vi-VN" w:eastAsia="vi-VN"/>
            <w:rPrChange w:id="1426" w:author="Thai" w:date="2016-10-23T23:15:00Z">
              <w:rPr>
                <w:rFonts w:eastAsia="Times New Roman"/>
                <w:lang w:val="vi-VN" w:eastAsia="vi-VN"/>
              </w:rPr>
            </w:rPrChange>
          </w:rPr>
          <w:t xml:space="preserve">trước khi thoát chương trình. </w:t>
        </w:r>
        <w:del w:id="1427" w:author="Huỳnh Ngọc Thắng" w:date="2016-11-16T17:33:00Z">
          <w:r w:rsidRPr="00E810B2" w:rsidDel="00036190">
            <w:rPr>
              <w:rFonts w:ascii="Times New Roman" w:eastAsia="Times New Roman" w:hAnsi="Times New Roman" w:cs="Times New Roman"/>
              <w:sz w:val="24"/>
              <w:szCs w:val="24"/>
              <w:lang w:val="vi-VN" w:eastAsia="vi-VN"/>
              <w:rPrChange w:id="1428" w:author="Thai" w:date="2016-10-23T23:15:00Z">
                <w:rPr>
                  <w:rFonts w:eastAsia="Times New Roman"/>
                  <w:lang w:val="vi-VN" w:eastAsia="vi-VN"/>
                </w:rPr>
              </w:rPrChange>
            </w:rPr>
            <w:delText>Xin nhắc rằng, điều này đã được cài đặt, các hành động bắt buộc có thể mang nhiều điều đúng đắn từ tin nhắn của họ.</w:delText>
          </w:r>
        </w:del>
      </w:ins>
      <w:ins w:id="1429" w:author="Huỳnh Ngọc Thắng" w:date="2016-11-16T17:33:00Z">
        <w:r w:rsidR="00036190">
          <w:rPr>
            <w:rFonts w:ascii="Times New Roman" w:eastAsia="Times New Roman" w:hAnsi="Times New Roman" w:cs="Times New Roman"/>
            <w:sz w:val="24"/>
            <w:szCs w:val="24"/>
            <w:lang w:eastAsia="vi-VN"/>
          </w:rPr>
          <w:t>Để ý rằng nó được thể hiện một cách thông minh để các hành động mong muốn có thể được thực hiện ngay trên thông báo.</w:t>
        </w:r>
      </w:ins>
    </w:p>
    <w:p w:rsidR="00AD7A6C" w:rsidRPr="00E810B2" w:rsidRDefault="00AD7A6C">
      <w:pPr>
        <w:spacing w:line="240" w:lineRule="auto"/>
        <w:jc w:val="both"/>
        <w:rPr>
          <w:ins w:id="1430" w:author="ismail - [2010]" w:date="2016-10-23T19:57:00Z"/>
          <w:rFonts w:ascii="Times New Roman" w:eastAsia="Times New Roman" w:hAnsi="Times New Roman" w:cs="Times New Roman"/>
          <w:color w:val="auto"/>
          <w:sz w:val="24"/>
          <w:szCs w:val="24"/>
          <w:lang w:val="vi-VN" w:eastAsia="vi-VN"/>
        </w:rPr>
        <w:pPrChange w:id="1431" w:author="ismail - [2010]" w:date="2016-10-23T20:06:00Z">
          <w:pPr>
            <w:spacing w:line="240" w:lineRule="auto"/>
          </w:pPr>
        </w:pPrChange>
      </w:pPr>
    </w:p>
    <w:p w:rsidR="00AD7A6C" w:rsidRPr="00E810B2" w:rsidRDefault="0098669F">
      <w:pPr>
        <w:spacing w:line="240" w:lineRule="auto"/>
        <w:jc w:val="both"/>
        <w:rPr>
          <w:ins w:id="1432" w:author="ismail - [2010]" w:date="2016-10-23T19:57:00Z"/>
          <w:rFonts w:ascii="Times New Roman" w:eastAsia="Times New Roman" w:hAnsi="Times New Roman" w:cs="Times New Roman"/>
          <w:b/>
          <w:color w:val="auto"/>
          <w:sz w:val="24"/>
          <w:szCs w:val="24"/>
          <w:lang w:val="vi-VN" w:eastAsia="vi-VN"/>
          <w:rPrChange w:id="1433" w:author="Thai" w:date="2016-10-23T23:15:00Z">
            <w:rPr>
              <w:ins w:id="1434" w:author="ismail - [2010]" w:date="2016-10-23T19:57:00Z"/>
              <w:rFonts w:ascii="Times New Roman" w:eastAsia="Times New Roman" w:hAnsi="Times New Roman" w:cs="Times New Roman"/>
              <w:color w:val="auto"/>
              <w:sz w:val="24"/>
              <w:szCs w:val="24"/>
              <w:lang w:val="vi-VN" w:eastAsia="vi-VN"/>
            </w:rPr>
          </w:rPrChange>
        </w:rPr>
        <w:pPrChange w:id="1435" w:author="ismail - [2010]" w:date="2016-10-23T20:06:00Z">
          <w:pPr>
            <w:spacing w:line="240" w:lineRule="auto"/>
          </w:pPr>
        </w:pPrChange>
      </w:pPr>
      <w:ins w:id="1436" w:author="ismail - [2010]" w:date="2016-10-23T19:57:00Z">
        <w:r w:rsidRPr="00E810B2">
          <w:rPr>
            <w:rFonts w:ascii="Times New Roman" w:eastAsia="Times New Roman" w:hAnsi="Times New Roman" w:cs="Times New Roman"/>
            <w:b/>
            <w:sz w:val="24"/>
            <w:szCs w:val="24"/>
            <w:lang w:val="vi-VN" w:eastAsia="vi-VN"/>
          </w:rPr>
          <w:t>LOCK-IN</w:t>
        </w:r>
      </w:ins>
    </w:p>
    <w:p w:rsidR="00AD7A6C" w:rsidRPr="00E810B2" w:rsidDel="00597381" w:rsidRDefault="00AD7A6C">
      <w:pPr>
        <w:spacing w:line="240" w:lineRule="auto"/>
        <w:jc w:val="both"/>
        <w:rPr>
          <w:ins w:id="1437" w:author="ismail - [2010]" w:date="2016-10-23T19:57:00Z"/>
          <w:del w:id="1438" w:author="Thai" w:date="2016-10-23T22:44:00Z"/>
          <w:rFonts w:ascii="Times New Roman" w:eastAsia="Times New Roman" w:hAnsi="Times New Roman" w:cs="Times New Roman"/>
          <w:color w:val="auto"/>
          <w:sz w:val="24"/>
          <w:szCs w:val="24"/>
          <w:lang w:val="vi-VN" w:eastAsia="vi-VN"/>
        </w:rPr>
        <w:pPrChange w:id="1439" w:author="ismail - [2010]" w:date="2016-10-23T20:06:00Z">
          <w:pPr>
            <w:spacing w:line="240" w:lineRule="auto"/>
          </w:pPr>
        </w:pPrChange>
      </w:pPr>
      <w:ins w:id="1440" w:author="ismail - [2010]" w:date="2016-10-23T19:57:00Z">
        <w:r w:rsidRPr="00E810B2">
          <w:rPr>
            <w:rFonts w:ascii="Times New Roman" w:eastAsia="Times New Roman" w:hAnsi="Times New Roman" w:cs="Times New Roman"/>
            <w:sz w:val="24"/>
            <w:szCs w:val="24"/>
            <w:lang w:val="vi-VN" w:eastAsia="vi-VN"/>
            <w:rPrChange w:id="1441" w:author="Thai" w:date="2016-10-23T23:15:00Z">
              <w:rPr>
                <w:rFonts w:eastAsia="Times New Roman"/>
                <w:lang w:val="vi-VN" w:eastAsia="vi-VN"/>
              </w:rPr>
            </w:rPrChange>
          </w:rPr>
          <w:t xml:space="preserve">Một Lock-in là việc giữ một hành động đang chạy, và ngăn chặn </w:t>
        </w:r>
        <w:del w:id="1442" w:author="Huỳnh Ngọc Thắng" w:date="2016-11-16T17:36:00Z">
          <w:r w:rsidRPr="00E810B2" w:rsidDel="00036190">
            <w:rPr>
              <w:rFonts w:ascii="Times New Roman" w:eastAsia="Times New Roman" w:hAnsi="Times New Roman" w:cs="Times New Roman"/>
              <w:sz w:val="24"/>
              <w:szCs w:val="24"/>
              <w:lang w:val="vi-VN" w:eastAsia="vi-VN"/>
              <w:rPrChange w:id="1443" w:author="Thai" w:date="2016-10-23T23:15:00Z">
                <w:rPr>
                  <w:rFonts w:eastAsia="Times New Roman"/>
                  <w:lang w:val="vi-VN" w:eastAsia="vi-VN"/>
                </w:rPr>
              </w:rPrChange>
            </w:rPr>
            <w:delText>các hành động mà làm cho các hành động đang chạy bị đóng</w:delText>
          </w:r>
        </w:del>
      </w:ins>
      <w:ins w:id="1444" w:author="Huỳnh Ngọc Thắng" w:date="2016-11-16T17:36:00Z">
        <w:r w:rsidR="00036190">
          <w:rPr>
            <w:rFonts w:ascii="Times New Roman" w:eastAsia="Times New Roman" w:hAnsi="Times New Roman" w:cs="Times New Roman"/>
            <w:sz w:val="24"/>
            <w:szCs w:val="24"/>
            <w:lang w:eastAsia="vi-VN"/>
          </w:rPr>
          <w:t>ai đó làm nó dừng</w:t>
        </w:r>
      </w:ins>
      <w:ins w:id="1445" w:author="ismail - [2010]" w:date="2016-10-23T19:57:00Z">
        <w:r w:rsidRPr="00E810B2">
          <w:rPr>
            <w:rFonts w:ascii="Times New Roman" w:eastAsia="Times New Roman" w:hAnsi="Times New Roman" w:cs="Times New Roman"/>
            <w:sz w:val="24"/>
            <w:szCs w:val="24"/>
            <w:lang w:val="vi-VN" w:eastAsia="vi-VN"/>
            <w:rPrChange w:id="1446" w:author="Thai" w:date="2016-10-23T23:15:00Z">
              <w:rPr>
                <w:rFonts w:eastAsia="Times New Roman"/>
                <w:lang w:val="vi-VN" w:eastAsia="vi-VN"/>
              </w:rPr>
            </w:rPrChange>
          </w:rPr>
          <w:t xml:space="preserve"> lại một cách vội v</w:t>
        </w:r>
        <w:del w:id="1447" w:author="Huỳnh Ngọc Thắng" w:date="2016-11-16T17:35:00Z">
          <w:r w:rsidRPr="00E810B2" w:rsidDel="00036190">
            <w:rPr>
              <w:rFonts w:ascii="Times New Roman" w:eastAsia="Times New Roman" w:hAnsi="Times New Roman" w:cs="Times New Roman"/>
              <w:sz w:val="24"/>
              <w:szCs w:val="24"/>
              <w:lang w:val="vi-VN" w:eastAsia="vi-VN"/>
              <w:rPrChange w:id="1448" w:author="Thai" w:date="2016-10-23T23:15:00Z">
                <w:rPr>
                  <w:rFonts w:eastAsia="Times New Roman"/>
                  <w:lang w:val="vi-VN" w:eastAsia="vi-VN"/>
                </w:rPr>
              </w:rPrChange>
            </w:rPr>
            <w:delText>ả</w:delText>
          </w:r>
        </w:del>
      </w:ins>
      <w:ins w:id="1449" w:author="Huỳnh Ngọc Thắng" w:date="2016-11-16T17:35:00Z">
        <w:r w:rsidR="00036190">
          <w:rPr>
            <w:rFonts w:ascii="Times New Roman" w:eastAsia="Times New Roman" w:hAnsi="Times New Roman" w:cs="Times New Roman"/>
            <w:sz w:val="24"/>
            <w:szCs w:val="24"/>
            <w:lang w:eastAsia="vi-VN"/>
          </w:rPr>
          <w:t>ã</w:t>
        </w:r>
      </w:ins>
      <w:ins w:id="1450" w:author="ismail - [2010]" w:date="2016-10-23T19:57:00Z">
        <w:del w:id="1451" w:author="Huỳnh Ngọc Thắng" w:date="2016-11-16T17:35:00Z">
          <w:r w:rsidRPr="00E810B2" w:rsidDel="00036190">
            <w:rPr>
              <w:rFonts w:ascii="Times New Roman" w:eastAsia="Times New Roman" w:hAnsi="Times New Roman" w:cs="Times New Roman"/>
              <w:sz w:val="24"/>
              <w:szCs w:val="24"/>
              <w:lang w:val="vi-VN" w:eastAsia="vi-VN"/>
              <w:rPrChange w:id="1452" w:author="Thai" w:date="2016-10-23T23:15:00Z">
                <w:rPr>
                  <w:rFonts w:eastAsia="Times New Roman"/>
                  <w:lang w:val="vi-VN" w:eastAsia="vi-VN"/>
                </w:rPr>
              </w:rPrChange>
            </w:rPr>
            <w:delText xml:space="preserve"> hoặc do người dùrng vô ý</w:delText>
          </w:r>
        </w:del>
        <w:r w:rsidRPr="00E810B2">
          <w:rPr>
            <w:rFonts w:ascii="Times New Roman" w:eastAsia="Times New Roman" w:hAnsi="Times New Roman" w:cs="Times New Roman"/>
            <w:sz w:val="24"/>
            <w:szCs w:val="24"/>
            <w:lang w:val="vi-VN" w:eastAsia="vi-VN"/>
            <w:rPrChange w:id="1453" w:author="Thai" w:date="2016-10-23T23:15:00Z">
              <w:rPr>
                <w:rFonts w:eastAsia="Times New Roman"/>
                <w:lang w:val="vi-VN" w:eastAsia="vi-VN"/>
              </w:rPr>
            </w:rPrChange>
          </w:rPr>
          <w:t xml:space="preserve">. Lock-in tồn tại ở trong nhiều ứng dụng máy tính, nơi mà mọi nỗ lực tắt một chương trình mà không lưu thì ngay lập tức sẽ nhận được một message hỏi người dùng </w:t>
        </w:r>
      </w:ins>
      <w:ins w:id="1454" w:author="Huỳnh Ngọc Thắng" w:date="2016-11-16T17:37:00Z">
        <w:r w:rsidR="00036190">
          <w:rPr>
            <w:rFonts w:ascii="Times New Roman" w:eastAsia="Times New Roman" w:hAnsi="Times New Roman" w:cs="Times New Roman"/>
            <w:sz w:val="24"/>
            <w:szCs w:val="24"/>
            <w:lang w:eastAsia="vi-VN"/>
          </w:rPr>
          <w:t xml:space="preserve">có thực sự muốn thoát hay không </w:t>
        </w:r>
      </w:ins>
      <w:ins w:id="1455" w:author="ismail - [2010]" w:date="2016-10-23T19:57:00Z">
        <w:del w:id="1456" w:author="Huỳnh Ngọc Thắng" w:date="2016-11-16T17:38:00Z">
          <w:r w:rsidRPr="00E810B2" w:rsidDel="00036190">
            <w:rPr>
              <w:rFonts w:ascii="Times New Roman" w:eastAsia="Times New Roman" w:hAnsi="Times New Roman" w:cs="Times New Roman"/>
              <w:sz w:val="24"/>
              <w:szCs w:val="24"/>
              <w:lang w:val="vi-VN" w:eastAsia="vi-VN"/>
              <w:rPrChange w:id="1457" w:author="Thai" w:date="2016-10-23T23:15:00Z">
                <w:rPr>
                  <w:rFonts w:eastAsia="Times New Roman"/>
                  <w:lang w:val="vi-VN" w:eastAsia="vi-VN"/>
                </w:rPr>
              </w:rPrChange>
            </w:rPr>
            <w:delText xml:space="preserve">giống trong </w:delText>
          </w:r>
        </w:del>
      </w:ins>
      <w:ins w:id="1458" w:author="Huỳnh Ngọc Thắng" w:date="2016-11-16T17:38:00Z">
        <w:r w:rsidR="00036190">
          <w:rPr>
            <w:rFonts w:ascii="Times New Roman" w:eastAsia="Times New Roman" w:hAnsi="Times New Roman" w:cs="Times New Roman"/>
            <w:sz w:val="24"/>
            <w:szCs w:val="24"/>
            <w:lang w:eastAsia="vi-VN"/>
          </w:rPr>
          <w:t>(</w:t>
        </w:r>
      </w:ins>
      <w:ins w:id="1459" w:author="ismail - [2010]" w:date="2016-10-23T19:57:00Z">
        <w:r w:rsidRPr="00E810B2">
          <w:rPr>
            <w:rFonts w:ascii="Times New Roman" w:eastAsia="Times New Roman" w:hAnsi="Times New Roman" w:cs="Times New Roman"/>
            <w:sz w:val="24"/>
            <w:szCs w:val="24"/>
            <w:lang w:val="vi-VN" w:eastAsia="vi-VN"/>
            <w:rPrChange w:id="1460" w:author="Thai" w:date="2016-10-23T23:15:00Z">
              <w:rPr>
                <w:rFonts w:eastAsia="Times New Roman"/>
                <w:lang w:val="vi-VN" w:eastAsia="vi-VN"/>
              </w:rPr>
            </w:rPrChange>
          </w:rPr>
          <w:t>hình 4.6</w:t>
        </w:r>
      </w:ins>
      <w:ins w:id="1461" w:author="Huỳnh Ngọc Thắng" w:date="2016-11-16T17:38:00Z">
        <w:r w:rsidR="00036190">
          <w:rPr>
            <w:rFonts w:ascii="Times New Roman" w:eastAsia="Times New Roman" w:hAnsi="Times New Roman" w:cs="Times New Roman"/>
            <w:sz w:val="24"/>
            <w:szCs w:val="24"/>
            <w:lang w:eastAsia="vi-VN"/>
          </w:rPr>
          <w:t>)</w:t>
        </w:r>
      </w:ins>
      <w:ins w:id="1462" w:author="ismail - [2010]" w:date="2016-10-23T19:57:00Z">
        <w:r w:rsidRPr="00E810B2">
          <w:rPr>
            <w:rFonts w:ascii="Times New Roman" w:eastAsia="Times New Roman" w:hAnsi="Times New Roman" w:cs="Times New Roman"/>
            <w:sz w:val="24"/>
            <w:szCs w:val="24"/>
            <w:lang w:val="vi-VN" w:eastAsia="vi-VN"/>
            <w:rPrChange w:id="1463" w:author="Thai" w:date="2016-10-23T23:15:00Z">
              <w:rPr>
                <w:rFonts w:eastAsia="Times New Roman"/>
                <w:lang w:val="vi-VN" w:eastAsia="vi-VN"/>
              </w:rPr>
            </w:rPrChange>
          </w:rPr>
          <w:t xml:space="preserve">. </w:t>
        </w:r>
        <w:del w:id="1464" w:author="Huỳnh Ngọc Thắng" w:date="2016-11-16T17:39:00Z">
          <w:r w:rsidRPr="00E810B2" w:rsidDel="00036190">
            <w:rPr>
              <w:rFonts w:ascii="Times New Roman" w:eastAsia="Times New Roman" w:hAnsi="Times New Roman" w:cs="Times New Roman"/>
              <w:sz w:val="24"/>
              <w:szCs w:val="24"/>
              <w:lang w:val="vi-VN" w:eastAsia="vi-VN"/>
              <w:rPrChange w:id="1465" w:author="Thai" w:date="2016-10-23T23:15:00Z">
                <w:rPr>
                  <w:rFonts w:eastAsia="Times New Roman"/>
                  <w:lang w:val="vi-VN" w:eastAsia="vi-VN"/>
                </w:rPr>
              </w:rPrChange>
            </w:rPr>
            <w:delText>Những việc này thì rất hiệu quả rằng cho tôi sử dụng chúng một cách thận trọng</w:delText>
          </w:r>
        </w:del>
      </w:ins>
      <w:ins w:id="1466" w:author="Huỳnh Ngọc Thắng" w:date="2016-11-16T17:39:00Z">
        <w:r w:rsidR="00036190">
          <w:rPr>
            <w:rFonts w:ascii="Times New Roman" w:eastAsia="Times New Roman" w:hAnsi="Times New Roman" w:cs="Times New Roman"/>
            <w:sz w:val="24"/>
            <w:szCs w:val="24"/>
            <w:lang w:eastAsia="vi-VN"/>
          </w:rPr>
          <w:t>Cái này rất hiệu quả nên tôi hay chủ động sử dụng chúng để thoát chương trình</w:t>
        </w:r>
      </w:ins>
      <w:ins w:id="1467" w:author="ismail - [2010]" w:date="2016-10-23T19:57:00Z">
        <w:r w:rsidRPr="00E810B2">
          <w:rPr>
            <w:rFonts w:ascii="Times New Roman" w:eastAsia="Times New Roman" w:hAnsi="Times New Roman" w:cs="Times New Roman"/>
            <w:sz w:val="24"/>
            <w:szCs w:val="24"/>
            <w:lang w:val="vi-VN" w:eastAsia="vi-VN"/>
            <w:rPrChange w:id="1468" w:author="Thai" w:date="2016-10-23T23:15:00Z">
              <w:rPr>
                <w:rFonts w:eastAsia="Times New Roman"/>
                <w:lang w:val="vi-VN" w:eastAsia="vi-VN"/>
              </w:rPr>
            </w:rPrChange>
          </w:rPr>
          <w:t xml:space="preserve">. </w:t>
        </w:r>
        <w:del w:id="1469" w:author="Huỳnh Ngọc Thắng" w:date="2016-11-16T17:40:00Z">
          <w:r w:rsidRPr="00E810B2" w:rsidDel="00036190">
            <w:rPr>
              <w:rFonts w:ascii="Times New Roman" w:eastAsia="Times New Roman" w:hAnsi="Times New Roman" w:cs="Times New Roman"/>
              <w:sz w:val="24"/>
              <w:szCs w:val="24"/>
              <w:lang w:val="vi-VN" w:eastAsia="vi-VN"/>
              <w:rPrChange w:id="1470" w:author="Thai" w:date="2016-10-23T23:15:00Z">
                <w:rPr>
                  <w:rFonts w:eastAsia="Times New Roman"/>
                  <w:lang w:val="vi-VN" w:eastAsia="vi-VN"/>
                </w:rPr>
              </w:rPrChange>
            </w:rPr>
            <w:delText>Hơn là việc</w:delText>
          </w:r>
        </w:del>
      </w:ins>
      <w:ins w:id="1471" w:author="Huỳnh Ngọc Thắng" w:date="2016-11-16T17:40:00Z">
        <w:r w:rsidR="00036190">
          <w:rPr>
            <w:rFonts w:ascii="Times New Roman" w:eastAsia="Times New Roman" w:hAnsi="Times New Roman" w:cs="Times New Roman"/>
            <w:sz w:val="24"/>
            <w:szCs w:val="24"/>
            <w:lang w:eastAsia="vi-VN"/>
          </w:rPr>
          <w:t>Thay vì</w:t>
        </w:r>
      </w:ins>
      <w:ins w:id="1472" w:author="ismail - [2010]" w:date="2016-10-23T19:57:00Z">
        <w:r w:rsidRPr="00E810B2">
          <w:rPr>
            <w:rFonts w:ascii="Times New Roman" w:eastAsia="Times New Roman" w:hAnsi="Times New Roman" w:cs="Times New Roman"/>
            <w:sz w:val="24"/>
            <w:szCs w:val="24"/>
            <w:lang w:val="vi-VN" w:eastAsia="vi-VN"/>
            <w:rPrChange w:id="1473" w:author="Thai" w:date="2016-10-23T23:15:00Z">
              <w:rPr>
                <w:rFonts w:eastAsia="Times New Roman"/>
                <w:lang w:val="vi-VN" w:eastAsia="vi-VN"/>
              </w:rPr>
            </w:rPrChange>
          </w:rPr>
          <w:t xml:space="preserve"> lưu file và thoát chương trình, tôi </w:t>
        </w:r>
        <w:del w:id="1474" w:author="Huỳnh Ngọc Thắng" w:date="2016-11-16T17:40:00Z">
          <w:r w:rsidRPr="00E810B2" w:rsidDel="00036190">
            <w:rPr>
              <w:rFonts w:ascii="Times New Roman" w:eastAsia="Times New Roman" w:hAnsi="Times New Roman" w:cs="Times New Roman"/>
              <w:sz w:val="24"/>
              <w:szCs w:val="24"/>
              <w:lang w:val="vi-VN" w:eastAsia="vi-VN"/>
              <w:rPrChange w:id="1475" w:author="Thai" w:date="2016-10-23T23:15:00Z">
                <w:rPr>
                  <w:rFonts w:eastAsia="Times New Roman"/>
                  <w:lang w:val="vi-VN" w:eastAsia="vi-VN"/>
                </w:rPr>
              </w:rPrChange>
            </w:rPr>
            <w:delText>thoát một cách đơn giản</w:delText>
          </w:r>
        </w:del>
      </w:ins>
      <w:ins w:id="1476" w:author="Huỳnh Ngọc Thắng" w:date="2016-11-16T17:40:00Z">
        <w:r w:rsidR="00036190">
          <w:rPr>
            <w:rFonts w:ascii="Times New Roman" w:eastAsia="Times New Roman" w:hAnsi="Times New Roman" w:cs="Times New Roman"/>
            <w:sz w:val="24"/>
            <w:szCs w:val="24"/>
            <w:lang w:eastAsia="vi-VN"/>
          </w:rPr>
          <w:t>đơn giản nhấn thoát</w:t>
        </w:r>
      </w:ins>
      <w:ins w:id="1477" w:author="ismail - [2010]" w:date="2016-10-23T19:57:00Z">
        <w:r w:rsidRPr="00E810B2">
          <w:rPr>
            <w:rFonts w:ascii="Times New Roman" w:eastAsia="Times New Roman" w:hAnsi="Times New Roman" w:cs="Times New Roman"/>
            <w:sz w:val="24"/>
            <w:szCs w:val="24"/>
            <w:lang w:val="vi-VN" w:eastAsia="vi-VN"/>
            <w:rPrChange w:id="1478" w:author="Thai" w:date="2016-10-23T23:15:00Z">
              <w:rPr>
                <w:rFonts w:eastAsia="Times New Roman"/>
                <w:lang w:val="vi-VN" w:eastAsia="vi-VN"/>
              </w:rPr>
            </w:rPrChange>
          </w:rPr>
          <w:t>, v</w:t>
        </w:r>
      </w:ins>
      <w:ins w:id="1479" w:author="Huỳnh Ngọc Thắng" w:date="2016-11-16T17:40:00Z">
        <w:r w:rsidR="00036190">
          <w:rPr>
            <w:rFonts w:ascii="Times New Roman" w:eastAsia="Times New Roman" w:hAnsi="Times New Roman" w:cs="Times New Roman"/>
            <w:sz w:val="24"/>
            <w:szCs w:val="24"/>
            <w:lang w:eastAsia="vi-VN"/>
          </w:rPr>
          <w:t>ì</w:t>
        </w:r>
      </w:ins>
      <w:ins w:id="1480" w:author="ismail - [2010]" w:date="2016-10-23T19:57:00Z">
        <w:del w:id="1481" w:author="Huỳnh Ngọc Thắng" w:date="2016-11-16T17:40:00Z">
          <w:r w:rsidRPr="00E810B2" w:rsidDel="00036190">
            <w:rPr>
              <w:rFonts w:ascii="Times New Roman" w:eastAsia="Times New Roman" w:hAnsi="Times New Roman" w:cs="Times New Roman"/>
              <w:sz w:val="24"/>
              <w:szCs w:val="24"/>
              <w:lang w:val="vi-VN" w:eastAsia="vi-VN"/>
              <w:rPrChange w:id="1482" w:author="Thai" w:date="2016-10-23T23:15:00Z">
                <w:rPr>
                  <w:rFonts w:eastAsia="Times New Roman"/>
                  <w:lang w:val="vi-VN" w:eastAsia="vi-VN"/>
                </w:rPr>
              </w:rPrChange>
            </w:rPr>
            <w:delText>à</w:delText>
          </w:r>
        </w:del>
        <w:r w:rsidRPr="00E810B2">
          <w:rPr>
            <w:rFonts w:ascii="Times New Roman" w:eastAsia="Times New Roman" w:hAnsi="Times New Roman" w:cs="Times New Roman"/>
            <w:sz w:val="24"/>
            <w:szCs w:val="24"/>
            <w:lang w:val="vi-VN" w:eastAsia="vi-VN"/>
            <w:rPrChange w:id="1483" w:author="Thai" w:date="2016-10-23T23:15:00Z">
              <w:rPr>
                <w:rFonts w:eastAsia="Times New Roman"/>
                <w:lang w:val="vi-VN" w:eastAsia="vi-VN"/>
              </w:rPr>
            </w:rPrChange>
          </w:rPr>
          <w:t xml:space="preserve"> biết rằng tôi sẽ đưa ra một cách để lưu những việc làm của tôi lại. </w:t>
        </w:r>
        <w:del w:id="1484" w:author="Huỳnh Ngọc Thắng" w:date="2016-11-16T17:42:00Z">
          <w:r w:rsidRPr="00E810B2" w:rsidDel="00036190">
            <w:rPr>
              <w:rFonts w:ascii="Times New Roman" w:eastAsia="Times New Roman" w:hAnsi="Times New Roman" w:cs="Times New Roman"/>
              <w:sz w:val="24"/>
              <w:szCs w:val="24"/>
              <w:lang w:val="vi-VN" w:eastAsia="vi-VN"/>
              <w:rPrChange w:id="1485" w:author="Thai" w:date="2016-10-23T23:15:00Z">
                <w:rPr>
                  <w:rFonts w:eastAsia="Times New Roman"/>
                  <w:lang w:val="vi-VN" w:eastAsia="vi-VN"/>
                </w:rPr>
              </w:rPrChange>
            </w:rPr>
            <w:delText>Và những gì</w:delText>
          </w:r>
        </w:del>
      </w:ins>
      <w:ins w:id="1486" w:author="Huỳnh Ngọc Thắng" w:date="2016-11-16T17:42:00Z">
        <w:r w:rsidR="00036190">
          <w:rPr>
            <w:rFonts w:ascii="Times New Roman" w:eastAsia="Times New Roman" w:hAnsi="Times New Roman" w:cs="Times New Roman"/>
            <w:sz w:val="24"/>
            <w:szCs w:val="24"/>
            <w:lang w:eastAsia="vi-VN"/>
          </w:rPr>
          <w:t>Cái mà</w:t>
        </w:r>
        <w:r w:rsidR="00C21EE2">
          <w:rPr>
            <w:rFonts w:ascii="Times New Roman" w:eastAsia="Times New Roman" w:hAnsi="Times New Roman" w:cs="Times New Roman"/>
            <w:sz w:val="24"/>
            <w:szCs w:val="24"/>
            <w:lang w:eastAsia="vi-VN"/>
          </w:rPr>
          <w:t xml:space="preserve"> đã từng </w:t>
        </w:r>
      </w:ins>
      <w:ins w:id="1487" w:author="ismail - [2010]" w:date="2016-10-23T19:57:00Z">
        <w:del w:id="1488" w:author="Huỳnh Ngọc Thắng" w:date="2016-11-16T17:42:00Z">
          <w:r w:rsidRPr="00E810B2" w:rsidDel="00036190">
            <w:rPr>
              <w:rFonts w:ascii="Times New Roman" w:eastAsia="Times New Roman" w:hAnsi="Times New Roman" w:cs="Times New Roman"/>
              <w:sz w:val="24"/>
              <w:szCs w:val="24"/>
              <w:lang w:val="vi-VN" w:eastAsia="vi-VN"/>
              <w:rPrChange w:id="1489" w:author="Thai" w:date="2016-10-23T23:15:00Z">
                <w:rPr>
                  <w:rFonts w:eastAsia="Times New Roman"/>
                  <w:lang w:val="vi-VN" w:eastAsia="vi-VN"/>
                </w:rPr>
              </w:rPrChange>
            </w:rPr>
            <w:delText xml:space="preserve"> </w:delText>
          </w:r>
        </w:del>
        <w:r w:rsidRPr="00E810B2">
          <w:rPr>
            <w:rFonts w:ascii="Times New Roman" w:eastAsia="Times New Roman" w:hAnsi="Times New Roman" w:cs="Times New Roman"/>
            <w:sz w:val="24"/>
            <w:szCs w:val="24"/>
            <w:lang w:val="vi-VN" w:eastAsia="vi-VN"/>
            <w:rPrChange w:id="1490" w:author="Thai" w:date="2016-10-23T23:15:00Z">
              <w:rPr>
                <w:rFonts w:eastAsia="Times New Roman"/>
                <w:lang w:val="vi-VN" w:eastAsia="vi-VN"/>
              </w:rPr>
            </w:rPrChange>
          </w:rPr>
          <w:t xml:space="preserve">được tao ra như là một thông báo lỗi </w:t>
        </w:r>
        <w:del w:id="1491" w:author="Huỳnh Ngọc Thắng" w:date="2016-11-16T17:41:00Z">
          <w:r w:rsidRPr="00E810B2" w:rsidDel="00036190">
            <w:rPr>
              <w:rFonts w:ascii="Times New Roman" w:eastAsia="Times New Roman" w:hAnsi="Times New Roman" w:cs="Times New Roman"/>
              <w:sz w:val="24"/>
              <w:szCs w:val="24"/>
              <w:lang w:val="vi-VN" w:eastAsia="vi-VN"/>
              <w:rPrChange w:id="1492" w:author="Thai" w:date="2016-10-23T23:15:00Z">
                <w:rPr>
                  <w:rFonts w:eastAsia="Times New Roman"/>
                  <w:lang w:val="vi-VN" w:eastAsia="vi-VN"/>
                </w:rPr>
              </w:rPrChange>
            </w:rPr>
            <w:delText>khá</w:delText>
          </w:r>
        </w:del>
      </w:ins>
      <w:ins w:id="1493" w:author="Huỳnh Ngọc Thắng" w:date="2016-11-16T17:41:00Z">
        <w:r w:rsidR="00036190">
          <w:rPr>
            <w:rFonts w:ascii="Times New Roman" w:eastAsia="Times New Roman" w:hAnsi="Times New Roman" w:cs="Times New Roman"/>
            <w:sz w:val="24"/>
            <w:szCs w:val="24"/>
            <w:lang w:eastAsia="vi-VN"/>
          </w:rPr>
          <w:t>nay đã trở thành một chức năng nhanh</w:t>
        </w:r>
      </w:ins>
      <w:ins w:id="1494" w:author="ismail - [2010]" w:date="2016-10-23T19:57:00Z">
        <w:r w:rsidRPr="00E810B2">
          <w:rPr>
            <w:rFonts w:ascii="Times New Roman" w:eastAsia="Times New Roman" w:hAnsi="Times New Roman" w:cs="Times New Roman"/>
            <w:sz w:val="24"/>
            <w:szCs w:val="24"/>
            <w:lang w:val="vi-VN" w:eastAsia="vi-VN"/>
            <w:rPrChange w:id="1495" w:author="Thai" w:date="2016-10-23T23:15:00Z">
              <w:rPr>
                <w:rFonts w:eastAsia="Times New Roman"/>
                <w:lang w:val="vi-VN" w:eastAsia="vi-VN"/>
              </w:rPr>
            </w:rPrChange>
          </w:rPr>
          <w:t xml:space="preserve"> hiệu quả.</w:t>
        </w:r>
      </w:ins>
    </w:p>
    <w:p w:rsidR="00AD7A6C" w:rsidRPr="00E810B2" w:rsidRDefault="00AD7A6C">
      <w:pPr>
        <w:spacing w:line="240" w:lineRule="auto"/>
        <w:jc w:val="both"/>
        <w:rPr>
          <w:ins w:id="1496" w:author="ismail - [2010]" w:date="2016-10-23T19:57:00Z"/>
          <w:rFonts w:ascii="Times New Roman" w:eastAsia="Times New Roman" w:hAnsi="Times New Roman" w:cs="Times New Roman"/>
          <w:color w:val="auto"/>
          <w:sz w:val="24"/>
          <w:szCs w:val="24"/>
          <w:lang w:val="vi-VN" w:eastAsia="vi-VN"/>
        </w:rPr>
        <w:pPrChange w:id="1497" w:author="ismail - [2010]" w:date="2016-10-23T20:06:00Z">
          <w:pPr>
            <w:spacing w:line="240" w:lineRule="auto"/>
          </w:pPr>
        </w:pPrChange>
      </w:pPr>
    </w:p>
    <w:p w:rsidR="00AD7A6C" w:rsidRPr="00E810B2" w:rsidDel="00597381" w:rsidRDefault="00AD7A6C">
      <w:pPr>
        <w:spacing w:line="240" w:lineRule="auto"/>
        <w:ind w:firstLine="720"/>
        <w:jc w:val="both"/>
        <w:rPr>
          <w:ins w:id="1498" w:author="ismail - [2010]" w:date="2016-10-23T19:57:00Z"/>
          <w:del w:id="1499" w:author="Thai" w:date="2016-10-23T22:44:00Z"/>
          <w:rFonts w:ascii="Times New Roman" w:eastAsia="Times New Roman" w:hAnsi="Times New Roman" w:cs="Times New Roman"/>
          <w:color w:val="auto"/>
          <w:sz w:val="24"/>
          <w:szCs w:val="24"/>
          <w:lang w:val="vi-VN" w:eastAsia="vi-VN"/>
        </w:rPr>
        <w:pPrChange w:id="1500" w:author="Thai" w:date="2016-10-23T22:44:00Z">
          <w:pPr>
            <w:spacing w:line="240" w:lineRule="auto"/>
          </w:pPr>
        </w:pPrChange>
      </w:pPr>
      <w:ins w:id="1501" w:author="ismail - [2010]" w:date="2016-10-23T19:57:00Z">
        <w:r w:rsidRPr="00E810B2">
          <w:rPr>
            <w:rFonts w:ascii="Times New Roman" w:eastAsia="Times New Roman" w:hAnsi="Times New Roman" w:cs="Times New Roman"/>
            <w:sz w:val="24"/>
            <w:szCs w:val="24"/>
            <w:lang w:val="vi-VN" w:eastAsia="vi-VN"/>
            <w:rPrChange w:id="1502" w:author="Thai" w:date="2016-10-23T23:15:00Z">
              <w:rPr>
                <w:rFonts w:eastAsia="Times New Roman"/>
                <w:lang w:val="vi-VN" w:eastAsia="vi-VN"/>
              </w:rPr>
            </w:rPrChange>
          </w:rPr>
          <w:t xml:space="preserve">Lock-in có thể </w:t>
        </w:r>
        <w:bookmarkStart w:id="1503" w:name="OLE_LINK36"/>
        <w:bookmarkStart w:id="1504" w:name="OLE_LINK37"/>
        <w:r w:rsidRPr="00E810B2">
          <w:rPr>
            <w:rFonts w:ascii="Times New Roman" w:eastAsia="Times New Roman" w:hAnsi="Times New Roman" w:cs="Times New Roman"/>
            <w:sz w:val="24"/>
            <w:szCs w:val="24"/>
            <w:lang w:val="vi-VN" w:eastAsia="vi-VN"/>
            <w:rPrChange w:id="1505" w:author="Thai" w:date="2016-10-23T23:15:00Z">
              <w:rPr>
                <w:rFonts w:eastAsia="Times New Roman"/>
                <w:lang w:val="vi-VN" w:eastAsia="vi-VN"/>
              </w:rPr>
            </w:rPrChange>
          </w:rPr>
          <w:t>là khá đơn giản</w:t>
        </w:r>
        <w:bookmarkEnd w:id="1503"/>
        <w:bookmarkEnd w:id="1504"/>
        <w:r w:rsidRPr="00E810B2">
          <w:rPr>
            <w:rFonts w:ascii="Times New Roman" w:eastAsia="Times New Roman" w:hAnsi="Times New Roman" w:cs="Times New Roman"/>
            <w:sz w:val="24"/>
            <w:szCs w:val="24"/>
            <w:lang w:val="vi-VN" w:eastAsia="vi-VN"/>
            <w:rPrChange w:id="1506" w:author="Thai" w:date="2016-10-23T23:15:00Z">
              <w:rPr>
                <w:rFonts w:eastAsia="Times New Roman"/>
                <w:lang w:val="vi-VN" w:eastAsia="vi-VN"/>
              </w:rPr>
            </w:rPrChange>
          </w:rPr>
          <w:t xml:space="preserve">, như </w:t>
        </w:r>
      </w:ins>
      <w:ins w:id="1507" w:author="Huỳnh Ngọc Thắng" w:date="2016-11-16T17:43:00Z">
        <w:r w:rsidR="00C21EE2">
          <w:rPr>
            <w:rFonts w:ascii="Times New Roman" w:eastAsia="Times New Roman" w:hAnsi="Times New Roman" w:cs="Times New Roman"/>
            <w:sz w:val="24"/>
            <w:szCs w:val="24"/>
            <w:lang w:eastAsia="vi-VN"/>
          </w:rPr>
          <w:t xml:space="preserve">ở </w:t>
        </w:r>
      </w:ins>
      <w:ins w:id="1508" w:author="ismail - [2010]" w:date="2016-10-23T19:57:00Z">
        <w:r w:rsidRPr="00E810B2">
          <w:rPr>
            <w:rFonts w:ascii="Times New Roman" w:eastAsia="Times New Roman" w:hAnsi="Times New Roman" w:cs="Times New Roman"/>
            <w:sz w:val="24"/>
            <w:szCs w:val="24"/>
            <w:lang w:val="vi-VN" w:eastAsia="vi-VN"/>
            <w:rPrChange w:id="1509" w:author="Thai" w:date="2016-10-23T23:15:00Z">
              <w:rPr>
                <w:rFonts w:eastAsia="Times New Roman"/>
                <w:lang w:val="vi-VN" w:eastAsia="vi-VN"/>
              </w:rPr>
            </w:rPrChange>
          </w:rPr>
          <w:t xml:space="preserve">trong </w:t>
        </w:r>
      </w:ins>
      <w:ins w:id="1510" w:author="Huỳnh Ngọc Thắng" w:date="2016-11-16T17:43:00Z">
        <w:r w:rsidR="00C21EE2">
          <w:rPr>
            <w:rFonts w:ascii="Times New Roman" w:eastAsia="Times New Roman" w:hAnsi="Times New Roman" w:cs="Times New Roman"/>
            <w:sz w:val="24"/>
            <w:szCs w:val="24"/>
            <w:lang w:eastAsia="vi-VN"/>
          </w:rPr>
          <w:t xml:space="preserve">nhà tù hoặc là </w:t>
        </w:r>
      </w:ins>
      <w:ins w:id="1511" w:author="ismail - [2010]" w:date="2016-10-23T19:57:00Z">
        <w:r w:rsidRPr="00E810B2">
          <w:rPr>
            <w:rFonts w:ascii="Times New Roman" w:eastAsia="Times New Roman" w:hAnsi="Times New Roman" w:cs="Times New Roman"/>
            <w:sz w:val="24"/>
            <w:szCs w:val="24"/>
            <w:lang w:val="vi-VN" w:eastAsia="vi-VN"/>
            <w:rPrChange w:id="1512" w:author="Thai" w:date="2016-10-23T23:15:00Z">
              <w:rPr>
                <w:rFonts w:eastAsia="Times New Roman"/>
                <w:lang w:val="vi-VN" w:eastAsia="vi-VN"/>
              </w:rPr>
            </w:rPrChange>
          </w:rPr>
          <w:t xml:space="preserve">một cái </w:t>
        </w:r>
        <w:del w:id="1513" w:author="Huỳnh Ngọc Thắng" w:date="2016-11-16T17:43:00Z">
          <w:r w:rsidRPr="00E810B2" w:rsidDel="00C21EE2">
            <w:rPr>
              <w:rFonts w:ascii="Times New Roman" w:eastAsia="Times New Roman" w:hAnsi="Times New Roman" w:cs="Times New Roman"/>
              <w:sz w:val="24"/>
              <w:szCs w:val="24"/>
              <w:lang w:val="vi-VN" w:eastAsia="vi-VN"/>
              <w:rPrChange w:id="1514" w:author="Thai" w:date="2016-10-23T23:15:00Z">
                <w:rPr>
                  <w:rFonts w:eastAsia="Times New Roman"/>
                  <w:lang w:val="vi-VN" w:eastAsia="vi-VN"/>
                </w:rPr>
              </w:rPrChange>
            </w:rPr>
            <w:delText>nôi</w:delText>
          </w:r>
        </w:del>
      </w:ins>
      <w:ins w:id="1515" w:author="Huỳnh Ngọc Thắng" w:date="2016-11-16T17:43:00Z">
        <w:r w:rsidR="00C21EE2">
          <w:rPr>
            <w:rFonts w:ascii="Times New Roman" w:eastAsia="Times New Roman" w:hAnsi="Times New Roman" w:cs="Times New Roman"/>
            <w:sz w:val="24"/>
            <w:szCs w:val="24"/>
            <w:lang w:eastAsia="vi-VN"/>
          </w:rPr>
          <w:t>cũi chơi</w:t>
        </w:r>
      </w:ins>
      <w:ins w:id="1516" w:author="ismail - [2010]" w:date="2016-10-23T19:57:00Z">
        <w:r w:rsidRPr="00E810B2">
          <w:rPr>
            <w:rFonts w:ascii="Times New Roman" w:eastAsia="Times New Roman" w:hAnsi="Times New Roman" w:cs="Times New Roman"/>
            <w:sz w:val="24"/>
            <w:szCs w:val="24"/>
            <w:lang w:val="vi-VN" w:eastAsia="vi-VN"/>
            <w:rPrChange w:id="1517" w:author="Thai" w:date="2016-10-23T23:15:00Z">
              <w:rPr>
                <w:rFonts w:eastAsia="Times New Roman"/>
                <w:lang w:val="vi-VN" w:eastAsia="vi-VN"/>
              </w:rPr>
            </w:rPrChange>
          </w:rPr>
          <w:t xml:space="preserve"> dành cho em bé, ngăn chặn một người </w:t>
        </w:r>
        <w:del w:id="1518" w:author="Huỳnh Ngọc Thắng" w:date="2016-11-16T17:44:00Z">
          <w:r w:rsidRPr="00E810B2" w:rsidDel="00C21EE2">
            <w:rPr>
              <w:rFonts w:ascii="Times New Roman" w:eastAsia="Times New Roman" w:hAnsi="Times New Roman" w:cs="Times New Roman"/>
              <w:sz w:val="24"/>
              <w:szCs w:val="24"/>
              <w:lang w:val="vi-VN" w:eastAsia="vi-VN"/>
              <w:rPrChange w:id="1519" w:author="Thai" w:date="2016-10-23T23:15:00Z">
                <w:rPr>
                  <w:rFonts w:eastAsia="Times New Roman"/>
                  <w:lang w:val="vi-VN" w:eastAsia="vi-VN"/>
                </w:rPr>
              </w:rPrChange>
            </w:rPr>
            <w:delText>nào đó</w:delText>
          </w:r>
        </w:del>
        <w:r w:rsidRPr="00E810B2">
          <w:rPr>
            <w:rFonts w:ascii="Times New Roman" w:eastAsia="Times New Roman" w:hAnsi="Times New Roman" w:cs="Times New Roman"/>
            <w:sz w:val="24"/>
            <w:szCs w:val="24"/>
            <w:lang w:val="vi-VN" w:eastAsia="vi-VN"/>
            <w:rPrChange w:id="1520" w:author="Thai" w:date="2016-10-23T23:15:00Z">
              <w:rPr>
                <w:rFonts w:eastAsia="Times New Roman"/>
                <w:lang w:val="vi-VN" w:eastAsia="vi-VN"/>
              </w:rPr>
            </w:rPrChange>
          </w:rPr>
          <w:t xml:space="preserve"> rời khỏi khu vực </w:t>
        </w:r>
      </w:ins>
      <w:ins w:id="1521" w:author="Huỳnh Ngọc Thắng" w:date="2016-11-16T17:44:00Z">
        <w:r w:rsidR="00C21EE2">
          <w:rPr>
            <w:rFonts w:ascii="Times New Roman" w:eastAsia="Times New Roman" w:hAnsi="Times New Roman" w:cs="Times New Roman"/>
            <w:sz w:val="24"/>
            <w:szCs w:val="24"/>
            <w:lang w:eastAsia="vi-VN"/>
          </w:rPr>
          <w:t>nào đó</w:t>
        </w:r>
      </w:ins>
      <w:ins w:id="1522" w:author="ismail - [2010]" w:date="2016-10-23T19:57:00Z">
        <w:del w:id="1523" w:author="Huỳnh Ngọc Thắng" w:date="2016-11-16T17:44:00Z">
          <w:r w:rsidRPr="00E810B2" w:rsidDel="00C21EE2">
            <w:rPr>
              <w:rFonts w:ascii="Times New Roman" w:eastAsia="Times New Roman" w:hAnsi="Times New Roman" w:cs="Times New Roman"/>
              <w:sz w:val="24"/>
              <w:szCs w:val="24"/>
              <w:lang w:val="vi-VN" w:eastAsia="vi-VN"/>
              <w:rPrChange w:id="1524" w:author="Thai" w:date="2016-10-23T23:15:00Z">
                <w:rPr>
                  <w:rFonts w:eastAsia="Times New Roman"/>
                  <w:lang w:val="vi-VN" w:eastAsia="vi-VN"/>
                </w:rPr>
              </w:rPrChange>
            </w:rPr>
            <w:delText>họ</w:delText>
          </w:r>
        </w:del>
        <w:r w:rsidRPr="00E810B2">
          <w:rPr>
            <w:rFonts w:ascii="Times New Roman" w:eastAsia="Times New Roman" w:hAnsi="Times New Roman" w:cs="Times New Roman"/>
            <w:sz w:val="24"/>
            <w:szCs w:val="24"/>
            <w:lang w:val="vi-VN" w:eastAsia="vi-VN"/>
            <w:rPrChange w:id="1525"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1526" w:author="ismail - [2010]" w:date="2016-10-23T19:57:00Z"/>
          <w:rFonts w:ascii="Times New Roman" w:eastAsia="Times New Roman" w:hAnsi="Times New Roman" w:cs="Times New Roman"/>
          <w:color w:val="auto"/>
          <w:sz w:val="24"/>
          <w:szCs w:val="24"/>
          <w:lang w:val="vi-VN" w:eastAsia="vi-VN"/>
        </w:rPr>
        <w:pPrChange w:id="1527" w:author="Thai" w:date="2016-10-23T22:44:00Z">
          <w:pPr>
            <w:spacing w:line="240" w:lineRule="auto"/>
          </w:pPr>
        </w:pPrChange>
      </w:pPr>
    </w:p>
    <w:p w:rsidR="00AD7A6C" w:rsidRPr="00E810B2" w:rsidRDefault="00AD7A6C">
      <w:pPr>
        <w:spacing w:line="240" w:lineRule="auto"/>
        <w:ind w:firstLine="720"/>
        <w:jc w:val="both"/>
        <w:rPr>
          <w:ins w:id="1528" w:author="ismail - [2010]" w:date="2016-10-23T19:57:00Z"/>
          <w:rFonts w:ascii="Times New Roman" w:eastAsia="Times New Roman" w:hAnsi="Times New Roman" w:cs="Times New Roman"/>
          <w:color w:val="auto"/>
          <w:sz w:val="24"/>
          <w:szCs w:val="24"/>
          <w:lang w:val="vi-VN" w:eastAsia="vi-VN"/>
        </w:rPr>
        <w:pPrChange w:id="1529" w:author="Thai" w:date="2016-10-23T22:44:00Z">
          <w:pPr>
            <w:spacing w:line="240" w:lineRule="auto"/>
          </w:pPr>
        </w:pPrChange>
      </w:pPr>
      <w:ins w:id="1530" w:author="ismail - [2010]" w:date="2016-10-23T19:57:00Z">
        <w:r w:rsidRPr="00E810B2">
          <w:rPr>
            <w:rFonts w:ascii="Times New Roman" w:eastAsia="Times New Roman" w:hAnsi="Times New Roman" w:cs="Times New Roman"/>
            <w:sz w:val="24"/>
            <w:szCs w:val="24"/>
            <w:lang w:val="vi-VN" w:eastAsia="vi-VN"/>
            <w:rPrChange w:id="1531" w:author="Thai" w:date="2016-10-23T23:15:00Z">
              <w:rPr>
                <w:rFonts w:eastAsia="Times New Roman"/>
                <w:lang w:val="vi-VN" w:eastAsia="vi-VN"/>
              </w:rPr>
            </w:rPrChange>
          </w:rPr>
          <w:t xml:space="preserve">Một vài công ty cố gắng </w:t>
        </w:r>
        <w:del w:id="1532" w:author="Huỳnh Ngọc Thắng" w:date="2016-11-16T17:44:00Z">
          <w:r w:rsidRPr="00E810B2" w:rsidDel="00C21EE2">
            <w:rPr>
              <w:rFonts w:ascii="Times New Roman" w:eastAsia="Times New Roman" w:hAnsi="Times New Roman" w:cs="Times New Roman"/>
              <w:sz w:val="24"/>
              <w:szCs w:val="24"/>
              <w:lang w:val="vi-VN" w:eastAsia="vi-VN"/>
              <w:rPrChange w:id="1533" w:author="Thai" w:date="2016-10-23T23:15:00Z">
                <w:rPr>
                  <w:rFonts w:eastAsia="Times New Roman"/>
                  <w:lang w:val="vi-VN" w:eastAsia="vi-VN"/>
                </w:rPr>
              </w:rPrChange>
            </w:rPr>
            <w:delText>để khóa</w:delText>
          </w:r>
        </w:del>
      </w:ins>
      <w:ins w:id="1534" w:author="Huỳnh Ngọc Thắng" w:date="2016-11-16T17:44:00Z">
        <w:r w:rsidR="00C21EE2">
          <w:rPr>
            <w:rFonts w:ascii="Times New Roman" w:eastAsia="Times New Roman" w:hAnsi="Times New Roman" w:cs="Times New Roman"/>
            <w:sz w:val="24"/>
            <w:szCs w:val="24"/>
            <w:lang w:eastAsia="vi-VN"/>
          </w:rPr>
          <w:t>giữ chân</w:t>
        </w:r>
      </w:ins>
      <w:ins w:id="1535" w:author="ismail - [2010]" w:date="2016-10-23T19:57:00Z">
        <w:r w:rsidRPr="00E810B2">
          <w:rPr>
            <w:rFonts w:ascii="Times New Roman" w:eastAsia="Times New Roman" w:hAnsi="Times New Roman" w:cs="Times New Roman"/>
            <w:sz w:val="24"/>
            <w:szCs w:val="24"/>
            <w:lang w:val="vi-VN" w:eastAsia="vi-VN"/>
            <w:rPrChange w:id="1536" w:author="Thai" w:date="2016-10-23T23:15:00Z">
              <w:rPr>
                <w:rFonts w:eastAsia="Times New Roman"/>
                <w:lang w:val="vi-VN" w:eastAsia="vi-VN"/>
              </w:rPr>
            </w:rPrChange>
          </w:rPr>
          <w:t xml:space="preserve"> khách hàng của họ bằng </w:t>
        </w:r>
      </w:ins>
      <w:ins w:id="1537" w:author="Huỳnh Ngọc Thắng" w:date="2016-11-16T17:45:00Z">
        <w:r w:rsidR="00C21EE2">
          <w:rPr>
            <w:rFonts w:ascii="Times New Roman" w:eastAsia="Times New Roman" w:hAnsi="Times New Roman" w:cs="Times New Roman"/>
            <w:sz w:val="24"/>
            <w:szCs w:val="24"/>
            <w:lang w:eastAsia="vi-VN"/>
          </w:rPr>
          <w:t>cách làm cho tất cả sản phẩm của họ hoạt động nhịp nhàng với nhau</w:t>
        </w:r>
      </w:ins>
      <w:ins w:id="1538" w:author="ismail - [2010]" w:date="2016-10-23T19:57:00Z">
        <w:del w:id="1539" w:author="Huỳnh Ngọc Thắng" w:date="2016-11-16T17:45:00Z">
          <w:r w:rsidRPr="00E810B2" w:rsidDel="00C21EE2">
            <w:rPr>
              <w:rFonts w:ascii="Times New Roman" w:eastAsia="Times New Roman" w:hAnsi="Times New Roman" w:cs="Times New Roman"/>
              <w:sz w:val="24"/>
              <w:szCs w:val="24"/>
              <w:lang w:val="vi-VN" w:eastAsia="vi-VN"/>
              <w:rPrChange w:id="1540" w:author="Thai" w:date="2016-10-23T23:15:00Z">
                <w:rPr>
                  <w:rFonts w:eastAsia="Times New Roman"/>
                  <w:lang w:val="vi-VN" w:eastAsia="vi-VN"/>
                </w:rPr>
              </w:rPrChange>
            </w:rPr>
            <w:delText>việc tạo những sản phẩm của họ một cách hài hòa, hợp lý so với một cái khác</w:delText>
          </w:r>
        </w:del>
        <w:r w:rsidRPr="00E810B2">
          <w:rPr>
            <w:rFonts w:ascii="Times New Roman" w:eastAsia="Times New Roman" w:hAnsi="Times New Roman" w:cs="Times New Roman"/>
            <w:sz w:val="24"/>
            <w:szCs w:val="24"/>
            <w:lang w:val="vi-VN" w:eastAsia="vi-VN"/>
            <w:rPrChange w:id="1541" w:author="Thai" w:date="2016-10-23T23:15:00Z">
              <w:rPr>
                <w:rFonts w:eastAsia="Times New Roman"/>
                <w:lang w:val="vi-VN" w:eastAsia="vi-VN"/>
              </w:rPr>
            </w:rPrChange>
          </w:rPr>
          <w:t xml:space="preserve">, tuy nhiên nó lại không </w:t>
        </w:r>
        <w:del w:id="1542" w:author="Huỳnh Ngọc Thắng" w:date="2016-11-16T17:47:00Z">
          <w:r w:rsidRPr="00E810B2" w:rsidDel="00C21EE2">
            <w:rPr>
              <w:rFonts w:ascii="Times New Roman" w:eastAsia="Times New Roman" w:hAnsi="Times New Roman" w:cs="Times New Roman"/>
              <w:sz w:val="24"/>
              <w:szCs w:val="24"/>
              <w:lang w:val="vi-VN" w:eastAsia="vi-VN"/>
              <w:rPrChange w:id="1543" w:author="Thai" w:date="2016-10-23T23:15:00Z">
                <w:rPr>
                  <w:rFonts w:eastAsia="Times New Roman"/>
                  <w:lang w:val="vi-VN" w:eastAsia="vi-VN"/>
                </w:rPr>
              </w:rPrChange>
            </w:rPr>
            <w:delText>phù hợp</w:delText>
          </w:r>
        </w:del>
      </w:ins>
      <w:ins w:id="1544" w:author="Huỳnh Ngọc Thắng" w:date="2016-11-16T17:47:00Z">
        <w:r w:rsidR="00C21EE2">
          <w:rPr>
            <w:rFonts w:ascii="Times New Roman" w:eastAsia="Times New Roman" w:hAnsi="Times New Roman" w:cs="Times New Roman"/>
            <w:sz w:val="24"/>
            <w:szCs w:val="24"/>
            <w:lang w:eastAsia="vi-VN"/>
          </w:rPr>
          <w:t>tương thích</w:t>
        </w:r>
      </w:ins>
      <w:ins w:id="1545" w:author="ismail - [2010]" w:date="2016-10-23T19:57:00Z">
        <w:r w:rsidRPr="00E810B2">
          <w:rPr>
            <w:rFonts w:ascii="Times New Roman" w:eastAsia="Times New Roman" w:hAnsi="Times New Roman" w:cs="Times New Roman"/>
            <w:sz w:val="24"/>
            <w:szCs w:val="24"/>
            <w:lang w:val="vi-VN" w:eastAsia="vi-VN"/>
            <w:rPrChange w:id="1546" w:author="Thai" w:date="2016-10-23T23:15:00Z">
              <w:rPr>
                <w:rFonts w:eastAsia="Times New Roman"/>
                <w:lang w:val="vi-VN" w:eastAsia="vi-VN"/>
              </w:rPr>
            </w:rPrChange>
          </w:rPr>
          <w:t xml:space="preserve"> với sản phẩm của công ty đối thủ. Như các video, nhạc hay sách được mua từ một công ty có thể được chơi hoặc đọc trên máy nghe nhạc, máy đọc sách</w:t>
        </w:r>
      </w:ins>
      <w:ins w:id="1547" w:author="Huỳnh Ngọc Thắng" w:date="2016-11-16T17:48:00Z">
        <w:r w:rsidR="00C21EE2">
          <w:rPr>
            <w:rFonts w:ascii="Times New Roman" w:eastAsia="Times New Roman" w:hAnsi="Times New Roman" w:cs="Times New Roman"/>
            <w:sz w:val="24"/>
            <w:szCs w:val="24"/>
            <w:lang w:eastAsia="vi-VN"/>
          </w:rPr>
          <w:t xml:space="preserve"> sản xuất bởi chính công ty đó.</w:t>
        </w:r>
      </w:ins>
      <w:ins w:id="1548" w:author="Thai" w:date="2016-10-23T21:03:00Z">
        <w:del w:id="1549" w:author="Huỳnh Ngọc Thắng" w:date="2016-11-16T17:48:00Z">
          <w:r w:rsidR="006D2D35" w:rsidRPr="00E810B2" w:rsidDel="00C21EE2">
            <w:rPr>
              <w:rFonts w:ascii="Times New Roman" w:eastAsia="Times New Roman" w:hAnsi="Times New Roman" w:cs="Times New Roman"/>
              <w:sz w:val="24"/>
              <w:szCs w:val="24"/>
              <w:lang w:eastAsia="vi-VN"/>
            </w:rPr>
            <w:delText xml:space="preserve"> </w:delText>
          </w:r>
        </w:del>
      </w:ins>
      <w:ins w:id="1550" w:author="ismail - [2010]" w:date="2016-10-23T19:57:00Z">
        <w:del w:id="1551" w:author="Thai" w:date="2016-10-23T21:03:00Z">
          <w:r w:rsidRPr="00E810B2" w:rsidDel="006D2D35">
            <w:rPr>
              <w:rFonts w:ascii="Times New Roman" w:eastAsia="Times New Roman" w:hAnsi="Times New Roman" w:cs="Times New Roman"/>
              <w:sz w:val="24"/>
              <w:szCs w:val="24"/>
              <w:lang w:val="vi-VN" w:eastAsia="vi-VN"/>
              <w:rPrChange w:id="1552" w:author="Thai" w:date="2016-10-23T23:15:00Z">
                <w:rPr>
                  <w:rFonts w:eastAsia="Times New Roman"/>
                  <w:lang w:val="vi-VN" w:eastAsia="vi-VN"/>
                </w:rPr>
              </w:rPrChange>
            </w:rPr>
            <w:delText xml:space="preserve"> </w:delText>
          </w:r>
        </w:del>
        <w:del w:id="1553" w:author="Huỳnh Ngọc Thắng" w:date="2016-11-16T17:49:00Z">
          <w:r w:rsidRPr="00E810B2" w:rsidDel="005F246A">
            <w:rPr>
              <w:rFonts w:ascii="Times New Roman" w:eastAsia="Times New Roman" w:hAnsi="Times New Roman" w:cs="Times New Roman"/>
              <w:sz w:val="24"/>
              <w:szCs w:val="24"/>
              <w:lang w:val="vi-VN" w:eastAsia="vi-VN"/>
              <w:rPrChange w:id="1554" w:author="Thai" w:date="2016-10-23T23:15:00Z">
                <w:rPr>
                  <w:rFonts w:eastAsia="Times New Roman"/>
                  <w:lang w:val="vi-VN" w:eastAsia="vi-VN"/>
                </w:rPr>
              </w:rPrChange>
            </w:rPr>
            <w:delText xml:space="preserve">    </w:delText>
          </w:r>
        </w:del>
        <w:del w:id="1555" w:author="Huỳnh Ngọc Thắng" w:date="2016-11-16T17:50:00Z">
          <w:r w:rsidRPr="00E810B2" w:rsidDel="005F246A">
            <w:rPr>
              <w:rFonts w:ascii="Times New Roman" w:eastAsia="Times New Roman" w:hAnsi="Times New Roman" w:cs="Times New Roman"/>
              <w:sz w:val="24"/>
              <w:szCs w:val="24"/>
              <w:lang w:val="vi-VN" w:eastAsia="vi-VN"/>
              <w:rPrChange w:id="1556" w:author="Thai" w:date="2016-10-23T23:15:00Z">
                <w:rPr>
                  <w:rFonts w:eastAsia="Times New Roman"/>
                  <w:lang w:val="vi-VN" w:eastAsia="vi-VN"/>
                </w:rPr>
              </w:rPrChange>
            </w:rPr>
            <w:delText>tuy nhiên các sản phẩm tương tự đó lại thất bại từ một công ty khác</w:delText>
          </w:r>
        </w:del>
      </w:ins>
      <w:ins w:id="1557" w:author="Huỳnh Ngọc Thắng" w:date="2016-11-16T17:50:00Z">
        <w:r w:rsidR="005F246A">
          <w:rPr>
            <w:rFonts w:ascii="Times New Roman" w:eastAsia="Times New Roman" w:hAnsi="Times New Roman" w:cs="Times New Roman"/>
            <w:sz w:val="24"/>
            <w:szCs w:val="24"/>
            <w:lang w:eastAsia="vi-VN"/>
          </w:rPr>
          <w:t>Nhưng sẽ lỗi với thiết bị tương tự từ các nhà sản xuất khác</w:t>
        </w:r>
      </w:ins>
      <w:ins w:id="1558" w:author="ismail - [2010]" w:date="2016-10-23T19:57:00Z">
        <w:r w:rsidRPr="00E810B2">
          <w:rPr>
            <w:rFonts w:ascii="Times New Roman" w:eastAsia="Times New Roman" w:hAnsi="Times New Roman" w:cs="Times New Roman"/>
            <w:sz w:val="24"/>
            <w:szCs w:val="24"/>
            <w:lang w:val="vi-VN" w:eastAsia="vi-VN"/>
            <w:rPrChange w:id="1559" w:author="Thai" w:date="2016-10-23T23:15:00Z">
              <w:rPr>
                <w:rFonts w:eastAsia="Times New Roman"/>
                <w:lang w:val="vi-VN" w:eastAsia="vi-VN"/>
              </w:rPr>
            </w:rPrChange>
          </w:rPr>
          <w:t xml:space="preserve">. Bí quyết là chỗ thiết kế (design) như là một chiến lược trong kinh doanh. Tính nhất quát, thống nhất trong một nhà cung cấp nghĩa là một </w:t>
        </w:r>
      </w:ins>
      <w:ins w:id="1560" w:author="Huỳnh Ngọc Thắng" w:date="2016-11-16T17:51:00Z">
        <w:r w:rsidR="005F246A">
          <w:rPr>
            <w:rFonts w:ascii="Times New Roman" w:eastAsia="Times New Roman" w:hAnsi="Times New Roman" w:cs="Times New Roman"/>
            <w:sz w:val="24"/>
            <w:szCs w:val="24"/>
            <w:lang w:eastAsia="vi-VN"/>
          </w:rPr>
          <w:t xml:space="preserve">khi </w:t>
        </w:r>
      </w:ins>
      <w:ins w:id="1561" w:author="ismail - [2010]" w:date="2016-10-23T19:57:00Z">
        <w:r w:rsidRPr="00E810B2">
          <w:rPr>
            <w:rFonts w:ascii="Times New Roman" w:eastAsia="Times New Roman" w:hAnsi="Times New Roman" w:cs="Times New Roman"/>
            <w:sz w:val="24"/>
            <w:szCs w:val="24"/>
            <w:lang w:val="vi-VN" w:eastAsia="vi-VN"/>
            <w:rPrChange w:id="1562" w:author="Thai" w:date="2016-10-23T23:15:00Z">
              <w:rPr>
                <w:rFonts w:eastAsia="Times New Roman"/>
                <w:lang w:val="vi-VN" w:eastAsia="vi-VN"/>
              </w:rPr>
            </w:rPrChange>
          </w:rPr>
          <w:t xml:space="preserve">người </w:t>
        </w:r>
      </w:ins>
      <w:ins w:id="1563" w:author="Huỳnh Ngọc Thắng" w:date="2016-11-16T17:51:00Z">
        <w:r w:rsidR="005F246A">
          <w:rPr>
            <w:rFonts w:ascii="Times New Roman" w:eastAsia="Times New Roman" w:hAnsi="Times New Roman" w:cs="Times New Roman"/>
            <w:sz w:val="24"/>
            <w:szCs w:val="24"/>
            <w:lang w:eastAsia="vi-VN"/>
          </w:rPr>
          <w:t xml:space="preserve">dùng </w:t>
        </w:r>
      </w:ins>
      <w:ins w:id="1564" w:author="ismail - [2010]" w:date="2016-10-23T19:57:00Z">
        <w:del w:id="1565" w:author="Huỳnh Ngọc Thắng" w:date="2016-11-16T17:51:00Z">
          <w:r w:rsidRPr="00E810B2" w:rsidDel="005F246A">
            <w:rPr>
              <w:rFonts w:ascii="Times New Roman" w:eastAsia="Times New Roman" w:hAnsi="Times New Roman" w:cs="Times New Roman"/>
              <w:sz w:val="24"/>
              <w:szCs w:val="24"/>
              <w:lang w:val="vi-VN" w:eastAsia="vi-VN"/>
              <w:rPrChange w:id="1566" w:author="Thai" w:date="2016-10-23T23:15:00Z">
                <w:rPr>
                  <w:rFonts w:eastAsia="Times New Roman"/>
                  <w:lang w:val="vi-VN" w:eastAsia="vi-VN"/>
                </w:rPr>
              </w:rPrChange>
            </w:rPr>
            <w:delText>học</w:delText>
          </w:r>
        </w:del>
      </w:ins>
      <w:ins w:id="1567" w:author="Huỳnh Ngọc Thắng" w:date="2016-11-16T17:51:00Z">
        <w:r w:rsidR="005F246A">
          <w:rPr>
            <w:rFonts w:ascii="Times New Roman" w:eastAsia="Times New Roman" w:hAnsi="Times New Roman" w:cs="Times New Roman"/>
            <w:sz w:val="24"/>
            <w:szCs w:val="24"/>
            <w:lang w:eastAsia="vi-VN"/>
          </w:rPr>
          <w:t>đã biết về</w:t>
        </w:r>
      </w:ins>
      <w:ins w:id="1568" w:author="ismail - [2010]" w:date="2016-10-23T19:57:00Z">
        <w:r w:rsidRPr="00E810B2">
          <w:rPr>
            <w:rFonts w:ascii="Times New Roman" w:eastAsia="Times New Roman" w:hAnsi="Times New Roman" w:cs="Times New Roman"/>
            <w:sz w:val="24"/>
            <w:szCs w:val="24"/>
            <w:lang w:val="vi-VN" w:eastAsia="vi-VN"/>
            <w:rPrChange w:id="1569" w:author="Thai" w:date="2016-10-23T23:15:00Z">
              <w:rPr>
                <w:rFonts w:eastAsia="Times New Roman"/>
                <w:lang w:val="vi-VN" w:eastAsia="vi-VN"/>
              </w:rPr>
            </w:rPrChange>
          </w:rPr>
          <w:t xml:space="preserve"> một hệ thống, và họ sẽ ở lại với nó và </w:t>
        </w:r>
        <w:del w:id="1570" w:author="Huỳnh Ngọc Thắng" w:date="2016-11-16T17:52:00Z">
          <w:r w:rsidRPr="00E810B2" w:rsidDel="005F246A">
            <w:rPr>
              <w:rFonts w:ascii="Times New Roman" w:eastAsia="Times New Roman" w:hAnsi="Times New Roman" w:cs="Times New Roman"/>
              <w:sz w:val="24"/>
              <w:szCs w:val="24"/>
              <w:lang w:val="vi-VN" w:eastAsia="vi-VN"/>
              <w:rPrChange w:id="1571" w:author="Thai" w:date="2016-10-23T23:15:00Z">
                <w:rPr>
                  <w:rFonts w:eastAsia="Times New Roman"/>
                  <w:lang w:val="vi-VN" w:eastAsia="vi-VN"/>
                </w:rPr>
              </w:rPrChange>
            </w:rPr>
            <w:delText>do dự cho việ c</w:delText>
          </w:r>
        </w:del>
      </w:ins>
      <w:ins w:id="1572" w:author="Huỳnh Ngọc Thắng" w:date="2016-11-16T17:52:00Z">
        <w:r w:rsidR="005F246A">
          <w:rPr>
            <w:rFonts w:ascii="Times New Roman" w:eastAsia="Times New Roman" w:hAnsi="Times New Roman" w:cs="Times New Roman"/>
            <w:sz w:val="24"/>
            <w:szCs w:val="24"/>
            <w:lang w:eastAsia="vi-VN"/>
          </w:rPr>
          <w:t xml:space="preserve">ngại </w:t>
        </w:r>
      </w:ins>
      <w:ins w:id="1573" w:author="ismail - [2010]" w:date="2016-10-23T19:57:00Z">
        <w:r w:rsidRPr="00E810B2">
          <w:rPr>
            <w:rFonts w:ascii="Times New Roman" w:eastAsia="Times New Roman" w:hAnsi="Times New Roman" w:cs="Times New Roman"/>
            <w:sz w:val="24"/>
            <w:szCs w:val="24"/>
            <w:lang w:val="vi-VN" w:eastAsia="vi-VN"/>
            <w:rPrChange w:id="1574" w:author="Thai" w:date="2016-10-23T23:15:00Z">
              <w:rPr>
                <w:rFonts w:eastAsia="Times New Roman"/>
                <w:lang w:val="vi-VN" w:eastAsia="vi-VN"/>
              </w:rPr>
            </w:rPrChange>
          </w:rPr>
          <w:t>thay đổi</w:t>
        </w:r>
      </w:ins>
      <w:ins w:id="1575" w:author="Huỳnh Ngọc Thắng" w:date="2016-11-16T17:52:00Z">
        <w:r w:rsidR="00A13FB8">
          <w:rPr>
            <w:rFonts w:ascii="Times New Roman" w:eastAsia="Times New Roman" w:hAnsi="Times New Roman" w:cs="Times New Roman"/>
            <w:sz w:val="24"/>
            <w:szCs w:val="24"/>
            <w:lang w:eastAsia="vi-VN"/>
          </w:rPr>
          <w:t>.</w:t>
        </w:r>
      </w:ins>
      <w:ins w:id="1576" w:author="ismail - [2010]" w:date="2016-10-23T19:57:00Z">
        <w:r w:rsidRPr="00E810B2">
          <w:rPr>
            <w:rFonts w:ascii="Times New Roman" w:eastAsia="Times New Roman" w:hAnsi="Times New Roman" w:cs="Times New Roman"/>
            <w:sz w:val="24"/>
            <w:szCs w:val="24"/>
            <w:lang w:val="vi-VN" w:eastAsia="vi-VN"/>
            <w:rPrChange w:id="1577" w:author="Thai" w:date="2016-10-23T23:15:00Z">
              <w:rPr>
                <w:rFonts w:eastAsia="Times New Roman"/>
                <w:lang w:val="vi-VN" w:eastAsia="vi-VN"/>
              </w:rPr>
            </w:rPrChange>
          </w:rPr>
          <w:t xml:space="preserve"> Sự </w:t>
        </w:r>
        <w:del w:id="1578" w:author="Huỳnh Ngọc Thắng" w:date="2016-11-16T17:52:00Z">
          <w:r w:rsidRPr="00E810B2" w:rsidDel="00A13FB8">
            <w:rPr>
              <w:rFonts w:ascii="Times New Roman" w:eastAsia="Times New Roman" w:hAnsi="Times New Roman" w:cs="Times New Roman"/>
              <w:sz w:val="24"/>
              <w:szCs w:val="24"/>
              <w:lang w:val="vi-VN" w:eastAsia="vi-VN"/>
              <w:rPrChange w:id="1579" w:author="Thai" w:date="2016-10-23T23:15:00Z">
                <w:rPr>
                  <w:rFonts w:eastAsia="Times New Roman"/>
                  <w:lang w:val="vi-VN" w:eastAsia="vi-VN"/>
                </w:rPr>
              </w:rPrChange>
            </w:rPr>
            <w:delText>lộn xộn</w:delText>
          </w:r>
        </w:del>
      </w:ins>
      <w:ins w:id="1580" w:author="Huỳnh Ngọc Thắng" w:date="2016-11-16T17:52:00Z">
        <w:r w:rsidR="00A13FB8">
          <w:rPr>
            <w:rFonts w:ascii="Times New Roman" w:eastAsia="Times New Roman" w:hAnsi="Times New Roman" w:cs="Times New Roman"/>
            <w:sz w:val="24"/>
            <w:szCs w:val="24"/>
            <w:lang w:eastAsia="vi-VN"/>
          </w:rPr>
          <w:t>bối rối</w:t>
        </w:r>
      </w:ins>
      <w:ins w:id="1581" w:author="ismail - [2010]" w:date="2016-10-23T19:57:00Z">
        <w:del w:id="1582" w:author="Huỳnh Ngọc Thắng" w:date="2016-11-16T17:52:00Z">
          <w:r w:rsidRPr="00E810B2" w:rsidDel="00A13FB8">
            <w:rPr>
              <w:rFonts w:ascii="Times New Roman" w:eastAsia="Times New Roman" w:hAnsi="Times New Roman" w:cs="Times New Roman"/>
              <w:sz w:val="24"/>
              <w:szCs w:val="24"/>
              <w:lang w:val="vi-VN" w:eastAsia="vi-VN"/>
              <w:rPrChange w:id="1583" w:author="Thai" w:date="2016-10-23T23:15:00Z">
                <w:rPr>
                  <w:rFonts w:eastAsia="Times New Roman"/>
                  <w:lang w:val="vi-VN" w:eastAsia="vi-VN"/>
                </w:rPr>
              </w:rPrChange>
            </w:rPr>
            <w:delText xml:space="preserve"> sử ra</w:delText>
          </w:r>
        </w:del>
        <w:r w:rsidRPr="00E810B2">
          <w:rPr>
            <w:rFonts w:ascii="Times New Roman" w:eastAsia="Times New Roman" w:hAnsi="Times New Roman" w:cs="Times New Roman"/>
            <w:sz w:val="24"/>
            <w:szCs w:val="24"/>
            <w:lang w:val="vi-VN" w:eastAsia="vi-VN"/>
            <w:rPrChange w:id="1584" w:author="Thai" w:date="2016-10-23T23:15:00Z">
              <w:rPr>
                <w:rFonts w:eastAsia="Times New Roman"/>
                <w:lang w:val="vi-VN" w:eastAsia="vi-VN"/>
              </w:rPr>
            </w:rPrChange>
          </w:rPr>
          <w:t xml:space="preserve"> khi sử dụng một hệ thống khác</w:t>
        </w:r>
        <w:del w:id="1585" w:author="Huỳnh Ngọc Thắng" w:date="2016-11-16T17:53:00Z">
          <w:r w:rsidR="005151EB" w:rsidRPr="00E810B2" w:rsidDel="00A13FB8">
            <w:rPr>
              <w:rFonts w:ascii="Times New Roman" w:eastAsia="Times New Roman" w:hAnsi="Times New Roman" w:cs="Times New Roman"/>
              <w:sz w:val="24"/>
              <w:szCs w:val="24"/>
              <w:lang w:val="vi-VN" w:eastAsia="vi-VN"/>
            </w:rPr>
            <w:delText xml:space="preserve"> </w:delText>
          </w:r>
          <w:r w:rsidRPr="00E810B2" w:rsidDel="00A13FB8">
            <w:rPr>
              <w:rFonts w:ascii="Times New Roman" w:eastAsia="Times New Roman" w:hAnsi="Times New Roman" w:cs="Times New Roman"/>
              <w:sz w:val="24"/>
              <w:szCs w:val="24"/>
              <w:lang w:val="vi-VN" w:eastAsia="vi-VN"/>
              <w:rPrChange w:id="1586" w:author="Thai" w:date="2016-10-23T23:15:00Z">
                <w:rPr>
                  <w:rFonts w:eastAsia="Times New Roman"/>
                  <w:lang w:val="vi-VN" w:eastAsia="vi-VN"/>
                </w:rPr>
              </w:rPrChange>
            </w:rPr>
            <w:delText>chi tiết hơn nữa là</w:delText>
          </w:r>
        </w:del>
        <w:r w:rsidRPr="00E810B2">
          <w:rPr>
            <w:rFonts w:ascii="Times New Roman" w:eastAsia="Times New Roman" w:hAnsi="Times New Roman" w:cs="Times New Roman"/>
            <w:sz w:val="24"/>
            <w:szCs w:val="24"/>
            <w:lang w:val="vi-VN" w:eastAsia="vi-VN"/>
            <w:rPrChange w:id="1587" w:author="Thai" w:date="2016-10-23T23:15:00Z">
              <w:rPr>
                <w:rFonts w:eastAsia="Times New Roman"/>
                <w:lang w:val="vi-VN" w:eastAsia="vi-VN"/>
              </w:rPr>
            </w:rPrChange>
          </w:rPr>
          <w:t xml:space="preserve"> ngăn chặn khách hàng </w:t>
        </w:r>
        <w:del w:id="1588" w:author="Huỳnh Ngọc Thắng" w:date="2016-11-16T17:53:00Z">
          <w:r w:rsidRPr="00E810B2" w:rsidDel="00A13FB8">
            <w:rPr>
              <w:rFonts w:ascii="Times New Roman" w:eastAsia="Times New Roman" w:hAnsi="Times New Roman" w:cs="Times New Roman"/>
              <w:sz w:val="24"/>
              <w:szCs w:val="24"/>
              <w:lang w:val="vi-VN" w:eastAsia="vi-VN"/>
              <w:rPrChange w:id="1589" w:author="Thai" w:date="2016-10-23T23:15:00Z">
                <w:rPr>
                  <w:rFonts w:eastAsia="Times New Roman"/>
                  <w:lang w:val="vi-VN" w:eastAsia="vi-VN"/>
                </w:rPr>
              </w:rPrChange>
            </w:rPr>
            <w:delText>từ</w:delText>
          </w:r>
        </w:del>
      </w:ins>
      <w:ins w:id="1590" w:author="Huỳnh Ngọc Thắng" w:date="2016-11-16T17:53:00Z">
        <w:r w:rsidR="00A13FB8">
          <w:rPr>
            <w:rFonts w:ascii="Times New Roman" w:eastAsia="Times New Roman" w:hAnsi="Times New Roman" w:cs="Times New Roman"/>
            <w:sz w:val="24"/>
            <w:szCs w:val="24"/>
            <w:lang w:eastAsia="vi-VN"/>
          </w:rPr>
          <w:t>khỏi</w:t>
        </w:r>
      </w:ins>
      <w:ins w:id="1591" w:author="ismail - [2010]" w:date="2016-10-23T19:57:00Z">
        <w:r w:rsidRPr="00E810B2">
          <w:rPr>
            <w:rFonts w:ascii="Times New Roman" w:eastAsia="Times New Roman" w:hAnsi="Times New Roman" w:cs="Times New Roman"/>
            <w:sz w:val="24"/>
            <w:szCs w:val="24"/>
            <w:lang w:val="vi-VN" w:eastAsia="vi-VN"/>
            <w:rPrChange w:id="1592" w:author="Thai" w:date="2016-10-23T23:15:00Z">
              <w:rPr>
                <w:rFonts w:eastAsia="Times New Roman"/>
                <w:lang w:val="vi-VN" w:eastAsia="vi-VN"/>
              </w:rPr>
            </w:rPrChange>
          </w:rPr>
          <w:t xml:space="preserve"> việc thay đổi hệ thống. Cuối cùng, những người mà phải sử dụng nhiều hệ thống</w:t>
        </w:r>
      </w:ins>
      <w:ins w:id="1593" w:author="Huỳnh Ngọc Thắng" w:date="2016-11-16T17:53:00Z">
        <w:r w:rsidR="00A13FB8">
          <w:rPr>
            <w:rFonts w:ascii="Times New Roman" w:eastAsia="Times New Roman" w:hAnsi="Times New Roman" w:cs="Times New Roman"/>
            <w:sz w:val="24"/>
            <w:szCs w:val="24"/>
            <w:lang w:eastAsia="vi-VN"/>
          </w:rPr>
          <w:t xml:space="preserve"> bị thất bại</w:t>
        </w:r>
      </w:ins>
      <w:ins w:id="1594" w:author="ismail - [2010]" w:date="2016-10-23T19:57:00Z">
        <w:r w:rsidRPr="00E810B2">
          <w:rPr>
            <w:rFonts w:ascii="Times New Roman" w:eastAsia="Times New Roman" w:hAnsi="Times New Roman" w:cs="Times New Roman"/>
            <w:sz w:val="24"/>
            <w:szCs w:val="24"/>
            <w:lang w:val="vi-VN" w:eastAsia="vi-VN"/>
            <w:rPrChange w:id="1595" w:author="Thai" w:date="2016-10-23T23:15:00Z">
              <w:rPr>
                <w:rFonts w:eastAsia="Times New Roman"/>
                <w:lang w:val="vi-VN" w:eastAsia="vi-VN"/>
              </w:rPr>
            </w:rPrChange>
          </w:rPr>
          <w:t xml:space="preserve">. Thật sự, </w:t>
        </w:r>
      </w:ins>
      <w:ins w:id="1596" w:author="Huỳnh Ngọc Thắng" w:date="2016-11-16T17:54:00Z">
        <w:r w:rsidR="00A13FB8">
          <w:rPr>
            <w:rFonts w:ascii="Times New Roman" w:eastAsia="Times New Roman" w:hAnsi="Times New Roman" w:cs="Times New Roman"/>
            <w:sz w:val="24"/>
            <w:szCs w:val="24"/>
            <w:lang w:eastAsia="vi-VN"/>
          </w:rPr>
          <w:t xml:space="preserve">tất cả </w:t>
        </w:r>
      </w:ins>
      <w:ins w:id="1597" w:author="ismail - [2010]" w:date="2016-10-23T19:57:00Z">
        <w:r w:rsidRPr="00E810B2">
          <w:rPr>
            <w:rFonts w:ascii="Times New Roman" w:eastAsia="Times New Roman" w:hAnsi="Times New Roman" w:cs="Times New Roman"/>
            <w:sz w:val="24"/>
            <w:szCs w:val="24"/>
            <w:lang w:val="vi-VN" w:eastAsia="vi-VN"/>
            <w:rPrChange w:id="1598" w:author="Thai" w:date="2016-10-23T23:15:00Z">
              <w:rPr>
                <w:rFonts w:eastAsia="Times New Roman"/>
                <w:lang w:val="vi-VN" w:eastAsia="vi-VN"/>
              </w:rPr>
            </w:rPrChange>
          </w:rPr>
          <w:t xml:space="preserve">mọi người </w:t>
        </w:r>
      </w:ins>
      <w:ins w:id="1599" w:author="Huỳnh Ngọc Thắng" w:date="2016-11-16T17:54:00Z">
        <w:r w:rsidR="00A13FB8">
          <w:rPr>
            <w:rFonts w:ascii="Times New Roman" w:eastAsia="Times New Roman" w:hAnsi="Times New Roman" w:cs="Times New Roman"/>
            <w:sz w:val="24"/>
            <w:szCs w:val="24"/>
            <w:lang w:eastAsia="vi-VN"/>
          </w:rPr>
          <w:t xml:space="preserve">đều </w:t>
        </w:r>
      </w:ins>
      <w:ins w:id="1600" w:author="ismail - [2010]" w:date="2016-10-23T19:57:00Z">
        <w:r w:rsidRPr="00E810B2">
          <w:rPr>
            <w:rFonts w:ascii="Times New Roman" w:eastAsia="Times New Roman" w:hAnsi="Times New Roman" w:cs="Times New Roman"/>
            <w:sz w:val="24"/>
            <w:szCs w:val="24"/>
            <w:lang w:val="vi-VN" w:eastAsia="vi-VN"/>
            <w:rPrChange w:id="1601" w:author="Thai" w:date="2016-10-23T23:15:00Z">
              <w:rPr>
                <w:rFonts w:eastAsia="Times New Roman"/>
                <w:lang w:val="vi-VN" w:eastAsia="vi-VN"/>
              </w:rPr>
            </w:rPrChange>
          </w:rPr>
          <w:t>thất bại, ngoại trừ những nhà cung cấp sở hữu các sản phẩm trội hơn.</w:t>
        </w:r>
      </w:ins>
    </w:p>
    <w:p w:rsidR="00AD7A6C" w:rsidRPr="00E810B2" w:rsidRDefault="00AD7A6C">
      <w:pPr>
        <w:spacing w:line="240" w:lineRule="auto"/>
        <w:jc w:val="both"/>
        <w:rPr>
          <w:ins w:id="1602" w:author="ismail - [2010]" w:date="2016-10-23T19:57:00Z"/>
          <w:rFonts w:ascii="Times New Roman" w:eastAsia="Times New Roman" w:hAnsi="Times New Roman" w:cs="Times New Roman"/>
          <w:color w:val="auto"/>
          <w:sz w:val="24"/>
          <w:szCs w:val="24"/>
          <w:lang w:val="vi-VN" w:eastAsia="vi-VN"/>
        </w:rPr>
        <w:pPrChange w:id="1603" w:author="ismail - [2010]" w:date="2016-10-23T20:06:00Z">
          <w:pPr>
            <w:spacing w:line="240" w:lineRule="auto"/>
          </w:pPr>
        </w:pPrChange>
      </w:pPr>
    </w:p>
    <w:p w:rsidR="006A199F" w:rsidRDefault="006A199F">
      <w:pPr>
        <w:spacing w:after="160" w:line="259" w:lineRule="auto"/>
        <w:rPr>
          <w:ins w:id="1604" w:author="Thai" w:date="2016-10-23T23:19:00Z"/>
          <w:rFonts w:ascii="Times New Roman" w:eastAsia="Times New Roman" w:hAnsi="Times New Roman" w:cs="Times New Roman"/>
          <w:b/>
          <w:sz w:val="24"/>
          <w:szCs w:val="24"/>
          <w:lang w:val="vi-VN" w:eastAsia="vi-VN"/>
        </w:rPr>
      </w:pPr>
      <w:ins w:id="1605" w:author="Thai" w:date="2016-10-23T23:19:00Z">
        <w:r>
          <w:rPr>
            <w:rFonts w:ascii="Times New Roman" w:eastAsia="Times New Roman" w:hAnsi="Times New Roman" w:cs="Times New Roman"/>
            <w:b/>
            <w:sz w:val="24"/>
            <w:szCs w:val="24"/>
            <w:lang w:val="vi-VN" w:eastAsia="vi-VN"/>
          </w:rPr>
          <w:br w:type="page"/>
        </w:r>
      </w:ins>
    </w:p>
    <w:p w:rsidR="00AD7A6C" w:rsidRPr="00E810B2" w:rsidRDefault="0098669F">
      <w:pPr>
        <w:spacing w:line="240" w:lineRule="auto"/>
        <w:jc w:val="both"/>
        <w:rPr>
          <w:ins w:id="1606" w:author="ismail - [2010]" w:date="2016-10-23T19:57:00Z"/>
          <w:rFonts w:ascii="Times New Roman" w:eastAsia="Times New Roman" w:hAnsi="Times New Roman" w:cs="Times New Roman"/>
          <w:b/>
          <w:color w:val="auto"/>
          <w:sz w:val="24"/>
          <w:szCs w:val="24"/>
          <w:lang w:val="vi-VN" w:eastAsia="vi-VN"/>
          <w:rPrChange w:id="1607" w:author="Thai" w:date="2016-10-23T23:15:00Z">
            <w:rPr>
              <w:ins w:id="1608" w:author="ismail - [2010]" w:date="2016-10-23T19:57:00Z"/>
              <w:rFonts w:ascii="Times New Roman" w:eastAsia="Times New Roman" w:hAnsi="Times New Roman" w:cs="Times New Roman"/>
              <w:color w:val="auto"/>
              <w:sz w:val="24"/>
              <w:szCs w:val="24"/>
              <w:lang w:val="vi-VN" w:eastAsia="vi-VN"/>
            </w:rPr>
          </w:rPrChange>
        </w:rPr>
        <w:pPrChange w:id="1609" w:author="ismail - [2010]" w:date="2016-10-23T20:06:00Z">
          <w:pPr>
            <w:spacing w:line="240" w:lineRule="auto"/>
          </w:pPr>
        </w:pPrChange>
      </w:pPr>
      <w:ins w:id="1610" w:author="ismail - [2010]" w:date="2016-10-23T19:57:00Z">
        <w:r w:rsidRPr="00E810B2">
          <w:rPr>
            <w:rFonts w:ascii="Times New Roman" w:eastAsia="Times New Roman" w:hAnsi="Times New Roman" w:cs="Times New Roman"/>
            <w:b/>
            <w:sz w:val="24"/>
            <w:szCs w:val="24"/>
            <w:lang w:val="vi-VN" w:eastAsia="vi-VN"/>
          </w:rPr>
          <w:lastRenderedPageBreak/>
          <w:t>LOCKOUTS</w:t>
        </w:r>
      </w:ins>
    </w:p>
    <w:p w:rsidR="00A13FB8" w:rsidRDefault="00AD7A6C">
      <w:pPr>
        <w:spacing w:line="240" w:lineRule="auto"/>
        <w:jc w:val="both"/>
        <w:rPr>
          <w:ins w:id="1611" w:author="Huỳnh Ngọc Thắng" w:date="2016-11-16T17:56:00Z"/>
          <w:rFonts w:ascii="Times New Roman" w:eastAsia="Times New Roman" w:hAnsi="Times New Roman" w:cs="Times New Roman"/>
          <w:sz w:val="24"/>
          <w:szCs w:val="24"/>
          <w:lang w:val="vi-VN" w:eastAsia="vi-VN"/>
        </w:rPr>
        <w:pPrChange w:id="1612" w:author="ismail - [2010]" w:date="2016-10-23T20:06:00Z">
          <w:pPr>
            <w:spacing w:line="240" w:lineRule="auto"/>
          </w:pPr>
        </w:pPrChange>
      </w:pPr>
      <w:ins w:id="1613" w:author="ismail - [2010]" w:date="2016-10-23T19:57:00Z">
        <w:del w:id="1614" w:author="Huỳnh Ngọc Thắng" w:date="2016-11-16T17:54:00Z">
          <w:r w:rsidRPr="00E810B2" w:rsidDel="00A13FB8">
            <w:rPr>
              <w:rFonts w:ascii="Times New Roman" w:eastAsia="Times New Roman" w:hAnsi="Times New Roman" w:cs="Times New Roman"/>
              <w:sz w:val="24"/>
              <w:szCs w:val="24"/>
              <w:lang w:val="vi-VN" w:eastAsia="vi-VN"/>
              <w:rPrChange w:id="1615" w:author="Thai" w:date="2016-10-23T23:15:00Z">
                <w:rPr>
                  <w:rFonts w:eastAsia="Times New Roman"/>
                  <w:lang w:val="vi-VN" w:eastAsia="vi-VN"/>
                </w:rPr>
              </w:rPrChange>
            </w:rPr>
            <w:delText>Một khu vực</w:delText>
          </w:r>
        </w:del>
      </w:ins>
      <w:ins w:id="1616" w:author="Huỳnh Ngọc Thắng" w:date="2016-11-16T17:54:00Z">
        <w:r w:rsidR="00A13FB8">
          <w:rPr>
            <w:rFonts w:ascii="Times New Roman" w:eastAsia="Times New Roman" w:hAnsi="Times New Roman" w:cs="Times New Roman"/>
            <w:sz w:val="24"/>
            <w:szCs w:val="24"/>
            <w:lang w:eastAsia="vi-VN"/>
          </w:rPr>
          <w:t>Trong khi</w:t>
        </w:r>
      </w:ins>
      <w:ins w:id="1617" w:author="ismail - [2010]" w:date="2016-10-23T19:57:00Z">
        <w:r w:rsidRPr="00E810B2">
          <w:rPr>
            <w:rFonts w:ascii="Times New Roman" w:eastAsia="Times New Roman" w:hAnsi="Times New Roman" w:cs="Times New Roman"/>
            <w:sz w:val="24"/>
            <w:szCs w:val="24"/>
            <w:lang w:val="vi-VN" w:eastAsia="vi-VN"/>
            <w:rPrChange w:id="1618" w:author="Thai" w:date="2016-10-23T23:15:00Z">
              <w:rPr>
                <w:rFonts w:eastAsia="Times New Roman"/>
                <w:lang w:val="vi-VN" w:eastAsia="vi-VN"/>
              </w:rPr>
            </w:rPrChange>
          </w:rPr>
          <w:t xml:space="preserve"> lock-in là giữ một người nào đó ở trong một vị trí hoặc ngăn chặn một hành động cho đến khi thực thi một yêu cầu bắt buộc, còn lockout là ngăn chặn mọi người bước vào không gian nguy hiểm hoặc ngăn chặn một sự kiện xảy ra. Một ví dụ dễ hiểu và tốt nhất là cầu thang công cộng của tòa nhà, </w:t>
        </w:r>
      </w:ins>
      <w:ins w:id="1619" w:author="Huỳnh Ngọc Thắng" w:date="2016-11-16T17:55:00Z">
        <w:r w:rsidR="00A13FB8">
          <w:rPr>
            <w:rFonts w:ascii="Times New Roman" w:eastAsia="Times New Roman" w:hAnsi="Times New Roman" w:cs="Times New Roman"/>
            <w:sz w:val="24"/>
            <w:szCs w:val="24"/>
            <w:lang w:eastAsia="vi-VN"/>
          </w:rPr>
          <w:t xml:space="preserve">ít nhất là </w:t>
        </w:r>
      </w:ins>
      <w:ins w:id="1620" w:author="ismail - [2010]" w:date="2016-10-23T19:57:00Z">
        <w:r w:rsidRPr="00E810B2">
          <w:rPr>
            <w:rFonts w:ascii="Times New Roman" w:eastAsia="Times New Roman" w:hAnsi="Times New Roman" w:cs="Times New Roman"/>
            <w:sz w:val="24"/>
            <w:szCs w:val="24"/>
            <w:lang w:val="vi-VN" w:eastAsia="vi-VN"/>
            <w:rPrChange w:id="1621" w:author="Thai" w:date="2016-10-23T23:15:00Z">
              <w:rPr>
                <w:rFonts w:eastAsia="Times New Roman"/>
                <w:lang w:val="vi-VN" w:eastAsia="vi-VN"/>
              </w:rPr>
            </w:rPrChange>
          </w:rPr>
          <w:t xml:space="preserve">ở Mỹ (xem hình 4.7). </w:t>
        </w:r>
      </w:ins>
    </w:p>
    <w:p w:rsidR="00A13FB8" w:rsidRPr="00F56A47" w:rsidRDefault="00A13FB8" w:rsidP="00A13FB8">
      <w:pPr>
        <w:ind w:firstLine="360"/>
        <w:jc w:val="both"/>
        <w:rPr>
          <w:ins w:id="1622" w:author="Huỳnh Ngọc Thắng" w:date="2016-11-16T17:56:00Z"/>
          <w:rFonts w:ascii="Times New Roman" w:hAnsi="Times New Roman" w:cs="Times New Roman"/>
          <w:sz w:val="26"/>
          <w:szCs w:val="26"/>
        </w:rPr>
      </w:pPr>
    </w:p>
    <w:p w:rsidR="00A13FB8" w:rsidRPr="00F56A47" w:rsidRDefault="00A13FB8" w:rsidP="00A13FB8">
      <w:pPr>
        <w:keepNext/>
        <w:jc w:val="both"/>
        <w:rPr>
          <w:ins w:id="1623" w:author="Huỳnh Ngọc Thắng" w:date="2016-11-16T17:56:00Z"/>
          <w:rFonts w:ascii="Times New Roman" w:hAnsi="Times New Roman" w:cs="Times New Roman"/>
          <w:sz w:val="26"/>
          <w:szCs w:val="26"/>
        </w:rPr>
      </w:pPr>
      <w:ins w:id="1624" w:author="Huỳnh Ngọc Thắng" w:date="2016-11-16T17:56:00Z">
        <w:r w:rsidRPr="00F56A47">
          <w:rPr>
            <w:rFonts w:ascii="Times New Roman" w:hAnsi="Times New Roman" w:cs="Times New Roman"/>
            <w:noProof/>
            <w:sz w:val="26"/>
            <w:szCs w:val="26"/>
          </w:rPr>
          <w:drawing>
            <wp:inline distT="0" distB="0" distL="0" distR="0" wp14:anchorId="36E3A5F3" wp14:editId="56622947">
              <wp:extent cx="3790950" cy="2610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358" cy="2651648"/>
                      </a:xfrm>
                      <a:prstGeom prst="rect">
                        <a:avLst/>
                      </a:prstGeom>
                    </pic:spPr>
                  </pic:pic>
                </a:graphicData>
              </a:graphic>
            </wp:inline>
          </w:drawing>
        </w:r>
      </w:ins>
    </w:p>
    <w:p w:rsidR="00A13FB8" w:rsidRDefault="00A13FB8" w:rsidP="00A13FB8">
      <w:pPr>
        <w:spacing w:line="240" w:lineRule="auto"/>
        <w:jc w:val="both"/>
        <w:rPr>
          <w:ins w:id="1625" w:author="Huỳnh Ngọc Thắng" w:date="2016-11-16T17:56:00Z"/>
          <w:rFonts w:ascii="Times New Roman" w:hAnsi="Times New Roman" w:cs="Times New Roman"/>
          <w:i/>
          <w:sz w:val="24"/>
          <w:szCs w:val="26"/>
        </w:rPr>
        <w:pPrChange w:id="1626" w:author="ismail - [2010]" w:date="2016-10-23T20:06:00Z">
          <w:pPr>
            <w:spacing w:line="240" w:lineRule="auto"/>
          </w:pPr>
        </w:pPrChange>
      </w:pPr>
      <w:ins w:id="1627" w:author="Huỳnh Ngọc Thắng" w:date="2016-11-16T17:56:00Z">
        <w:r w:rsidRPr="00F56A47">
          <w:rPr>
            <w:rFonts w:ascii="Times New Roman" w:hAnsi="Times New Roman" w:cs="Times New Roman"/>
            <w:i/>
            <w:iCs/>
            <w:sz w:val="24"/>
            <w:szCs w:val="26"/>
          </w:rPr>
          <w:t xml:space="preserve">Hình 4.7. </w:t>
        </w:r>
        <w:r w:rsidRPr="00F56A47">
          <w:rPr>
            <w:rFonts w:ascii="Times New Roman" w:hAnsi="Times New Roman" w:cs="Times New Roman"/>
            <w:b/>
            <w:i/>
            <w:sz w:val="24"/>
            <w:szCs w:val="26"/>
          </w:rPr>
          <w:t>Một chức năng ràng buộc khóa ngoài cho lối thoát hỏa hoạn</w:t>
        </w:r>
        <w:r w:rsidRPr="00F56A47">
          <w:rPr>
            <w:rFonts w:ascii="Times New Roman" w:hAnsi="Times New Roman" w:cs="Times New Roman"/>
            <w:i/>
            <w:sz w:val="24"/>
            <w:szCs w:val="26"/>
          </w:rPr>
          <w:t>. Cánh cổng được đặt trên sàn nhà của cầu thang, ngăn những người có thể đang vội vã chạy xuống để thoát hỏa hoạn khỏi việc tiếp tục xuống khu vực tầng hầm, nơi mà họ có thể bị mắc kẹt.</w:t>
        </w:r>
      </w:ins>
    </w:p>
    <w:p w:rsidR="00A13FB8" w:rsidRDefault="00A13FB8" w:rsidP="00A13FB8">
      <w:pPr>
        <w:spacing w:line="240" w:lineRule="auto"/>
        <w:jc w:val="both"/>
        <w:rPr>
          <w:ins w:id="1628" w:author="Huỳnh Ngọc Thắng" w:date="2016-11-16T17:56:00Z"/>
          <w:rFonts w:ascii="Times New Roman" w:eastAsia="Times New Roman" w:hAnsi="Times New Roman" w:cs="Times New Roman"/>
          <w:sz w:val="24"/>
          <w:szCs w:val="24"/>
          <w:lang w:val="vi-VN" w:eastAsia="vi-VN"/>
        </w:rPr>
        <w:pPrChange w:id="1629" w:author="ismail - [2010]" w:date="2016-10-23T20:06:00Z">
          <w:pPr>
            <w:spacing w:line="240" w:lineRule="auto"/>
          </w:pPr>
        </w:pPrChange>
      </w:pPr>
    </w:p>
    <w:p w:rsidR="00AD7A6C" w:rsidRPr="00E810B2" w:rsidRDefault="00AD7A6C">
      <w:pPr>
        <w:spacing w:line="240" w:lineRule="auto"/>
        <w:jc w:val="both"/>
        <w:rPr>
          <w:ins w:id="1630" w:author="ismail - [2010]" w:date="2016-10-23T19:57:00Z"/>
          <w:rFonts w:ascii="Times New Roman" w:eastAsia="Times New Roman" w:hAnsi="Times New Roman" w:cs="Times New Roman"/>
          <w:color w:val="auto"/>
          <w:sz w:val="24"/>
          <w:szCs w:val="24"/>
          <w:lang w:val="vi-VN" w:eastAsia="vi-VN"/>
        </w:rPr>
        <w:pPrChange w:id="1631" w:author="ismail - [2010]" w:date="2016-10-23T20:06:00Z">
          <w:pPr>
            <w:spacing w:line="240" w:lineRule="auto"/>
          </w:pPr>
        </w:pPrChange>
      </w:pPr>
      <w:ins w:id="1632" w:author="ismail - [2010]" w:date="2016-10-23T19:57:00Z">
        <w:r w:rsidRPr="00E810B2">
          <w:rPr>
            <w:rFonts w:ascii="Times New Roman" w:eastAsia="Times New Roman" w:hAnsi="Times New Roman" w:cs="Times New Roman"/>
            <w:sz w:val="24"/>
            <w:szCs w:val="24"/>
            <w:lang w:val="vi-VN" w:eastAsia="vi-VN"/>
            <w:rPrChange w:id="1633" w:author="Thai" w:date="2016-10-23T23:15:00Z">
              <w:rPr>
                <w:rFonts w:eastAsia="Times New Roman"/>
                <w:lang w:val="vi-VN" w:eastAsia="vi-VN"/>
              </w:rPr>
            </w:rPrChange>
          </w:rPr>
          <w:t xml:space="preserve">Trong trường hợp có </w:t>
        </w:r>
        <w:del w:id="1634" w:author="Huỳnh Ngọc Thắng" w:date="2016-11-16T17:56:00Z">
          <w:r w:rsidRPr="00E810B2" w:rsidDel="00A13FB8">
            <w:rPr>
              <w:rFonts w:ascii="Times New Roman" w:eastAsia="Times New Roman" w:hAnsi="Times New Roman" w:cs="Times New Roman"/>
              <w:sz w:val="24"/>
              <w:szCs w:val="24"/>
              <w:lang w:val="vi-VN" w:eastAsia="vi-VN"/>
              <w:rPrChange w:id="1635" w:author="Thai" w:date="2016-10-23T23:15:00Z">
                <w:rPr>
                  <w:rFonts w:eastAsia="Times New Roman"/>
                  <w:lang w:val="vi-VN" w:eastAsia="vi-VN"/>
                </w:rPr>
              </w:rPrChange>
            </w:rPr>
            <w:delText>lửa</w:delText>
          </w:r>
        </w:del>
      </w:ins>
      <w:ins w:id="1636" w:author="Huỳnh Ngọc Thắng" w:date="2016-11-16T17:56:00Z">
        <w:r w:rsidR="00A13FB8">
          <w:rPr>
            <w:rFonts w:ascii="Times New Roman" w:eastAsia="Times New Roman" w:hAnsi="Times New Roman" w:cs="Times New Roman"/>
            <w:sz w:val="24"/>
            <w:szCs w:val="24"/>
            <w:lang w:eastAsia="vi-VN"/>
          </w:rPr>
          <w:t>hỏa hoạn</w:t>
        </w:r>
      </w:ins>
      <w:ins w:id="1637" w:author="ismail - [2010]" w:date="2016-10-23T19:57:00Z">
        <w:r w:rsidRPr="00E810B2">
          <w:rPr>
            <w:rFonts w:ascii="Times New Roman" w:eastAsia="Times New Roman" w:hAnsi="Times New Roman" w:cs="Times New Roman"/>
            <w:sz w:val="24"/>
            <w:szCs w:val="24"/>
            <w:lang w:val="vi-VN" w:eastAsia="vi-VN"/>
            <w:rPrChange w:id="1638" w:author="Thai" w:date="2016-10-23T23:15:00Z">
              <w:rPr>
                <w:rFonts w:eastAsia="Times New Roman"/>
                <w:lang w:val="vi-VN" w:eastAsia="vi-VN"/>
              </w:rPr>
            </w:rPrChange>
          </w:rPr>
          <w:t xml:space="preserve">, mọi người có xu huống là </w:t>
        </w:r>
      </w:ins>
      <w:ins w:id="1639" w:author="Huỳnh Ngọc Thắng" w:date="2016-11-16T17:57:00Z">
        <w:r w:rsidR="00A13FB8">
          <w:rPr>
            <w:rFonts w:ascii="Times New Roman" w:eastAsia="Times New Roman" w:hAnsi="Times New Roman" w:cs="Times New Roman"/>
            <w:sz w:val="24"/>
            <w:szCs w:val="24"/>
            <w:lang w:eastAsia="vi-VN"/>
          </w:rPr>
          <w:t xml:space="preserve">bỏ </w:t>
        </w:r>
      </w:ins>
      <w:ins w:id="1640" w:author="ismail - [2010]" w:date="2016-10-23T19:57:00Z">
        <w:r w:rsidRPr="00E810B2">
          <w:rPr>
            <w:rFonts w:ascii="Times New Roman" w:eastAsia="Times New Roman" w:hAnsi="Times New Roman" w:cs="Times New Roman"/>
            <w:sz w:val="24"/>
            <w:szCs w:val="24"/>
            <w:lang w:val="vi-VN" w:eastAsia="vi-VN"/>
            <w:rPrChange w:id="1641" w:author="Thai" w:date="2016-10-23T23:15:00Z">
              <w:rPr>
                <w:rFonts w:eastAsia="Times New Roman"/>
                <w:lang w:val="vi-VN" w:eastAsia="vi-VN"/>
              </w:rPr>
            </w:rPrChange>
          </w:rPr>
          <w:t>chạy</w:t>
        </w:r>
        <w:del w:id="1642" w:author="Huỳnh Ngọc Thắng" w:date="2016-11-16T17:57:00Z">
          <w:r w:rsidRPr="00E810B2" w:rsidDel="00A13FB8">
            <w:rPr>
              <w:rFonts w:ascii="Times New Roman" w:eastAsia="Times New Roman" w:hAnsi="Times New Roman" w:cs="Times New Roman"/>
              <w:sz w:val="24"/>
              <w:szCs w:val="24"/>
              <w:lang w:val="vi-VN" w:eastAsia="vi-VN"/>
              <w:rPrChange w:id="1643" w:author="Thai" w:date="2016-10-23T23:15:00Z">
                <w:rPr>
                  <w:rFonts w:eastAsia="Times New Roman"/>
                  <w:lang w:val="vi-VN" w:eastAsia="vi-VN"/>
                </w:rPr>
              </w:rPrChange>
            </w:rPr>
            <w:delText xml:space="preserve"> trốn</w:delText>
          </w:r>
        </w:del>
        <w:r w:rsidRPr="00E810B2">
          <w:rPr>
            <w:rFonts w:ascii="Times New Roman" w:eastAsia="Times New Roman" w:hAnsi="Times New Roman" w:cs="Times New Roman"/>
            <w:sz w:val="24"/>
            <w:szCs w:val="24"/>
            <w:lang w:val="vi-VN" w:eastAsia="vi-VN"/>
            <w:rPrChange w:id="1644" w:author="Thai" w:date="2016-10-23T23:15:00Z">
              <w:rPr>
                <w:rFonts w:eastAsia="Times New Roman"/>
                <w:lang w:val="vi-VN" w:eastAsia="vi-VN"/>
              </w:rPr>
            </w:rPrChange>
          </w:rPr>
          <w:t xml:space="preserve"> trong sự hoảng sợ, đi xuống cầu thang, và đi xuống, đi xuống băng qua </w:t>
        </w:r>
      </w:ins>
      <w:ins w:id="1645" w:author="Huỳnh Ngọc Thắng" w:date="2016-11-16T17:57:00Z">
        <w:r w:rsidR="00A13FB8">
          <w:rPr>
            <w:rFonts w:ascii="Times New Roman" w:eastAsia="Times New Roman" w:hAnsi="Times New Roman" w:cs="Times New Roman"/>
            <w:sz w:val="24"/>
            <w:szCs w:val="24"/>
            <w:lang w:eastAsia="vi-VN"/>
          </w:rPr>
          <w:t>tầng trệt</w:t>
        </w:r>
      </w:ins>
      <w:ins w:id="1646" w:author="ismail - [2010]" w:date="2016-10-23T19:57:00Z">
        <w:del w:id="1647" w:author="Huỳnh Ngọc Thắng" w:date="2016-11-16T17:57:00Z">
          <w:r w:rsidRPr="00E810B2" w:rsidDel="00A13FB8">
            <w:rPr>
              <w:rFonts w:ascii="Times New Roman" w:eastAsia="Times New Roman" w:hAnsi="Times New Roman" w:cs="Times New Roman"/>
              <w:sz w:val="24"/>
              <w:szCs w:val="24"/>
              <w:lang w:val="vi-VN" w:eastAsia="vi-VN"/>
              <w:rPrChange w:id="1648" w:author="Thai" w:date="2016-10-23T23:15:00Z">
                <w:rPr>
                  <w:rFonts w:eastAsia="Times New Roman"/>
                  <w:lang w:val="vi-VN" w:eastAsia="vi-VN"/>
                </w:rPr>
              </w:rPrChange>
            </w:rPr>
            <w:delText>nền đất</w:delText>
          </w:r>
        </w:del>
        <w:r w:rsidRPr="00E810B2">
          <w:rPr>
            <w:rFonts w:ascii="Times New Roman" w:eastAsia="Times New Roman" w:hAnsi="Times New Roman" w:cs="Times New Roman"/>
            <w:sz w:val="24"/>
            <w:szCs w:val="24"/>
            <w:lang w:val="vi-VN" w:eastAsia="vi-VN"/>
            <w:rPrChange w:id="1649" w:author="Thai" w:date="2016-10-23T23:15:00Z">
              <w:rPr>
                <w:rFonts w:eastAsia="Times New Roman"/>
                <w:lang w:val="vi-VN" w:eastAsia="vi-VN"/>
              </w:rPr>
            </w:rPrChange>
          </w:rPr>
          <w:t>, và xuống tầng hầm</w:t>
        </w:r>
      </w:ins>
      <w:ins w:id="1650" w:author="Huỳnh Ngọc Thắng" w:date="2016-11-16T17:57:00Z">
        <w:r w:rsidR="00A13FB8">
          <w:rPr>
            <w:rFonts w:ascii="Times New Roman" w:eastAsia="Times New Roman" w:hAnsi="Times New Roman" w:cs="Times New Roman"/>
            <w:sz w:val="24"/>
            <w:szCs w:val="24"/>
            <w:lang w:eastAsia="vi-VN"/>
          </w:rPr>
          <w:t>, nơi mà họ có thể bị mắc kẹt</w:t>
        </w:r>
      </w:ins>
      <w:ins w:id="1651" w:author="ismail - [2010]" w:date="2016-10-23T19:57:00Z">
        <w:r w:rsidRPr="00E810B2">
          <w:rPr>
            <w:rFonts w:ascii="Times New Roman" w:eastAsia="Times New Roman" w:hAnsi="Times New Roman" w:cs="Times New Roman"/>
            <w:sz w:val="24"/>
            <w:szCs w:val="24"/>
            <w:lang w:val="vi-VN" w:eastAsia="vi-VN"/>
            <w:rPrChange w:id="1652" w:author="Thai" w:date="2016-10-23T23:15:00Z">
              <w:rPr>
                <w:rFonts w:eastAsia="Times New Roman"/>
                <w:lang w:val="vi-VN" w:eastAsia="vi-VN"/>
              </w:rPr>
            </w:rPrChange>
          </w:rPr>
          <w:t xml:space="preserve">. Tuy nhiên, về nguyên tắc là không cho mọi người từ </w:t>
        </w:r>
      </w:ins>
      <w:ins w:id="1653" w:author="Huỳnh Ngọc Thắng" w:date="2016-11-16T17:58:00Z">
        <w:r w:rsidR="00A13FB8">
          <w:rPr>
            <w:rFonts w:ascii="Times New Roman" w:eastAsia="Times New Roman" w:hAnsi="Times New Roman" w:cs="Times New Roman"/>
            <w:sz w:val="24"/>
            <w:szCs w:val="24"/>
            <w:lang w:eastAsia="vi-VN"/>
          </w:rPr>
          <w:t>tầng trệt</w:t>
        </w:r>
      </w:ins>
      <w:ins w:id="1654" w:author="ismail - [2010]" w:date="2016-10-23T19:57:00Z">
        <w:del w:id="1655" w:author="Huỳnh Ngọc Thắng" w:date="2016-11-16T17:58:00Z">
          <w:r w:rsidRPr="00E810B2" w:rsidDel="00A13FB8">
            <w:rPr>
              <w:rFonts w:ascii="Times New Roman" w:eastAsia="Times New Roman" w:hAnsi="Times New Roman" w:cs="Times New Roman"/>
              <w:sz w:val="24"/>
              <w:szCs w:val="24"/>
              <w:lang w:val="vi-VN" w:eastAsia="vi-VN"/>
              <w:rPrChange w:id="1656" w:author="Thai" w:date="2016-10-23T23:15:00Z">
                <w:rPr>
                  <w:rFonts w:eastAsia="Times New Roman"/>
                  <w:lang w:val="vi-VN" w:eastAsia="vi-VN"/>
                </w:rPr>
              </w:rPrChange>
            </w:rPr>
            <w:delText>mặt đất</w:delText>
          </w:r>
        </w:del>
        <w:r w:rsidRPr="00E810B2">
          <w:rPr>
            <w:rFonts w:ascii="Times New Roman" w:eastAsia="Times New Roman" w:hAnsi="Times New Roman" w:cs="Times New Roman"/>
            <w:sz w:val="24"/>
            <w:szCs w:val="24"/>
            <w:lang w:val="vi-VN" w:eastAsia="vi-VN"/>
            <w:rPrChange w:id="1657" w:author="Thai" w:date="2016-10-23T23:15:00Z">
              <w:rPr>
                <w:rFonts w:eastAsia="Times New Roman"/>
                <w:lang w:val="vi-VN" w:eastAsia="vi-VN"/>
              </w:rPr>
            </w:rPrChange>
          </w:rPr>
          <w:t xml:space="preserve"> xuống tầng hầm. </w:t>
        </w:r>
      </w:ins>
    </w:p>
    <w:p w:rsidR="00AD7A6C" w:rsidRPr="00E810B2" w:rsidDel="00D2345E" w:rsidRDefault="00D2345E">
      <w:pPr>
        <w:spacing w:line="240" w:lineRule="auto"/>
        <w:jc w:val="both"/>
        <w:rPr>
          <w:ins w:id="1658" w:author="ismail - [2010]" w:date="2016-10-23T19:57:00Z"/>
          <w:del w:id="1659" w:author="Thai" w:date="2016-10-23T22:44:00Z"/>
          <w:rFonts w:ascii="Times New Roman" w:eastAsia="Times New Roman" w:hAnsi="Times New Roman" w:cs="Times New Roman"/>
          <w:color w:val="auto"/>
          <w:sz w:val="24"/>
          <w:szCs w:val="24"/>
          <w:lang w:val="vi-VN" w:eastAsia="vi-VN"/>
        </w:rPr>
        <w:pPrChange w:id="1660" w:author="ismail - [2010]" w:date="2016-10-23T20:06:00Z">
          <w:pPr>
            <w:spacing w:line="240" w:lineRule="auto"/>
          </w:pPr>
        </w:pPrChange>
      </w:pPr>
      <w:ins w:id="1661" w:author="Thai" w:date="2016-10-23T22:44:00Z">
        <w:r w:rsidRPr="00E810B2">
          <w:rPr>
            <w:rFonts w:ascii="Times New Roman" w:eastAsia="Times New Roman" w:hAnsi="Times New Roman" w:cs="Times New Roman"/>
            <w:sz w:val="24"/>
            <w:szCs w:val="24"/>
            <w:lang w:val="vi-VN" w:eastAsia="vi-VN"/>
          </w:rPr>
          <w:tab/>
        </w:r>
      </w:ins>
    </w:p>
    <w:p w:rsidR="00AD7A6C" w:rsidRPr="00DA5472" w:rsidRDefault="00AD7A6C">
      <w:pPr>
        <w:spacing w:line="240" w:lineRule="auto"/>
        <w:jc w:val="both"/>
        <w:rPr>
          <w:ins w:id="1662" w:author="ismail - [2010]" w:date="2016-10-23T19:57:00Z"/>
          <w:rFonts w:ascii="Times New Roman" w:eastAsia="Times New Roman" w:hAnsi="Times New Roman" w:cs="Times New Roman"/>
          <w:color w:val="auto"/>
          <w:sz w:val="24"/>
          <w:szCs w:val="24"/>
          <w:lang w:eastAsia="vi-VN"/>
          <w:rPrChange w:id="1663" w:author="Huỳnh Ngọc Thắng" w:date="2016-11-16T18:04:00Z">
            <w:rPr>
              <w:ins w:id="1664" w:author="ismail - [2010]" w:date="2016-10-23T19:57:00Z"/>
              <w:rFonts w:ascii="Times New Roman" w:eastAsia="Times New Roman" w:hAnsi="Times New Roman" w:cs="Times New Roman"/>
              <w:color w:val="auto"/>
              <w:sz w:val="24"/>
              <w:szCs w:val="24"/>
              <w:lang w:val="vi-VN" w:eastAsia="vi-VN"/>
            </w:rPr>
          </w:rPrChange>
        </w:rPr>
        <w:pPrChange w:id="1665" w:author="ismail - [2010]" w:date="2016-10-23T20:06:00Z">
          <w:pPr>
            <w:spacing w:line="240" w:lineRule="auto"/>
          </w:pPr>
        </w:pPrChange>
      </w:pPr>
      <w:ins w:id="1666" w:author="ismail - [2010]" w:date="2016-10-23T19:57:00Z">
        <w:r w:rsidRPr="00E810B2">
          <w:rPr>
            <w:rFonts w:ascii="Times New Roman" w:eastAsia="Times New Roman" w:hAnsi="Times New Roman" w:cs="Times New Roman"/>
            <w:sz w:val="24"/>
            <w:szCs w:val="24"/>
            <w:lang w:val="vi-VN" w:eastAsia="vi-VN"/>
            <w:rPrChange w:id="1667" w:author="Thai" w:date="2016-10-23T23:15:00Z">
              <w:rPr>
                <w:rFonts w:eastAsia="Times New Roman"/>
                <w:lang w:val="vi-VN" w:eastAsia="vi-VN"/>
              </w:rPr>
            </w:rPrChange>
          </w:rPr>
          <w:t xml:space="preserve">Lockout được sử dụng cho những lý do an toàn. Như một vài đứa trẻ cần được bảo vệ bởi </w:t>
        </w:r>
      </w:ins>
      <w:ins w:id="1668" w:author="Huỳnh Ngọc Thắng" w:date="2016-11-16T17:59:00Z">
        <w:r w:rsidR="00A13FB8">
          <w:rPr>
            <w:rFonts w:ascii="Times New Roman" w:eastAsia="Times New Roman" w:hAnsi="Times New Roman" w:cs="Times New Roman"/>
            <w:sz w:val="24"/>
            <w:szCs w:val="24"/>
            <w:lang w:eastAsia="vi-VN"/>
          </w:rPr>
          <w:t>khóa trẻ em</w:t>
        </w:r>
      </w:ins>
      <w:ins w:id="1669" w:author="ismail - [2010]" w:date="2016-10-23T19:57:00Z">
        <w:del w:id="1670" w:author="Huỳnh Ngọc Thắng" w:date="2016-11-16T17:59:00Z">
          <w:r w:rsidRPr="00E810B2" w:rsidDel="00A13FB8">
            <w:rPr>
              <w:rFonts w:ascii="Times New Roman" w:eastAsia="Times New Roman" w:hAnsi="Times New Roman" w:cs="Times New Roman"/>
              <w:sz w:val="24"/>
              <w:szCs w:val="24"/>
              <w:lang w:val="vi-VN" w:eastAsia="vi-VN"/>
              <w:rPrChange w:id="1671" w:author="Thai" w:date="2016-10-23T23:15:00Z">
                <w:rPr>
                  <w:rFonts w:eastAsia="Times New Roman"/>
                  <w:lang w:val="vi-VN" w:eastAsia="vi-VN"/>
                </w:rPr>
              </w:rPrChange>
            </w:rPr>
            <w:delText xml:space="preserve">lock baby </w:delText>
          </w:r>
        </w:del>
        <w:r w:rsidRPr="00E810B2">
          <w:rPr>
            <w:rFonts w:ascii="Times New Roman" w:eastAsia="Times New Roman" w:hAnsi="Times New Roman" w:cs="Times New Roman"/>
            <w:sz w:val="24"/>
            <w:szCs w:val="24"/>
            <w:lang w:val="vi-VN" w:eastAsia="vi-VN"/>
            <w:rPrChange w:id="1672" w:author="Thai" w:date="2016-10-23T23:15:00Z">
              <w:rPr>
                <w:rFonts w:eastAsia="Times New Roman"/>
                <w:lang w:val="vi-VN" w:eastAsia="vi-VN"/>
              </w:rPr>
            </w:rPrChange>
          </w:rPr>
          <w:t>trên</w:t>
        </w:r>
      </w:ins>
      <w:ins w:id="1673" w:author="Huỳnh Ngọc Thắng" w:date="2016-11-16T18:00:00Z">
        <w:r w:rsidR="00A13FB8">
          <w:rPr>
            <w:rFonts w:ascii="Times New Roman" w:eastAsia="Times New Roman" w:hAnsi="Times New Roman" w:cs="Times New Roman"/>
            <w:sz w:val="24"/>
            <w:szCs w:val="24"/>
            <w:lang w:eastAsia="vi-VN"/>
          </w:rPr>
          <w:t xml:space="preserve"> cửa tủ</w:t>
        </w:r>
      </w:ins>
      <w:ins w:id="1674" w:author="ismail - [2010]" w:date="2016-10-23T19:57:00Z">
        <w:del w:id="1675" w:author="Huỳnh Ngọc Thắng" w:date="2016-11-16T18:00:00Z">
          <w:r w:rsidRPr="00E810B2" w:rsidDel="00A13FB8">
            <w:rPr>
              <w:rFonts w:ascii="Times New Roman" w:eastAsia="Times New Roman" w:hAnsi="Times New Roman" w:cs="Times New Roman"/>
              <w:sz w:val="24"/>
              <w:szCs w:val="24"/>
              <w:lang w:val="vi-VN" w:eastAsia="vi-VN"/>
              <w:rPrChange w:id="1676" w:author="Thai" w:date="2016-10-23T23:15:00Z">
                <w:rPr>
                  <w:rFonts w:eastAsia="Times New Roman"/>
                  <w:lang w:val="vi-VN" w:eastAsia="vi-VN"/>
                </w:rPr>
              </w:rPrChange>
            </w:rPr>
            <w:delText xml:space="preserve"> những chiếc xe</w:delText>
          </w:r>
        </w:del>
        <w:r w:rsidRPr="00E810B2">
          <w:rPr>
            <w:rFonts w:ascii="Times New Roman" w:eastAsia="Times New Roman" w:hAnsi="Times New Roman" w:cs="Times New Roman"/>
            <w:sz w:val="24"/>
            <w:szCs w:val="24"/>
            <w:lang w:val="vi-VN" w:eastAsia="vi-VN"/>
            <w:rPrChange w:id="1677" w:author="Thai" w:date="2016-10-23T23:15:00Z">
              <w:rPr>
                <w:rFonts w:eastAsia="Times New Roman"/>
                <w:lang w:val="vi-VN" w:eastAsia="vi-VN"/>
              </w:rPr>
            </w:rPrChange>
          </w:rPr>
          <w:t xml:space="preserve">, và bao phủ mấy lỗ cắm điện, và </w:t>
        </w:r>
      </w:ins>
      <w:ins w:id="1678" w:author="Huỳnh Ngọc Thắng" w:date="2016-11-16T18:01:00Z">
        <w:r w:rsidR="00A13FB8">
          <w:rPr>
            <w:rFonts w:ascii="Times New Roman" w:eastAsia="Times New Roman" w:hAnsi="Times New Roman" w:cs="Times New Roman"/>
            <w:sz w:val="24"/>
            <w:szCs w:val="24"/>
            <w:lang w:eastAsia="vi-VN"/>
          </w:rPr>
          <w:t xml:space="preserve">các nắp đậy </w:t>
        </w:r>
      </w:ins>
      <w:ins w:id="1679" w:author="ismail - [2010]" w:date="2016-10-23T19:57:00Z">
        <w:r w:rsidRPr="00E810B2">
          <w:rPr>
            <w:rFonts w:ascii="Times New Roman" w:eastAsia="Times New Roman" w:hAnsi="Times New Roman" w:cs="Times New Roman"/>
            <w:sz w:val="24"/>
            <w:szCs w:val="24"/>
            <w:lang w:val="vi-VN" w:eastAsia="vi-VN"/>
            <w:rPrChange w:id="1680" w:author="Thai" w:date="2016-10-23T23:15:00Z">
              <w:rPr>
                <w:rFonts w:eastAsia="Times New Roman"/>
                <w:lang w:val="vi-VN" w:eastAsia="vi-VN"/>
              </w:rPr>
            </w:rPrChange>
          </w:rPr>
          <w:t xml:space="preserve">đặc biệt </w:t>
        </w:r>
        <w:del w:id="1681" w:author="Huỳnh Ngọc Thắng" w:date="2016-11-16T18:01:00Z">
          <w:r w:rsidRPr="00E810B2" w:rsidDel="00A13FB8">
            <w:rPr>
              <w:rFonts w:ascii="Times New Roman" w:eastAsia="Times New Roman" w:hAnsi="Times New Roman" w:cs="Times New Roman"/>
              <w:sz w:val="24"/>
              <w:szCs w:val="24"/>
              <w:lang w:val="vi-VN" w:eastAsia="vi-VN"/>
              <w:rPrChange w:id="1682" w:author="Thai" w:date="2016-10-23T23:15:00Z">
                <w:rPr>
                  <w:rFonts w:eastAsia="Times New Roman"/>
                  <w:lang w:val="vi-VN" w:eastAsia="vi-VN"/>
                </w:rPr>
              </w:rPrChange>
            </w:rPr>
            <w:delText>hơn là</w:delText>
          </w:r>
        </w:del>
      </w:ins>
      <w:ins w:id="1683" w:author="Huỳnh Ngọc Thắng" w:date="2016-11-16T18:02:00Z">
        <w:r w:rsidR="00A13FB8">
          <w:rPr>
            <w:rFonts w:ascii="Times New Roman" w:eastAsia="Times New Roman" w:hAnsi="Times New Roman" w:cs="Times New Roman"/>
            <w:sz w:val="24"/>
            <w:szCs w:val="24"/>
            <w:lang w:eastAsia="vi-VN"/>
          </w:rPr>
          <w:t>trên</w:t>
        </w:r>
      </w:ins>
      <w:ins w:id="1684" w:author="ismail - [2010]" w:date="2016-10-23T19:57:00Z">
        <w:r w:rsidRPr="00E810B2">
          <w:rPr>
            <w:rFonts w:ascii="Times New Roman" w:eastAsia="Times New Roman" w:hAnsi="Times New Roman" w:cs="Times New Roman"/>
            <w:sz w:val="24"/>
            <w:szCs w:val="24"/>
            <w:lang w:val="vi-VN" w:eastAsia="vi-VN"/>
            <w:rPrChange w:id="1685" w:author="Thai" w:date="2016-10-23T23:15:00Z">
              <w:rPr>
                <w:rFonts w:eastAsia="Times New Roman"/>
                <w:lang w:val="vi-VN" w:eastAsia="vi-VN"/>
              </w:rPr>
            </w:rPrChange>
          </w:rPr>
          <w:t xml:space="preserve"> những </w:t>
        </w:r>
        <w:del w:id="1686" w:author="Huỳnh Ngọc Thắng" w:date="2016-11-16T18:01:00Z">
          <w:r w:rsidRPr="00E810B2" w:rsidDel="00A13FB8">
            <w:rPr>
              <w:rFonts w:ascii="Times New Roman" w:eastAsia="Times New Roman" w:hAnsi="Times New Roman" w:cs="Times New Roman"/>
              <w:sz w:val="24"/>
              <w:szCs w:val="24"/>
              <w:lang w:val="vi-VN" w:eastAsia="vi-VN"/>
              <w:rPrChange w:id="1687" w:author="Thai" w:date="2016-10-23T23:15:00Z">
                <w:rPr>
                  <w:rFonts w:eastAsia="Times New Roman"/>
                  <w:lang w:val="vi-VN" w:eastAsia="vi-VN"/>
                </w:rPr>
              </w:rPrChange>
            </w:rPr>
            <w:delText>chỗ</w:delText>
          </w:r>
        </w:del>
      </w:ins>
      <w:ins w:id="1688" w:author="Huỳnh Ngọc Thắng" w:date="2016-11-16T18:01:00Z">
        <w:r w:rsidR="00A13FB8">
          <w:rPr>
            <w:rFonts w:ascii="Times New Roman" w:eastAsia="Times New Roman" w:hAnsi="Times New Roman" w:cs="Times New Roman"/>
            <w:sz w:val="24"/>
            <w:szCs w:val="24"/>
            <w:lang w:eastAsia="vi-VN"/>
          </w:rPr>
          <w:t>lọ</w:t>
        </w:r>
      </w:ins>
      <w:ins w:id="1689" w:author="ismail - [2010]" w:date="2016-10-23T19:57:00Z">
        <w:r w:rsidRPr="00E810B2">
          <w:rPr>
            <w:rFonts w:ascii="Times New Roman" w:eastAsia="Times New Roman" w:hAnsi="Times New Roman" w:cs="Times New Roman"/>
            <w:sz w:val="24"/>
            <w:szCs w:val="24"/>
            <w:lang w:val="vi-VN" w:eastAsia="vi-VN"/>
            <w:rPrChange w:id="1690" w:author="Thai" w:date="2016-10-23T23:15:00Z">
              <w:rPr>
                <w:rFonts w:eastAsia="Times New Roman"/>
                <w:lang w:val="vi-VN" w:eastAsia="vi-VN"/>
              </w:rPr>
            </w:rPrChange>
          </w:rPr>
          <w:t xml:space="preserve"> chứa </w:t>
        </w:r>
      </w:ins>
      <w:ins w:id="1691" w:author="Huỳnh Ngọc Thắng" w:date="2016-11-16T18:01:00Z">
        <w:r w:rsidR="00A13FB8">
          <w:rPr>
            <w:rFonts w:ascii="Times New Roman" w:eastAsia="Times New Roman" w:hAnsi="Times New Roman" w:cs="Times New Roman"/>
            <w:sz w:val="24"/>
            <w:szCs w:val="24"/>
            <w:lang w:eastAsia="vi-VN"/>
          </w:rPr>
          <w:t xml:space="preserve">thuốc và </w:t>
        </w:r>
      </w:ins>
      <w:ins w:id="1692" w:author="ismail - [2010]" w:date="2016-10-23T19:57:00Z">
        <w:r w:rsidRPr="00E810B2">
          <w:rPr>
            <w:rFonts w:ascii="Times New Roman" w:eastAsia="Times New Roman" w:hAnsi="Times New Roman" w:cs="Times New Roman"/>
            <w:sz w:val="24"/>
            <w:szCs w:val="24"/>
            <w:lang w:val="vi-VN" w:eastAsia="vi-VN"/>
            <w:rPrChange w:id="1693" w:author="Thai" w:date="2016-10-23T23:15:00Z">
              <w:rPr>
                <w:rFonts w:eastAsia="Times New Roman"/>
                <w:lang w:val="vi-VN" w:eastAsia="vi-VN"/>
              </w:rPr>
            </w:rPrChange>
          </w:rPr>
          <w:t xml:space="preserve">chất độc. </w:t>
        </w:r>
        <w:del w:id="1694" w:author="Huỳnh Ngọc Thắng" w:date="2016-11-16T18:04:00Z">
          <w:r w:rsidRPr="00E810B2" w:rsidDel="00DA5472">
            <w:rPr>
              <w:rFonts w:ascii="Times New Roman" w:eastAsia="Times New Roman" w:hAnsi="Times New Roman" w:cs="Times New Roman"/>
              <w:sz w:val="24"/>
              <w:szCs w:val="24"/>
              <w:lang w:val="vi-VN" w:eastAsia="vi-VN"/>
              <w:rPrChange w:id="1695" w:author="Thai" w:date="2016-10-23T23:15:00Z">
                <w:rPr>
                  <w:rFonts w:eastAsia="Times New Roman"/>
                  <w:lang w:val="vi-VN" w:eastAsia="vi-VN"/>
                </w:rPr>
              </w:rPrChange>
            </w:rPr>
            <w:delText>Những viên pin thì ngăn chặn lửa. Lockout là việc ngăn chặn các tình huống nguy hiểm có thể xảy ra.</w:delText>
          </w:r>
        </w:del>
      </w:ins>
      <w:ins w:id="1696" w:author="Huỳnh Ngọc Thắng" w:date="2016-11-16T18:04:00Z">
        <w:r w:rsidR="00DA5472">
          <w:rPr>
            <w:rFonts w:ascii="Times New Roman" w:eastAsia="Times New Roman" w:hAnsi="Times New Roman" w:cs="Times New Roman"/>
            <w:sz w:val="24"/>
            <w:szCs w:val="24"/>
            <w:lang w:eastAsia="vi-VN"/>
          </w:rPr>
          <w:t>Cái chốt ngăn bình chữa cháy khỏi kích hoạt cho đến khi nó được rút ra là một lockout để ngăn việc phun ra một cách vô ý.</w:t>
        </w:r>
      </w:ins>
    </w:p>
    <w:p w:rsidR="00AD7A6C" w:rsidRPr="00E810B2" w:rsidDel="00D2345E" w:rsidRDefault="00D2345E">
      <w:pPr>
        <w:spacing w:line="240" w:lineRule="auto"/>
        <w:jc w:val="both"/>
        <w:rPr>
          <w:ins w:id="1697" w:author="ismail - [2010]" w:date="2016-10-23T19:57:00Z"/>
          <w:del w:id="1698" w:author="Thai" w:date="2016-10-23T22:44:00Z"/>
          <w:rFonts w:ascii="Times New Roman" w:eastAsia="Times New Roman" w:hAnsi="Times New Roman" w:cs="Times New Roman"/>
          <w:color w:val="auto"/>
          <w:sz w:val="24"/>
          <w:szCs w:val="24"/>
          <w:lang w:val="vi-VN" w:eastAsia="vi-VN"/>
        </w:rPr>
        <w:pPrChange w:id="1699" w:author="ismail - [2010]" w:date="2016-10-23T20:06:00Z">
          <w:pPr>
            <w:spacing w:line="240" w:lineRule="auto"/>
          </w:pPr>
        </w:pPrChange>
      </w:pPr>
      <w:ins w:id="1700" w:author="Thai" w:date="2016-10-23T22:44:00Z">
        <w:r w:rsidRPr="00E810B2">
          <w:rPr>
            <w:rFonts w:ascii="Times New Roman" w:eastAsia="Times New Roman" w:hAnsi="Times New Roman" w:cs="Times New Roman"/>
            <w:sz w:val="24"/>
            <w:szCs w:val="24"/>
            <w:lang w:val="vi-VN" w:eastAsia="vi-VN"/>
          </w:rPr>
          <w:tab/>
        </w:r>
      </w:ins>
    </w:p>
    <w:p w:rsidR="00AD7A6C" w:rsidRPr="00E810B2" w:rsidDel="00D2345E" w:rsidRDefault="00AD7A6C">
      <w:pPr>
        <w:spacing w:line="240" w:lineRule="auto"/>
        <w:jc w:val="both"/>
        <w:rPr>
          <w:del w:id="1701" w:author="Thai" w:date="2016-10-23T22:44:00Z"/>
          <w:rFonts w:ascii="Times New Roman" w:eastAsia="Times New Roman" w:hAnsi="Times New Roman" w:cs="Times New Roman"/>
          <w:sz w:val="24"/>
          <w:szCs w:val="24"/>
          <w:lang w:val="vi-VN" w:eastAsia="vi-VN"/>
        </w:rPr>
        <w:pPrChange w:id="1702" w:author="Thai" w:date="2016-10-23T22:44:00Z">
          <w:pPr>
            <w:spacing w:after="240" w:line="240" w:lineRule="auto"/>
          </w:pPr>
        </w:pPrChange>
      </w:pPr>
      <w:ins w:id="1703" w:author="ismail - [2010]" w:date="2016-10-23T19:57:00Z">
        <w:r w:rsidRPr="00E810B2">
          <w:rPr>
            <w:rFonts w:ascii="Times New Roman" w:eastAsia="Times New Roman" w:hAnsi="Times New Roman" w:cs="Times New Roman"/>
            <w:sz w:val="24"/>
            <w:szCs w:val="24"/>
            <w:lang w:val="vi-VN" w:eastAsia="vi-VN"/>
            <w:rPrChange w:id="1704" w:author="Thai" w:date="2016-10-23T23:15:00Z">
              <w:rPr>
                <w:rFonts w:eastAsia="Times New Roman"/>
                <w:lang w:val="vi-VN" w:eastAsia="vi-VN"/>
              </w:rPr>
            </w:rPrChange>
          </w:rPr>
          <w:t xml:space="preserve">Forcing Function có thể là một </w:t>
        </w:r>
        <w:del w:id="1705" w:author="Huỳnh Ngọc Thắng" w:date="2016-11-16T18:05:00Z">
          <w:r w:rsidRPr="00E810B2" w:rsidDel="00DA5472">
            <w:rPr>
              <w:rFonts w:ascii="Times New Roman" w:eastAsia="Times New Roman" w:hAnsi="Times New Roman" w:cs="Times New Roman"/>
              <w:sz w:val="24"/>
              <w:szCs w:val="24"/>
              <w:lang w:val="vi-VN" w:eastAsia="vi-VN"/>
              <w:rPrChange w:id="1706" w:author="Thai" w:date="2016-10-23T23:15:00Z">
                <w:rPr>
                  <w:rFonts w:eastAsia="Times New Roman"/>
                  <w:lang w:val="vi-VN" w:eastAsia="vi-VN"/>
                </w:rPr>
              </w:rPrChange>
            </w:rPr>
            <w:delText>mối nguy hại</w:delText>
          </w:r>
        </w:del>
      </w:ins>
      <w:ins w:id="1707" w:author="Huỳnh Ngọc Thắng" w:date="2016-11-16T18:05:00Z">
        <w:r w:rsidR="00DA5472">
          <w:rPr>
            <w:rFonts w:ascii="Times New Roman" w:eastAsia="Times New Roman" w:hAnsi="Times New Roman" w:cs="Times New Roman"/>
            <w:sz w:val="24"/>
            <w:szCs w:val="24"/>
            <w:lang w:eastAsia="vi-VN"/>
          </w:rPr>
          <w:t>sự bất tiện</w:t>
        </w:r>
      </w:ins>
      <w:ins w:id="1708" w:author="ismail - [2010]" w:date="2016-10-23T19:57:00Z">
        <w:r w:rsidRPr="00E810B2">
          <w:rPr>
            <w:rFonts w:ascii="Times New Roman" w:eastAsia="Times New Roman" w:hAnsi="Times New Roman" w:cs="Times New Roman"/>
            <w:sz w:val="24"/>
            <w:szCs w:val="24"/>
            <w:lang w:val="vi-VN" w:eastAsia="vi-VN"/>
            <w:rPrChange w:id="1709" w:author="Thai" w:date="2016-10-23T23:15:00Z">
              <w:rPr>
                <w:rFonts w:eastAsia="Times New Roman"/>
                <w:lang w:val="vi-VN" w:eastAsia="vi-VN"/>
              </w:rPr>
            </w:rPrChange>
          </w:rPr>
          <w:t xml:space="preserve"> trong cách dùng. Kết quả cho rằng nhiều người sẽ cố tình vô hiệu hóa các ràng buộc và phủ nhận các tính năng an toàn của nó. Các nhà thiết kế thông m</w:t>
        </w:r>
      </w:ins>
      <w:ins w:id="1710" w:author="Huỳnh Ngọc Thắng" w:date="2016-11-16T18:06:00Z">
        <w:r w:rsidR="00DA5472">
          <w:rPr>
            <w:rFonts w:ascii="Times New Roman" w:eastAsia="Times New Roman" w:hAnsi="Times New Roman" w:cs="Times New Roman"/>
            <w:sz w:val="24"/>
            <w:szCs w:val="24"/>
            <w:lang w:eastAsia="vi-VN"/>
          </w:rPr>
          <w:t>i</w:t>
        </w:r>
      </w:ins>
      <w:ins w:id="1711" w:author="ismail - [2010]" w:date="2016-10-23T19:57:00Z">
        <w:del w:id="1712" w:author="Huỳnh Ngọc Thắng" w:date="2016-11-16T18:06:00Z">
          <w:r w:rsidRPr="00E810B2" w:rsidDel="00DA5472">
            <w:rPr>
              <w:rFonts w:ascii="Times New Roman" w:eastAsia="Times New Roman" w:hAnsi="Times New Roman" w:cs="Times New Roman"/>
              <w:sz w:val="24"/>
              <w:szCs w:val="24"/>
              <w:lang w:val="vi-VN" w:eastAsia="vi-VN"/>
              <w:rPrChange w:id="1713" w:author="Thai" w:date="2016-10-23T23:15:00Z">
                <w:rPr>
                  <w:rFonts w:eastAsia="Times New Roman"/>
                  <w:lang w:val="vi-VN" w:eastAsia="vi-VN"/>
                </w:rPr>
              </w:rPrChange>
            </w:rPr>
            <w:delText>ì</w:delText>
          </w:r>
        </w:del>
        <w:r w:rsidRPr="00E810B2">
          <w:rPr>
            <w:rFonts w:ascii="Times New Roman" w:eastAsia="Times New Roman" w:hAnsi="Times New Roman" w:cs="Times New Roman"/>
            <w:sz w:val="24"/>
            <w:szCs w:val="24"/>
            <w:lang w:val="vi-VN" w:eastAsia="vi-VN"/>
            <w:rPrChange w:id="1714" w:author="Thai" w:date="2016-10-23T23:15:00Z">
              <w:rPr>
                <w:rFonts w:eastAsia="Times New Roman"/>
                <w:lang w:val="vi-VN" w:eastAsia="vi-VN"/>
              </w:rPr>
            </w:rPrChange>
          </w:rPr>
          <w:t xml:space="preserve">nh sẽ tìm ra cách để </w:t>
        </w:r>
        <w:del w:id="1715" w:author="Huỳnh Ngọc Thắng" w:date="2016-11-16T18:06:00Z">
          <w:r w:rsidRPr="00E810B2" w:rsidDel="00DA5472">
            <w:rPr>
              <w:rFonts w:ascii="Times New Roman" w:eastAsia="Times New Roman" w:hAnsi="Times New Roman" w:cs="Times New Roman"/>
              <w:sz w:val="24"/>
              <w:szCs w:val="24"/>
              <w:lang w:val="vi-VN" w:eastAsia="vi-VN"/>
              <w:rPrChange w:id="1716" w:author="Thai" w:date="2016-10-23T23:15:00Z">
                <w:rPr>
                  <w:rFonts w:eastAsia="Times New Roman"/>
                  <w:lang w:val="vi-VN" w:eastAsia="vi-VN"/>
                </w:rPr>
              </w:rPrChange>
            </w:rPr>
            <w:delText>giới hạn</w:delText>
          </w:r>
        </w:del>
      </w:ins>
      <w:ins w:id="1717" w:author="Huỳnh Ngọc Thắng" w:date="2016-11-16T18:06:00Z">
        <w:r w:rsidR="00DA5472">
          <w:rPr>
            <w:rFonts w:ascii="Times New Roman" w:eastAsia="Times New Roman" w:hAnsi="Times New Roman" w:cs="Times New Roman"/>
            <w:sz w:val="24"/>
            <w:szCs w:val="24"/>
            <w:lang w:eastAsia="vi-VN"/>
          </w:rPr>
          <w:t>hạn chế</w:t>
        </w:r>
      </w:ins>
      <w:ins w:id="1718" w:author="ismail - [2010]" w:date="2016-10-23T19:57:00Z">
        <w:r w:rsidRPr="00E810B2">
          <w:rPr>
            <w:rFonts w:ascii="Times New Roman" w:eastAsia="Times New Roman" w:hAnsi="Times New Roman" w:cs="Times New Roman"/>
            <w:sz w:val="24"/>
            <w:szCs w:val="24"/>
            <w:lang w:val="vi-VN" w:eastAsia="vi-VN"/>
            <w:rPrChange w:id="1719" w:author="Thai" w:date="2016-10-23T23:15:00Z">
              <w:rPr>
                <w:rFonts w:eastAsia="Times New Roman"/>
                <w:lang w:val="vi-VN" w:eastAsia="vi-VN"/>
              </w:rPr>
            </w:rPrChange>
          </w:rPr>
          <w:t xml:space="preserve"> các trường hợp đó trong khi giữ lại các tính năng an toàn của các </w:t>
        </w:r>
      </w:ins>
      <w:ins w:id="1720" w:author="Huỳnh Ngọc Thắng" w:date="2016-11-16T18:10:00Z">
        <w:r w:rsidR="00DA5472">
          <w:rPr>
            <w:rFonts w:ascii="Times New Roman" w:eastAsia="Times New Roman" w:hAnsi="Times New Roman" w:cs="Times New Roman"/>
            <w:sz w:val="24"/>
            <w:szCs w:val="24"/>
            <w:lang w:eastAsia="vi-VN"/>
          </w:rPr>
          <w:t>chức năng ràng buộc</w:t>
        </w:r>
      </w:ins>
      <w:ins w:id="1721" w:author="ismail - [2010]" w:date="2016-10-23T19:57:00Z">
        <w:del w:id="1722" w:author="Huỳnh Ngọc Thắng" w:date="2016-11-16T18:10:00Z">
          <w:r w:rsidRPr="00E810B2" w:rsidDel="00DA5472">
            <w:rPr>
              <w:rFonts w:ascii="Times New Roman" w:eastAsia="Times New Roman" w:hAnsi="Times New Roman" w:cs="Times New Roman"/>
              <w:sz w:val="24"/>
              <w:szCs w:val="24"/>
              <w:lang w:val="vi-VN" w:eastAsia="vi-VN"/>
              <w:rPrChange w:id="1723" w:author="Thai" w:date="2016-10-23T23:15:00Z">
                <w:rPr>
                  <w:rFonts w:eastAsia="Times New Roman"/>
                  <w:lang w:val="vi-VN" w:eastAsia="vi-VN"/>
                </w:rPr>
              </w:rPrChange>
            </w:rPr>
            <w:delText>forcing function</w:delText>
          </w:r>
        </w:del>
        <w:del w:id="1724" w:author="Huỳnh Ngọc Thắng" w:date="2016-11-16T18:07:00Z">
          <w:r w:rsidRPr="00E810B2" w:rsidDel="00DA5472">
            <w:rPr>
              <w:rFonts w:ascii="Times New Roman" w:eastAsia="Times New Roman" w:hAnsi="Times New Roman" w:cs="Times New Roman"/>
              <w:sz w:val="24"/>
              <w:szCs w:val="24"/>
              <w:lang w:val="vi-VN" w:eastAsia="vi-VN"/>
              <w:rPrChange w:id="1725" w:author="Thai" w:date="2016-10-23T23:15:00Z">
                <w:rPr>
                  <w:rFonts w:eastAsia="Times New Roman"/>
                  <w:lang w:val="vi-VN" w:eastAsia="vi-VN"/>
                </w:rPr>
              </w:rPrChange>
            </w:rPr>
            <w:delText>. thiết bị hữu ích khác sử dụng một chức năng buộc</w:delText>
          </w:r>
        </w:del>
      </w:ins>
      <w:ins w:id="1726" w:author="Huỳnh Ngọc Thắng" w:date="2016-11-16T18:07:00Z">
        <w:r w:rsidR="00DA5472">
          <w:rPr>
            <w:rFonts w:ascii="Times New Roman" w:eastAsia="Times New Roman" w:hAnsi="Times New Roman" w:cs="Times New Roman"/>
            <w:sz w:val="24"/>
            <w:szCs w:val="24"/>
            <w:lang w:eastAsia="vi-VN"/>
          </w:rPr>
          <w:t xml:space="preserve"> mà bảo vệ khỏi những việc đáng tiếc đôi khi xảy ra</w:t>
        </w:r>
      </w:ins>
      <w:ins w:id="1727" w:author="ismail - [2010]" w:date="2016-10-23T19:57:00Z">
        <w:r w:rsidRPr="00E810B2">
          <w:rPr>
            <w:rFonts w:ascii="Times New Roman" w:eastAsia="Times New Roman" w:hAnsi="Times New Roman" w:cs="Times New Roman"/>
            <w:sz w:val="24"/>
            <w:szCs w:val="24"/>
            <w:lang w:val="vi-VN" w:eastAsia="vi-VN"/>
            <w:rPrChange w:id="1728" w:author="Thai" w:date="2016-10-23T23:15:00Z">
              <w:rPr>
                <w:rFonts w:eastAsia="Times New Roman"/>
                <w:lang w:val="vi-VN" w:eastAsia="vi-VN"/>
              </w:rPr>
            </w:rPrChange>
          </w:rPr>
          <w:t>.</w:t>
        </w:r>
      </w:ins>
      <w:ins w:id="1729" w:author="Huỳnh Ngọc Thắng" w:date="2016-11-16T18:08:00Z">
        <w:r w:rsidR="00DA5472">
          <w:rPr>
            <w:rFonts w:ascii="Times New Roman" w:eastAsia="Times New Roman" w:hAnsi="Times New Roman" w:cs="Times New Roman"/>
            <w:sz w:val="24"/>
            <w:szCs w:val="24"/>
            <w:lang w:eastAsia="vi-VN"/>
          </w:rPr>
          <w:t xml:space="preserve"> Cánh cổng trong hình 4.7 là một sự dàn xếp thông minh: vừa đủ để ngăn trở làm cho mọi người nhận ra họ đang rời khỏi tầng trệt, nhưng không đủ sự trở ngại đối với hành vi bình thường đó là mọi người sẽ mở cánh cổng. Một số thiết bị hữu dụng khác tnn dụng chức năng ràng buộc</w:t>
        </w:r>
      </w:ins>
      <w:ins w:id="1730" w:author="Huỳnh Ngọc Thắng" w:date="2016-11-16T18:10:00Z">
        <w:r w:rsidR="00DA5472">
          <w:rPr>
            <w:rFonts w:ascii="Times New Roman" w:eastAsia="Times New Roman" w:hAnsi="Times New Roman" w:cs="Times New Roman"/>
            <w:sz w:val="24"/>
            <w:szCs w:val="24"/>
            <w:lang w:eastAsia="vi-VN"/>
          </w:rPr>
          <w:t>.</w:t>
        </w:r>
      </w:ins>
      <w:ins w:id="1731" w:author="ismail - [2010]" w:date="2016-10-23T19:57:00Z">
        <w:r w:rsidRPr="00E810B2">
          <w:rPr>
            <w:rFonts w:ascii="Times New Roman" w:eastAsia="Times New Roman" w:hAnsi="Times New Roman" w:cs="Times New Roman"/>
            <w:sz w:val="24"/>
            <w:szCs w:val="24"/>
            <w:lang w:val="vi-VN" w:eastAsia="vi-VN"/>
            <w:rPrChange w:id="1732" w:author="Thai" w:date="2016-10-23T23:15:00Z">
              <w:rPr>
                <w:rFonts w:eastAsia="Times New Roman"/>
                <w:lang w:val="vi-VN" w:eastAsia="vi-VN"/>
              </w:rPr>
            </w:rPrChange>
          </w:rPr>
          <w:t xml:space="preserve"> Trong một số nhà vệ sinh công cộng, một kệ kéo xuống được đặt bất tiện trên tường phía sau cánh cửa </w:t>
        </w:r>
      </w:ins>
      <w:ins w:id="1733" w:author="Huỳnh Ngọc Thắng" w:date="2016-11-16T18:11:00Z">
        <w:r w:rsidR="00DA5472">
          <w:rPr>
            <w:rFonts w:ascii="Times New Roman" w:eastAsia="Times New Roman" w:hAnsi="Times New Roman" w:cs="Times New Roman"/>
            <w:sz w:val="24"/>
            <w:szCs w:val="24"/>
            <w:lang w:eastAsia="vi-VN"/>
          </w:rPr>
          <w:t>phòng</w:t>
        </w:r>
      </w:ins>
      <w:ins w:id="1734" w:author="ismail - [2010]" w:date="2016-10-23T19:57:00Z">
        <w:del w:id="1735" w:author="Huỳnh Ngọc Thắng" w:date="2016-11-16T18:11:00Z">
          <w:r w:rsidRPr="00E810B2" w:rsidDel="00DA5472">
            <w:rPr>
              <w:rFonts w:ascii="Times New Roman" w:eastAsia="Times New Roman" w:hAnsi="Times New Roman" w:cs="Times New Roman"/>
              <w:sz w:val="24"/>
              <w:szCs w:val="24"/>
              <w:lang w:val="vi-VN" w:eastAsia="vi-VN"/>
              <w:rPrChange w:id="1736" w:author="Thai" w:date="2016-10-23T23:15:00Z">
                <w:rPr>
                  <w:rFonts w:eastAsia="Times New Roman"/>
                  <w:lang w:val="vi-VN" w:eastAsia="vi-VN"/>
                </w:rPr>
              </w:rPrChange>
            </w:rPr>
            <w:delText>tủ</w:delText>
          </w:r>
        </w:del>
        <w:r w:rsidRPr="00E810B2">
          <w:rPr>
            <w:rFonts w:ascii="Times New Roman" w:eastAsia="Times New Roman" w:hAnsi="Times New Roman" w:cs="Times New Roman"/>
            <w:sz w:val="24"/>
            <w:szCs w:val="24"/>
            <w:lang w:val="vi-VN" w:eastAsia="vi-VN"/>
            <w:rPrChange w:id="1737" w:author="Thai" w:date="2016-10-23T23:15:00Z">
              <w:rPr>
                <w:rFonts w:eastAsia="Times New Roman"/>
                <w:lang w:val="vi-VN" w:eastAsia="vi-VN"/>
              </w:rPr>
            </w:rPrChange>
          </w:rPr>
          <w:t>, được</w:t>
        </w:r>
      </w:ins>
      <w:ins w:id="1738" w:author="Huỳnh Ngọc Thắng" w:date="2016-11-16T18:11:00Z">
        <w:r w:rsidR="00DA5472">
          <w:rPr>
            <w:rFonts w:ascii="Times New Roman" w:eastAsia="Times New Roman" w:hAnsi="Times New Roman" w:cs="Times New Roman"/>
            <w:sz w:val="24"/>
            <w:szCs w:val="24"/>
            <w:lang w:eastAsia="vi-VN"/>
          </w:rPr>
          <w:t xml:space="preserve"> giữ thẳng đứng bởi một lò xo</w:t>
        </w:r>
      </w:ins>
      <w:ins w:id="1739" w:author="ismail - [2010]" w:date="2016-10-23T19:57:00Z">
        <w:del w:id="1740" w:author="Huỳnh Ngọc Thắng" w:date="2016-11-16T18:11:00Z">
          <w:r w:rsidRPr="00E810B2" w:rsidDel="00DA5472">
            <w:rPr>
              <w:rFonts w:ascii="Times New Roman" w:eastAsia="Times New Roman" w:hAnsi="Times New Roman" w:cs="Times New Roman"/>
              <w:sz w:val="24"/>
              <w:szCs w:val="24"/>
              <w:lang w:val="vi-VN" w:eastAsia="vi-VN"/>
              <w:rPrChange w:id="1741" w:author="Thai" w:date="2016-10-23T23:15:00Z">
                <w:rPr>
                  <w:rFonts w:eastAsia="Times New Roman"/>
                  <w:lang w:val="vi-VN" w:eastAsia="vi-VN"/>
                </w:rPr>
              </w:rPrChange>
            </w:rPr>
            <w:delText xml:space="preserve"> tổ chức ở một vị trí thẳng đứng bằng một mùa xuân</w:delText>
          </w:r>
        </w:del>
        <w:r w:rsidRPr="00E810B2">
          <w:rPr>
            <w:rFonts w:ascii="Times New Roman" w:eastAsia="Times New Roman" w:hAnsi="Times New Roman" w:cs="Times New Roman"/>
            <w:sz w:val="24"/>
            <w:szCs w:val="24"/>
            <w:lang w:val="vi-VN" w:eastAsia="vi-VN"/>
            <w:rPrChange w:id="1742" w:author="Thai" w:date="2016-10-23T23:15:00Z">
              <w:rPr>
                <w:rFonts w:eastAsia="Times New Roman"/>
                <w:lang w:val="vi-VN" w:eastAsia="vi-VN"/>
              </w:rPr>
            </w:rPrChange>
          </w:rPr>
          <w:t xml:space="preserve">. Bạn hạ </w:t>
        </w:r>
      </w:ins>
      <w:ins w:id="1743" w:author="Huỳnh Ngọc Thắng" w:date="2016-11-16T18:11:00Z">
        <w:r w:rsidR="00DA5472">
          <w:rPr>
            <w:rFonts w:ascii="Times New Roman" w:eastAsia="Times New Roman" w:hAnsi="Times New Roman" w:cs="Times New Roman"/>
            <w:sz w:val="24"/>
            <w:szCs w:val="24"/>
            <w:lang w:eastAsia="vi-VN"/>
          </w:rPr>
          <w:t xml:space="preserve">cái </w:t>
        </w:r>
      </w:ins>
      <w:ins w:id="1744" w:author="ismail - [2010]" w:date="2016-10-23T19:57:00Z">
        <w:r w:rsidRPr="00E810B2">
          <w:rPr>
            <w:rFonts w:ascii="Times New Roman" w:eastAsia="Times New Roman" w:hAnsi="Times New Roman" w:cs="Times New Roman"/>
            <w:sz w:val="24"/>
            <w:szCs w:val="24"/>
            <w:lang w:val="vi-VN" w:eastAsia="vi-VN"/>
            <w:rPrChange w:id="1745" w:author="Thai" w:date="2016-10-23T23:15:00Z">
              <w:rPr>
                <w:rFonts w:eastAsia="Times New Roman"/>
                <w:lang w:val="vi-VN" w:eastAsia="vi-VN"/>
              </w:rPr>
            </w:rPrChange>
          </w:rPr>
          <w:t xml:space="preserve">kệ </w:t>
        </w:r>
        <w:del w:id="1746" w:author="Huỳnh Ngọc Thắng" w:date="2016-11-16T18:11:00Z">
          <w:r w:rsidRPr="00E810B2" w:rsidDel="00DA5472">
            <w:rPr>
              <w:rFonts w:ascii="Times New Roman" w:eastAsia="Times New Roman" w:hAnsi="Times New Roman" w:cs="Times New Roman"/>
              <w:sz w:val="24"/>
              <w:szCs w:val="24"/>
              <w:lang w:val="vi-VN" w:eastAsia="vi-VN"/>
              <w:rPrChange w:id="1747" w:author="Thai" w:date="2016-10-23T23:15:00Z">
                <w:rPr>
                  <w:rFonts w:eastAsia="Times New Roman"/>
                  <w:lang w:val="vi-VN" w:eastAsia="vi-VN"/>
                </w:rPr>
              </w:rPrChange>
            </w:rPr>
            <w:delText xml:space="preserve">với vị trí </w:delText>
          </w:r>
        </w:del>
        <w:r w:rsidRPr="00E810B2">
          <w:rPr>
            <w:rFonts w:ascii="Times New Roman" w:eastAsia="Times New Roman" w:hAnsi="Times New Roman" w:cs="Times New Roman"/>
            <w:sz w:val="24"/>
            <w:szCs w:val="24"/>
            <w:lang w:val="vi-VN" w:eastAsia="vi-VN"/>
            <w:rPrChange w:id="1748" w:author="Thai" w:date="2016-10-23T23:15:00Z">
              <w:rPr>
                <w:rFonts w:eastAsia="Times New Roman"/>
                <w:lang w:val="vi-VN" w:eastAsia="vi-VN"/>
              </w:rPr>
            </w:rPrChange>
          </w:rPr>
          <w:t>nằm ngang</w:t>
        </w:r>
      </w:ins>
      <w:ins w:id="1749" w:author="Huỳnh Ngọc Thắng" w:date="2016-11-16T18:12:00Z">
        <w:r w:rsidR="00DA5472">
          <w:rPr>
            <w:rFonts w:ascii="Times New Roman" w:eastAsia="Times New Roman" w:hAnsi="Times New Roman" w:cs="Times New Roman"/>
            <w:sz w:val="24"/>
            <w:szCs w:val="24"/>
            <w:lang w:eastAsia="vi-VN"/>
          </w:rPr>
          <w:t xml:space="preserve"> xuống</w:t>
        </w:r>
      </w:ins>
      <w:ins w:id="1750" w:author="ismail - [2010]" w:date="2016-10-23T19:57:00Z">
        <w:r w:rsidRPr="00E810B2">
          <w:rPr>
            <w:rFonts w:ascii="Times New Roman" w:eastAsia="Times New Roman" w:hAnsi="Times New Roman" w:cs="Times New Roman"/>
            <w:sz w:val="24"/>
            <w:szCs w:val="24"/>
            <w:lang w:val="vi-VN" w:eastAsia="vi-VN"/>
            <w:rPrChange w:id="1751" w:author="Thai" w:date="2016-10-23T23:15:00Z">
              <w:rPr>
                <w:rFonts w:eastAsia="Times New Roman"/>
                <w:lang w:val="vi-VN" w:eastAsia="vi-VN"/>
              </w:rPr>
            </w:rPrChange>
          </w:rPr>
          <w:t xml:space="preserve">, và </w:t>
        </w:r>
        <w:del w:id="1752" w:author="Huỳnh Ngọc Thắng" w:date="2016-11-16T18:12:00Z">
          <w:r w:rsidRPr="00E810B2" w:rsidDel="00DA5472">
            <w:rPr>
              <w:rFonts w:ascii="Times New Roman" w:eastAsia="Times New Roman" w:hAnsi="Times New Roman" w:cs="Times New Roman"/>
              <w:sz w:val="24"/>
              <w:szCs w:val="24"/>
              <w:lang w:val="vi-VN" w:eastAsia="vi-VN"/>
              <w:rPrChange w:id="1753" w:author="Thai" w:date="2016-10-23T23:15:00Z">
                <w:rPr>
                  <w:rFonts w:eastAsia="Times New Roman"/>
                  <w:lang w:val="vi-VN" w:eastAsia="vi-VN"/>
                </w:rPr>
              </w:rPrChange>
            </w:rPr>
            <w:lastRenderedPageBreak/>
            <w:delText xml:space="preserve">các </w:delText>
          </w:r>
        </w:del>
        <w:r w:rsidRPr="00E810B2">
          <w:rPr>
            <w:rFonts w:ascii="Times New Roman" w:eastAsia="Times New Roman" w:hAnsi="Times New Roman" w:cs="Times New Roman"/>
            <w:sz w:val="24"/>
            <w:szCs w:val="24"/>
            <w:lang w:val="vi-VN" w:eastAsia="vi-VN"/>
            <w:rPrChange w:id="1754" w:author="Thai" w:date="2016-10-23T23:15:00Z">
              <w:rPr>
                <w:rFonts w:eastAsia="Times New Roman"/>
                <w:lang w:val="vi-VN" w:eastAsia="vi-VN"/>
              </w:rPr>
            </w:rPrChange>
          </w:rPr>
          <w:t>trọng lượng của một gói</w:t>
        </w:r>
      </w:ins>
      <w:ins w:id="1755" w:author="Huỳnh Ngọc Thắng" w:date="2016-11-16T18:12:00Z">
        <w:r w:rsidR="00DA5472">
          <w:rPr>
            <w:rFonts w:ascii="Times New Roman" w:eastAsia="Times New Roman" w:hAnsi="Times New Roman" w:cs="Times New Roman"/>
            <w:sz w:val="24"/>
            <w:szCs w:val="24"/>
            <w:lang w:eastAsia="vi-VN"/>
          </w:rPr>
          <w:t xml:space="preserve"> đồ</w:t>
        </w:r>
      </w:ins>
      <w:ins w:id="1756" w:author="ismail - [2010]" w:date="2016-10-23T19:57:00Z">
        <w:r w:rsidRPr="00E810B2">
          <w:rPr>
            <w:rFonts w:ascii="Times New Roman" w:eastAsia="Times New Roman" w:hAnsi="Times New Roman" w:cs="Times New Roman"/>
            <w:sz w:val="24"/>
            <w:szCs w:val="24"/>
            <w:lang w:val="vi-VN" w:eastAsia="vi-VN"/>
            <w:rPrChange w:id="1757" w:author="Thai" w:date="2016-10-23T23:15:00Z">
              <w:rPr>
                <w:rFonts w:eastAsia="Times New Roman"/>
                <w:lang w:val="vi-VN" w:eastAsia="vi-VN"/>
              </w:rPr>
            </w:rPrChange>
          </w:rPr>
          <w:t xml:space="preserve"> hoặc túi xách giữ nó ở đó. vị trí của kệ là một chức năng buộc. Khi mà giá được hạ xuống, nó chặn cửa </w:t>
        </w:r>
        <w:del w:id="1758" w:author="Huỳnh Ngọc Thắng" w:date="2016-11-16T18:12:00Z">
          <w:r w:rsidRPr="00E810B2" w:rsidDel="00A3666F">
            <w:rPr>
              <w:rFonts w:ascii="Times New Roman" w:eastAsia="Times New Roman" w:hAnsi="Times New Roman" w:cs="Times New Roman"/>
              <w:sz w:val="24"/>
              <w:szCs w:val="24"/>
              <w:lang w:val="vi-VN" w:eastAsia="vi-VN"/>
              <w:rPrChange w:id="1759" w:author="Thai" w:date="2016-10-23T23:15:00Z">
                <w:rPr>
                  <w:rFonts w:eastAsia="Times New Roman"/>
                  <w:lang w:val="vi-VN" w:eastAsia="vi-VN"/>
                </w:rPr>
              </w:rPrChange>
            </w:rPr>
            <w:delText>đầy đủ</w:delText>
          </w:r>
        </w:del>
      </w:ins>
      <w:ins w:id="1760" w:author="Huỳnh Ngọc Thắng" w:date="2016-11-16T18:12:00Z">
        <w:r w:rsidR="00A3666F">
          <w:rPr>
            <w:rFonts w:ascii="Times New Roman" w:eastAsia="Times New Roman" w:hAnsi="Times New Roman" w:cs="Times New Roman"/>
            <w:sz w:val="24"/>
            <w:szCs w:val="24"/>
            <w:lang w:eastAsia="vi-VN"/>
          </w:rPr>
          <w:t>hoàn toàn</w:t>
        </w:r>
      </w:ins>
      <w:ins w:id="1761" w:author="ismail - [2010]" w:date="2016-10-23T19:57:00Z">
        <w:r w:rsidRPr="00E810B2">
          <w:rPr>
            <w:rFonts w:ascii="Times New Roman" w:eastAsia="Times New Roman" w:hAnsi="Times New Roman" w:cs="Times New Roman"/>
            <w:sz w:val="24"/>
            <w:szCs w:val="24"/>
            <w:lang w:val="vi-VN" w:eastAsia="vi-VN"/>
            <w:rPrChange w:id="1762" w:author="Thai" w:date="2016-10-23T23:15:00Z">
              <w:rPr>
                <w:rFonts w:eastAsia="Times New Roman"/>
                <w:lang w:val="vi-VN" w:eastAsia="vi-VN"/>
              </w:rPr>
            </w:rPrChange>
          </w:rPr>
          <w:t xml:space="preserve">. Vì vậy, để </w:t>
        </w:r>
        <w:del w:id="1763" w:author="Huỳnh Ngọc Thắng" w:date="2016-11-16T18:12:00Z">
          <w:r w:rsidRPr="00E810B2" w:rsidDel="00A3666F">
            <w:rPr>
              <w:rFonts w:ascii="Times New Roman" w:eastAsia="Times New Roman" w:hAnsi="Times New Roman" w:cs="Times New Roman"/>
              <w:sz w:val="24"/>
              <w:szCs w:val="24"/>
              <w:lang w:val="vi-VN" w:eastAsia="vi-VN"/>
              <w:rPrChange w:id="1764" w:author="Thai" w:date="2016-10-23T23:15:00Z">
                <w:rPr>
                  <w:rFonts w:eastAsia="Times New Roman"/>
                  <w:lang w:val="vi-VN" w:eastAsia="vi-VN"/>
                </w:rPr>
              </w:rPrChange>
            </w:rPr>
            <w:delText>có được ra khỏi tủ</w:delText>
          </w:r>
        </w:del>
      </w:ins>
      <w:ins w:id="1765" w:author="Huỳnh Ngọc Thắng" w:date="2016-11-16T18:12:00Z">
        <w:r w:rsidR="00A3666F">
          <w:rPr>
            <w:rFonts w:ascii="Times New Roman" w:eastAsia="Times New Roman" w:hAnsi="Times New Roman" w:cs="Times New Roman"/>
            <w:sz w:val="24"/>
            <w:szCs w:val="24"/>
            <w:lang w:eastAsia="vi-VN"/>
          </w:rPr>
          <w:t>ra ngoài</w:t>
        </w:r>
      </w:ins>
      <w:ins w:id="1766" w:author="ismail - [2010]" w:date="2016-10-23T19:57:00Z">
        <w:r w:rsidRPr="00E810B2">
          <w:rPr>
            <w:rFonts w:ascii="Times New Roman" w:eastAsia="Times New Roman" w:hAnsi="Times New Roman" w:cs="Times New Roman"/>
            <w:sz w:val="24"/>
            <w:szCs w:val="24"/>
            <w:lang w:val="vi-VN" w:eastAsia="vi-VN"/>
            <w:rPrChange w:id="1767" w:author="Thai" w:date="2016-10-23T23:15:00Z">
              <w:rPr>
                <w:rFonts w:eastAsia="Times New Roman"/>
                <w:lang w:val="vi-VN" w:eastAsia="vi-VN"/>
              </w:rPr>
            </w:rPrChange>
          </w:rPr>
          <w:t xml:space="preserve">, bạn phải </w:t>
        </w:r>
        <w:del w:id="1768" w:author="Huỳnh Ngọc Thắng" w:date="2016-11-16T18:13:00Z">
          <w:r w:rsidRPr="00E810B2" w:rsidDel="00A3666F">
            <w:rPr>
              <w:rFonts w:ascii="Times New Roman" w:eastAsia="Times New Roman" w:hAnsi="Times New Roman" w:cs="Times New Roman"/>
              <w:sz w:val="24"/>
              <w:szCs w:val="24"/>
              <w:lang w:val="vi-VN" w:eastAsia="vi-VN"/>
              <w:rPrChange w:id="1769" w:author="Thai" w:date="2016-10-23T23:15:00Z">
                <w:rPr>
                  <w:rFonts w:eastAsia="Times New Roman"/>
                  <w:lang w:val="vi-VN" w:eastAsia="vi-VN"/>
                </w:rPr>
              </w:rPrChange>
            </w:rPr>
            <w:delText>gỡ bỏ bất cứ điều gì</w:delText>
          </w:r>
        </w:del>
      </w:ins>
      <w:ins w:id="1770" w:author="Huỳnh Ngọc Thắng" w:date="2016-11-16T18:13:00Z">
        <w:r w:rsidR="00A3666F">
          <w:rPr>
            <w:rFonts w:ascii="Times New Roman" w:eastAsia="Times New Roman" w:hAnsi="Times New Roman" w:cs="Times New Roman"/>
            <w:sz w:val="24"/>
            <w:szCs w:val="24"/>
            <w:lang w:eastAsia="vi-VN"/>
          </w:rPr>
          <w:t>lấy mọi thứ</w:t>
        </w:r>
      </w:ins>
      <w:ins w:id="1771" w:author="ismail - [2010]" w:date="2016-10-23T19:57:00Z">
        <w:r w:rsidRPr="00E810B2">
          <w:rPr>
            <w:rFonts w:ascii="Times New Roman" w:eastAsia="Times New Roman" w:hAnsi="Times New Roman" w:cs="Times New Roman"/>
            <w:sz w:val="24"/>
            <w:szCs w:val="24"/>
            <w:lang w:val="vi-VN" w:eastAsia="vi-VN"/>
            <w:rPrChange w:id="1772" w:author="Thai" w:date="2016-10-23T23:15:00Z">
              <w:rPr>
                <w:rFonts w:eastAsia="Times New Roman"/>
                <w:lang w:val="vi-VN" w:eastAsia="vi-VN"/>
              </w:rPr>
            </w:rPrChange>
          </w:rPr>
          <w:t xml:space="preserve"> trên kệ và nâng nó ra khỏi</w:t>
        </w:r>
        <w:del w:id="1773" w:author="Huỳnh Ngọc Thắng" w:date="2016-11-16T18:13:00Z">
          <w:r w:rsidRPr="00E810B2" w:rsidDel="00A3666F">
            <w:rPr>
              <w:rFonts w:ascii="Times New Roman" w:eastAsia="Times New Roman" w:hAnsi="Times New Roman" w:cs="Times New Roman"/>
              <w:sz w:val="24"/>
              <w:szCs w:val="24"/>
              <w:lang w:val="vi-VN" w:eastAsia="vi-VN"/>
              <w:rPrChange w:id="1774" w:author="Thai" w:date="2016-10-23T23:15:00Z">
                <w:rPr>
                  <w:rFonts w:eastAsia="Times New Roman"/>
                  <w:lang w:val="vi-VN" w:eastAsia="vi-VN"/>
                </w:rPr>
              </w:rPrChange>
            </w:rPr>
            <w:delText xml:space="preserve"> con</w:delText>
          </w:r>
        </w:del>
        <w:r w:rsidRPr="00E810B2">
          <w:rPr>
            <w:rFonts w:ascii="Times New Roman" w:eastAsia="Times New Roman" w:hAnsi="Times New Roman" w:cs="Times New Roman"/>
            <w:sz w:val="24"/>
            <w:szCs w:val="24"/>
            <w:lang w:val="vi-VN" w:eastAsia="vi-VN"/>
            <w:rPrChange w:id="1775" w:author="Thai" w:date="2016-10-23T23:15:00Z">
              <w:rPr>
                <w:rFonts w:eastAsia="Times New Roman"/>
                <w:lang w:val="vi-VN" w:eastAsia="vi-VN"/>
              </w:rPr>
            </w:rPrChange>
          </w:rPr>
          <w:t xml:space="preserve"> đường</w:t>
        </w:r>
      </w:ins>
      <w:ins w:id="1776" w:author="Huỳnh Ngọc Thắng" w:date="2016-11-16T18:13:00Z">
        <w:r w:rsidR="00A3666F">
          <w:rPr>
            <w:rFonts w:ascii="Times New Roman" w:eastAsia="Times New Roman" w:hAnsi="Times New Roman" w:cs="Times New Roman"/>
            <w:sz w:val="24"/>
            <w:szCs w:val="24"/>
            <w:lang w:eastAsia="vi-VN"/>
          </w:rPr>
          <w:t xml:space="preserve"> đi</w:t>
        </w:r>
      </w:ins>
      <w:ins w:id="1777" w:author="ismail - [2010]" w:date="2016-10-23T19:57:00Z">
        <w:r w:rsidRPr="00E810B2">
          <w:rPr>
            <w:rFonts w:ascii="Times New Roman" w:eastAsia="Times New Roman" w:hAnsi="Times New Roman" w:cs="Times New Roman"/>
            <w:sz w:val="24"/>
            <w:szCs w:val="24"/>
            <w:lang w:val="vi-VN" w:eastAsia="vi-VN"/>
            <w:rPrChange w:id="1778" w:author="Thai" w:date="2016-10-23T23:15:00Z">
              <w:rPr>
                <w:rFonts w:eastAsia="Times New Roman"/>
                <w:lang w:val="vi-VN" w:eastAsia="vi-VN"/>
              </w:rPr>
            </w:rPrChange>
          </w:rPr>
          <w:t xml:space="preserve">. </w:t>
        </w:r>
      </w:ins>
      <w:ins w:id="1779" w:author="Huỳnh Ngọc Thắng" w:date="2016-11-16T18:13:00Z">
        <w:r w:rsidR="00A3666F">
          <w:rPr>
            <w:rFonts w:ascii="Times New Roman" w:eastAsia="Times New Roman" w:hAnsi="Times New Roman" w:cs="Times New Roman"/>
            <w:sz w:val="24"/>
            <w:szCs w:val="24"/>
            <w:lang w:eastAsia="vi-VN"/>
          </w:rPr>
          <w:t xml:space="preserve">Một </w:t>
        </w:r>
      </w:ins>
      <w:ins w:id="1780" w:author="ismail - [2010]" w:date="2016-10-23T19:57:00Z">
        <w:r w:rsidRPr="00E810B2">
          <w:rPr>
            <w:rFonts w:ascii="Times New Roman" w:eastAsia="Times New Roman" w:hAnsi="Times New Roman" w:cs="Times New Roman"/>
            <w:sz w:val="24"/>
            <w:szCs w:val="24"/>
            <w:lang w:val="vi-VN" w:eastAsia="vi-VN"/>
            <w:rPrChange w:id="1781" w:author="Thai" w:date="2016-10-23T23:15:00Z">
              <w:rPr>
                <w:rFonts w:eastAsia="Times New Roman"/>
                <w:lang w:val="vi-VN" w:eastAsia="vi-VN"/>
              </w:rPr>
            </w:rPrChange>
          </w:rPr>
          <w:t>thiết kế thông minh.</w:t>
        </w:r>
      </w:ins>
    </w:p>
    <w:p w:rsidR="00AD7A6C" w:rsidRPr="00E810B2" w:rsidRDefault="00AD7A6C">
      <w:pPr>
        <w:spacing w:line="240" w:lineRule="auto"/>
        <w:jc w:val="both"/>
        <w:rPr>
          <w:ins w:id="1782" w:author="Thai" w:date="2016-10-23T22:44:00Z"/>
          <w:rFonts w:ascii="Times New Roman" w:eastAsia="Times New Roman" w:hAnsi="Times New Roman" w:cs="Times New Roman"/>
          <w:color w:val="auto"/>
          <w:sz w:val="24"/>
          <w:szCs w:val="24"/>
          <w:lang w:val="vi-VN" w:eastAsia="vi-VN"/>
        </w:rPr>
        <w:pPrChange w:id="1783" w:author="Thai" w:date="2016-10-23T22:44:00Z">
          <w:pPr>
            <w:spacing w:after="240" w:line="240" w:lineRule="auto"/>
          </w:pPr>
        </w:pPrChange>
      </w:pPr>
    </w:p>
    <w:p w:rsidR="00D2345E" w:rsidRPr="00E810B2" w:rsidRDefault="00D2345E">
      <w:pPr>
        <w:spacing w:line="240" w:lineRule="auto"/>
        <w:jc w:val="both"/>
        <w:rPr>
          <w:ins w:id="1784" w:author="ismail - [2010]" w:date="2016-10-23T19:57:00Z"/>
          <w:rFonts w:ascii="Times New Roman" w:eastAsia="Times New Roman" w:hAnsi="Times New Roman" w:cs="Times New Roman"/>
          <w:color w:val="auto"/>
          <w:sz w:val="24"/>
          <w:szCs w:val="24"/>
          <w:lang w:val="vi-VN" w:eastAsia="vi-VN"/>
        </w:rPr>
        <w:pPrChange w:id="1785" w:author="Thai" w:date="2016-10-23T22:44:00Z">
          <w:pPr>
            <w:spacing w:after="240" w:line="240" w:lineRule="auto"/>
          </w:pPr>
        </w:pPrChange>
      </w:pPr>
    </w:p>
    <w:p w:rsidR="00D2345E" w:rsidRPr="00E810B2" w:rsidRDefault="00A3666F">
      <w:pPr>
        <w:spacing w:line="240" w:lineRule="auto"/>
        <w:jc w:val="right"/>
        <w:rPr>
          <w:ins w:id="1786" w:author="ismail - [2010]" w:date="2016-10-23T19:57:00Z"/>
          <w:rFonts w:ascii="Times New Roman" w:eastAsia="Times New Roman" w:hAnsi="Times New Roman" w:cs="Times New Roman"/>
          <w:b/>
          <w:sz w:val="24"/>
          <w:szCs w:val="24"/>
          <w:lang w:val="vi-VN" w:eastAsia="vi-VN"/>
          <w:rPrChange w:id="1787" w:author="Thai" w:date="2016-10-23T23:15:00Z">
            <w:rPr>
              <w:ins w:id="1788" w:author="ismail - [2010]" w:date="2016-10-23T19:57:00Z"/>
              <w:rFonts w:ascii="Times New Roman" w:eastAsia="Times New Roman" w:hAnsi="Times New Roman" w:cs="Times New Roman"/>
              <w:color w:val="auto"/>
              <w:sz w:val="24"/>
              <w:szCs w:val="24"/>
              <w:lang w:val="vi-VN" w:eastAsia="vi-VN"/>
            </w:rPr>
          </w:rPrChange>
        </w:rPr>
        <w:pPrChange w:id="1789" w:author="Thai" w:date="2016-10-23T23:19:00Z">
          <w:pPr>
            <w:spacing w:line="240" w:lineRule="auto"/>
          </w:pPr>
        </w:pPrChange>
      </w:pPr>
      <w:ins w:id="1790" w:author="Huỳnh Ngọc Thắng" w:date="2016-11-16T18:13:00Z">
        <w:r>
          <w:rPr>
            <w:rFonts w:ascii="Times New Roman" w:eastAsia="Times New Roman" w:hAnsi="Times New Roman" w:cs="Times New Roman"/>
            <w:b/>
            <w:sz w:val="24"/>
            <w:szCs w:val="24"/>
            <w:lang w:eastAsia="vi-VN"/>
          </w:rPr>
          <w:t xml:space="preserve">CÁC </w:t>
        </w:r>
      </w:ins>
      <w:ins w:id="1791" w:author="ismail - [2010]" w:date="2016-10-23T19:57:00Z">
        <w:r w:rsidR="00754230" w:rsidRPr="00E810B2">
          <w:rPr>
            <w:rFonts w:ascii="Times New Roman" w:eastAsia="Times New Roman" w:hAnsi="Times New Roman" w:cs="Times New Roman"/>
            <w:b/>
            <w:sz w:val="24"/>
            <w:szCs w:val="24"/>
            <w:lang w:val="vi-VN" w:eastAsia="vi-VN"/>
          </w:rPr>
          <w:t>QUY CHUẨN, RÀNG BUỘC, VÀ AFFORDANCES</w:t>
        </w:r>
      </w:ins>
    </w:p>
    <w:p w:rsidR="00AD7A6C" w:rsidRPr="00E810B2" w:rsidDel="00D2345E" w:rsidRDefault="00AD7A6C">
      <w:pPr>
        <w:spacing w:line="240" w:lineRule="auto"/>
        <w:jc w:val="both"/>
        <w:rPr>
          <w:ins w:id="1792" w:author="ismail - [2010]" w:date="2016-10-23T19:57:00Z"/>
          <w:del w:id="1793" w:author="Thai" w:date="2016-10-23T22:45:00Z"/>
          <w:rFonts w:ascii="Times New Roman" w:eastAsia="Times New Roman" w:hAnsi="Times New Roman" w:cs="Times New Roman"/>
          <w:color w:val="auto"/>
          <w:sz w:val="24"/>
          <w:szCs w:val="24"/>
          <w:lang w:val="vi-VN" w:eastAsia="vi-VN"/>
        </w:rPr>
        <w:pPrChange w:id="1794" w:author="ismail - [2010]" w:date="2016-10-23T20:06:00Z">
          <w:pPr>
            <w:spacing w:line="240" w:lineRule="auto"/>
          </w:pPr>
        </w:pPrChange>
      </w:pPr>
      <w:ins w:id="1795" w:author="ismail - [2010]" w:date="2016-10-23T19:57:00Z">
        <w:r w:rsidRPr="00E810B2">
          <w:rPr>
            <w:rFonts w:ascii="Times New Roman" w:eastAsia="Times New Roman" w:hAnsi="Times New Roman" w:cs="Times New Roman"/>
            <w:sz w:val="24"/>
            <w:szCs w:val="24"/>
            <w:lang w:val="vi-VN" w:eastAsia="vi-VN"/>
            <w:rPrChange w:id="1796" w:author="Thai" w:date="2016-10-23T23:15:00Z">
              <w:rPr>
                <w:rFonts w:eastAsia="Times New Roman"/>
                <w:lang w:val="vi-VN" w:eastAsia="vi-VN"/>
              </w:rPr>
            </w:rPrChange>
          </w:rPr>
          <w:t xml:space="preserve">Trong chương 1, chúng ta đã biết được sự phân biệt giữa affordances, affordances cảm nhận, và các signifiers. Affordances </w:t>
        </w:r>
        <w:del w:id="1797" w:author="Huỳnh Ngọc Thắng" w:date="2016-11-16T18:14:00Z">
          <w:r w:rsidRPr="00E810B2" w:rsidDel="00A3666F">
            <w:rPr>
              <w:rFonts w:ascii="Times New Roman" w:eastAsia="Times New Roman" w:hAnsi="Times New Roman" w:cs="Times New Roman"/>
              <w:sz w:val="24"/>
              <w:szCs w:val="24"/>
              <w:lang w:val="vi-VN" w:eastAsia="vi-VN"/>
              <w:rPrChange w:id="1798" w:author="Thai" w:date="2016-10-23T23:15:00Z">
                <w:rPr>
                  <w:rFonts w:eastAsia="Times New Roman"/>
                  <w:lang w:val="vi-VN" w:eastAsia="vi-VN"/>
                </w:rPr>
              </w:rPrChange>
            </w:rPr>
            <w:delText>tham khảo</w:delText>
          </w:r>
        </w:del>
      </w:ins>
      <w:ins w:id="1799" w:author="Huỳnh Ngọc Thắng" w:date="2016-11-16T18:14:00Z">
        <w:r w:rsidR="00A3666F">
          <w:rPr>
            <w:rFonts w:ascii="Times New Roman" w:eastAsia="Times New Roman" w:hAnsi="Times New Roman" w:cs="Times New Roman"/>
            <w:sz w:val="24"/>
            <w:szCs w:val="24"/>
            <w:lang w:eastAsia="vi-VN"/>
          </w:rPr>
          <w:t>chỉ đến những</w:t>
        </w:r>
      </w:ins>
      <w:ins w:id="1800" w:author="ismail - [2010]" w:date="2016-10-23T19:57:00Z">
        <w:r w:rsidRPr="00E810B2">
          <w:rPr>
            <w:rFonts w:ascii="Times New Roman" w:eastAsia="Times New Roman" w:hAnsi="Times New Roman" w:cs="Times New Roman"/>
            <w:sz w:val="24"/>
            <w:szCs w:val="24"/>
            <w:lang w:val="vi-VN" w:eastAsia="vi-VN"/>
            <w:rPrChange w:id="1801" w:author="Thai" w:date="2016-10-23T23:15:00Z">
              <w:rPr>
                <w:rFonts w:eastAsia="Times New Roman"/>
                <w:lang w:val="vi-VN" w:eastAsia="vi-VN"/>
              </w:rPr>
            </w:rPrChange>
          </w:rPr>
          <w:t xml:space="preserve"> hành động </w:t>
        </w:r>
      </w:ins>
      <w:ins w:id="1802" w:author="Huỳnh Ngọc Thắng" w:date="2016-11-16T18:15:00Z">
        <w:r w:rsidR="00A3666F">
          <w:rPr>
            <w:rFonts w:ascii="Times New Roman" w:eastAsia="Times New Roman" w:hAnsi="Times New Roman" w:cs="Times New Roman"/>
            <w:sz w:val="24"/>
            <w:szCs w:val="24"/>
            <w:lang w:eastAsia="vi-VN"/>
          </w:rPr>
          <w:t xml:space="preserve">tiềm ẩn </w:t>
        </w:r>
      </w:ins>
      <w:ins w:id="1803" w:author="ismail - [2010]" w:date="2016-10-23T19:57:00Z">
        <w:r w:rsidRPr="00E810B2">
          <w:rPr>
            <w:rFonts w:ascii="Times New Roman" w:eastAsia="Times New Roman" w:hAnsi="Times New Roman" w:cs="Times New Roman"/>
            <w:sz w:val="24"/>
            <w:szCs w:val="24"/>
            <w:lang w:val="vi-VN" w:eastAsia="vi-VN"/>
            <w:rPrChange w:id="1804" w:author="Thai" w:date="2016-10-23T23:15:00Z">
              <w:rPr>
                <w:rFonts w:eastAsia="Times New Roman"/>
                <w:lang w:val="vi-VN" w:eastAsia="vi-VN"/>
              </w:rPr>
            </w:rPrChange>
          </w:rPr>
          <w:t xml:space="preserve">có thể xảy ra, nhưng </w:t>
        </w:r>
      </w:ins>
      <w:ins w:id="1805" w:author="Huỳnh Ngọc Thắng" w:date="2016-11-16T18:15:00Z">
        <w:r w:rsidR="00A3666F">
          <w:rPr>
            <w:rFonts w:ascii="Times New Roman" w:eastAsia="Times New Roman" w:hAnsi="Times New Roman" w:cs="Times New Roman"/>
            <w:sz w:val="24"/>
            <w:szCs w:val="24"/>
            <w:lang w:eastAsia="vi-VN"/>
          </w:rPr>
          <w:t>chúng</w:t>
        </w:r>
      </w:ins>
      <w:ins w:id="1806" w:author="ismail - [2010]" w:date="2016-10-23T19:57:00Z">
        <w:del w:id="1807" w:author="Huỳnh Ngọc Thắng" w:date="2016-11-16T18:15:00Z">
          <w:r w:rsidRPr="00E810B2" w:rsidDel="00A3666F">
            <w:rPr>
              <w:rFonts w:ascii="Times New Roman" w:eastAsia="Times New Roman" w:hAnsi="Times New Roman" w:cs="Times New Roman"/>
              <w:sz w:val="24"/>
              <w:szCs w:val="24"/>
              <w:lang w:val="vi-VN" w:eastAsia="vi-VN"/>
              <w:rPrChange w:id="1808" w:author="Thai" w:date="2016-10-23T23:15:00Z">
                <w:rPr>
                  <w:rFonts w:eastAsia="Times New Roman"/>
                  <w:lang w:val="vi-VN" w:eastAsia="vi-VN"/>
                </w:rPr>
              </w:rPrChange>
            </w:rPr>
            <w:delText>đây là những</w:delText>
          </w:r>
        </w:del>
      </w:ins>
      <w:ins w:id="1809" w:author="Huỳnh Ngọc Thắng" w:date="2016-11-16T18:15:00Z">
        <w:r w:rsidR="00A3666F">
          <w:rPr>
            <w:rFonts w:ascii="Times New Roman" w:eastAsia="Times New Roman" w:hAnsi="Times New Roman" w:cs="Times New Roman"/>
            <w:sz w:val="24"/>
            <w:szCs w:val="24"/>
            <w:lang w:eastAsia="vi-VN"/>
          </w:rPr>
          <w:t>chỉ được</w:t>
        </w:r>
      </w:ins>
      <w:ins w:id="1810" w:author="ismail - [2010]" w:date="2016-10-23T19:57:00Z">
        <w:r w:rsidRPr="00E810B2">
          <w:rPr>
            <w:rFonts w:ascii="Times New Roman" w:eastAsia="Times New Roman" w:hAnsi="Times New Roman" w:cs="Times New Roman"/>
            <w:sz w:val="24"/>
            <w:szCs w:val="24"/>
            <w:lang w:val="vi-VN" w:eastAsia="vi-VN"/>
            <w:rPrChange w:id="1811" w:author="Thai" w:date="2016-10-23T23:15:00Z">
              <w:rPr>
                <w:rFonts w:eastAsia="Times New Roman"/>
                <w:lang w:val="vi-VN" w:eastAsia="vi-VN"/>
              </w:rPr>
            </w:rPrChange>
          </w:rPr>
          <w:t xml:space="preserve"> phát hiện một cách dễ dàng chỉ khi chúng có thể nhận biết: nhận thức affordances. Đây là thành phần signifiers của affordance nhận thức cho phép mọi người để xác định các hành động có thể</w:t>
        </w:r>
      </w:ins>
      <w:ins w:id="1812" w:author="Huỳnh Ngọc Thắng" w:date="2016-11-16T18:17:00Z">
        <w:r w:rsidR="00A3666F">
          <w:rPr>
            <w:rFonts w:ascii="Times New Roman" w:eastAsia="Times New Roman" w:hAnsi="Times New Roman" w:cs="Times New Roman"/>
            <w:sz w:val="24"/>
            <w:szCs w:val="24"/>
            <w:lang w:eastAsia="vi-VN"/>
          </w:rPr>
          <w:t xml:space="preserve"> thực hiện</w:t>
        </w:r>
      </w:ins>
      <w:ins w:id="1813" w:author="ismail - [2010]" w:date="2016-10-23T19:57:00Z">
        <w:r w:rsidRPr="00E810B2">
          <w:rPr>
            <w:rFonts w:ascii="Times New Roman" w:eastAsia="Times New Roman" w:hAnsi="Times New Roman" w:cs="Times New Roman"/>
            <w:sz w:val="24"/>
            <w:szCs w:val="24"/>
            <w:lang w:val="vi-VN" w:eastAsia="vi-VN"/>
            <w:rPrChange w:id="1814" w:author="Thai" w:date="2016-10-23T23:15:00Z">
              <w:rPr>
                <w:rFonts w:eastAsia="Times New Roman"/>
                <w:lang w:val="vi-VN" w:eastAsia="vi-VN"/>
              </w:rPr>
            </w:rPrChange>
          </w:rPr>
          <w:t>. Nhưng làm thế nào để đi từ nhận thức của một affordance để hiểu được hành động tiềm năng?</w:t>
        </w:r>
      </w:ins>
    </w:p>
    <w:p w:rsidR="00D2345E" w:rsidRPr="00E810B2" w:rsidRDefault="00AD7A6C">
      <w:pPr>
        <w:spacing w:line="240" w:lineRule="auto"/>
        <w:jc w:val="both"/>
        <w:rPr>
          <w:ins w:id="1815" w:author="Thai" w:date="2016-10-23T22:45:00Z"/>
          <w:rFonts w:ascii="Times New Roman" w:eastAsia="Times New Roman" w:hAnsi="Times New Roman" w:cs="Times New Roman"/>
          <w:sz w:val="24"/>
          <w:szCs w:val="24"/>
          <w:lang w:val="vi-VN" w:eastAsia="vi-VN"/>
        </w:rPr>
        <w:pPrChange w:id="1816" w:author="Thai" w:date="2016-10-23T22:45:00Z">
          <w:pPr>
            <w:spacing w:line="240" w:lineRule="auto"/>
          </w:pPr>
        </w:pPrChange>
      </w:pPr>
      <w:ins w:id="1817" w:author="ismail - [2010]" w:date="2016-10-23T19:57:00Z">
        <w:r w:rsidRPr="00E810B2">
          <w:rPr>
            <w:rFonts w:ascii="Times New Roman" w:eastAsia="Times New Roman" w:hAnsi="Times New Roman" w:cs="Times New Roman"/>
            <w:sz w:val="24"/>
            <w:szCs w:val="24"/>
            <w:lang w:val="vi-VN" w:eastAsia="vi-VN"/>
            <w:rPrChange w:id="1818" w:author="Thai" w:date="2016-10-23T23:15:00Z">
              <w:rPr>
                <w:rFonts w:eastAsia="Times New Roman"/>
                <w:lang w:val="vi-VN" w:eastAsia="vi-VN"/>
              </w:rPr>
            </w:rPrChange>
          </w:rPr>
          <w:t xml:space="preserve">Trong nhiều trường hợp, thông qua quy ước. </w:t>
        </w:r>
      </w:ins>
    </w:p>
    <w:p w:rsidR="00AD7A6C" w:rsidRPr="005B011E" w:rsidRDefault="00AD7A6C">
      <w:pPr>
        <w:spacing w:line="240" w:lineRule="auto"/>
        <w:ind w:firstLine="720"/>
        <w:jc w:val="both"/>
        <w:rPr>
          <w:ins w:id="1819" w:author="Thai" w:date="2016-10-23T22:46:00Z"/>
          <w:rFonts w:ascii="Times New Roman" w:eastAsia="Times New Roman" w:hAnsi="Times New Roman" w:cs="Times New Roman"/>
          <w:sz w:val="24"/>
          <w:szCs w:val="24"/>
          <w:lang w:eastAsia="vi-VN"/>
          <w:rPrChange w:id="1820" w:author="Huỳnh Ngọc Thắng" w:date="2016-11-16T18:23:00Z">
            <w:rPr>
              <w:ins w:id="1821" w:author="Thai" w:date="2016-10-23T22:46:00Z"/>
              <w:rFonts w:ascii="Times New Roman" w:eastAsia="Times New Roman" w:hAnsi="Times New Roman" w:cs="Times New Roman"/>
              <w:sz w:val="24"/>
              <w:szCs w:val="24"/>
              <w:lang w:val="vi-VN" w:eastAsia="vi-VN"/>
            </w:rPr>
          </w:rPrChange>
        </w:rPr>
        <w:pPrChange w:id="1822" w:author="Thai" w:date="2016-10-23T22:45:00Z">
          <w:pPr>
            <w:spacing w:line="240" w:lineRule="auto"/>
          </w:pPr>
        </w:pPrChange>
      </w:pPr>
      <w:ins w:id="1823" w:author="ismail - [2010]" w:date="2016-10-23T19:57:00Z">
        <w:r w:rsidRPr="00E810B2">
          <w:rPr>
            <w:rFonts w:ascii="Times New Roman" w:eastAsia="Times New Roman" w:hAnsi="Times New Roman" w:cs="Times New Roman"/>
            <w:sz w:val="24"/>
            <w:szCs w:val="24"/>
            <w:lang w:val="vi-VN" w:eastAsia="vi-VN"/>
            <w:rPrChange w:id="1824" w:author="Thai" w:date="2016-10-23T23:15:00Z">
              <w:rPr>
                <w:rFonts w:eastAsia="Times New Roman"/>
                <w:lang w:val="vi-VN" w:eastAsia="vi-VN"/>
              </w:rPr>
            </w:rPrChange>
          </w:rPr>
          <w:t>Một tay nắm cửa có</w:t>
        </w:r>
      </w:ins>
      <w:ins w:id="1825" w:author="Huỳnh Ngọc Thắng" w:date="2016-11-16T18:18:00Z">
        <w:r w:rsidR="00A3666F">
          <w:rPr>
            <w:rFonts w:ascii="Times New Roman" w:eastAsia="Times New Roman" w:hAnsi="Times New Roman" w:cs="Times New Roman"/>
            <w:sz w:val="24"/>
            <w:szCs w:val="24"/>
            <w:lang w:eastAsia="vi-VN"/>
          </w:rPr>
          <w:t xml:space="preserve"> gợi ý tương tác nhận biết được đó là khả năng cầm lấy</w:t>
        </w:r>
      </w:ins>
      <w:ins w:id="1826" w:author="ismail - [2010]" w:date="2016-10-23T19:57:00Z">
        <w:del w:id="1827" w:author="Huỳnh Ngọc Thắng" w:date="2016-11-16T18:18:00Z">
          <w:r w:rsidRPr="00E810B2" w:rsidDel="00A3666F">
            <w:rPr>
              <w:rFonts w:ascii="Times New Roman" w:eastAsia="Times New Roman" w:hAnsi="Times New Roman" w:cs="Times New Roman"/>
              <w:sz w:val="24"/>
              <w:szCs w:val="24"/>
              <w:lang w:val="vi-VN" w:eastAsia="vi-VN"/>
              <w:rPrChange w:id="1828" w:author="Thai" w:date="2016-10-23T23:15:00Z">
                <w:rPr>
                  <w:rFonts w:eastAsia="Times New Roman"/>
                  <w:lang w:val="vi-VN" w:eastAsia="vi-VN"/>
                </w:rPr>
              </w:rPrChange>
            </w:rPr>
            <w:delText xml:space="preserve"> affordance nhận thức của graspa</w:delText>
          </w:r>
        </w:del>
        <w:del w:id="1829" w:author="Huỳnh Ngọc Thắng" w:date="2016-11-16T18:17:00Z">
          <w:r w:rsidRPr="00E810B2" w:rsidDel="00A3666F">
            <w:rPr>
              <w:rFonts w:ascii="Times New Roman" w:eastAsia="Times New Roman" w:hAnsi="Times New Roman" w:cs="Times New Roman"/>
              <w:sz w:val="24"/>
              <w:szCs w:val="24"/>
              <w:lang w:val="vi-VN" w:eastAsia="vi-VN"/>
              <w:rPrChange w:id="1830" w:author="Thai" w:date="2016-10-23T23:15:00Z">
                <w:rPr>
                  <w:rFonts w:eastAsia="Times New Roman"/>
                  <w:lang w:val="vi-VN" w:eastAsia="vi-VN"/>
                </w:rPr>
              </w:rPrChange>
            </w:rPr>
            <w:delText>bility</w:delText>
          </w:r>
        </w:del>
        <w:r w:rsidRPr="00E810B2">
          <w:rPr>
            <w:rFonts w:ascii="Times New Roman" w:eastAsia="Times New Roman" w:hAnsi="Times New Roman" w:cs="Times New Roman"/>
            <w:sz w:val="24"/>
            <w:szCs w:val="24"/>
            <w:lang w:val="vi-VN" w:eastAsia="vi-VN"/>
            <w:rPrChange w:id="1831" w:author="Thai" w:date="2016-10-23T23:15:00Z">
              <w:rPr>
                <w:rFonts w:eastAsia="Times New Roman"/>
                <w:lang w:val="vi-VN" w:eastAsia="vi-VN"/>
              </w:rPr>
            </w:rPrChange>
          </w:rPr>
          <w:t xml:space="preserve">. Nhưng biết rằng đó là tay nắm cửa được sử dụng để mở và đóng cửa đã được </w:t>
        </w:r>
      </w:ins>
      <w:ins w:id="1832" w:author="Huỳnh Ngọc Thắng" w:date="2016-11-16T18:19:00Z">
        <w:r w:rsidR="00A3666F">
          <w:rPr>
            <w:rFonts w:ascii="Times New Roman" w:eastAsia="Times New Roman" w:hAnsi="Times New Roman" w:cs="Times New Roman"/>
            <w:sz w:val="24"/>
            <w:szCs w:val="24"/>
            <w:lang w:eastAsia="vi-VN"/>
          </w:rPr>
          <w:t>biết đến</w:t>
        </w:r>
      </w:ins>
      <w:ins w:id="1833" w:author="ismail - [2010]" w:date="2016-10-23T19:57:00Z">
        <w:del w:id="1834" w:author="Huỳnh Ngọc Thắng" w:date="2016-11-16T18:19:00Z">
          <w:r w:rsidRPr="00E810B2" w:rsidDel="00A3666F">
            <w:rPr>
              <w:rFonts w:ascii="Times New Roman" w:eastAsia="Times New Roman" w:hAnsi="Times New Roman" w:cs="Times New Roman"/>
              <w:sz w:val="24"/>
              <w:szCs w:val="24"/>
              <w:lang w:val="vi-VN" w:eastAsia="vi-VN"/>
              <w:rPrChange w:id="1835" w:author="Thai" w:date="2016-10-23T23:15:00Z">
                <w:rPr>
                  <w:rFonts w:eastAsia="Times New Roman"/>
                  <w:lang w:val="vi-VN" w:eastAsia="vi-VN"/>
                </w:rPr>
              </w:rPrChange>
            </w:rPr>
            <w:delText>học</w:delText>
          </w:r>
        </w:del>
        <w:r w:rsidRPr="00E810B2">
          <w:rPr>
            <w:rFonts w:ascii="Times New Roman" w:eastAsia="Times New Roman" w:hAnsi="Times New Roman" w:cs="Times New Roman"/>
            <w:sz w:val="24"/>
            <w:szCs w:val="24"/>
            <w:lang w:val="vi-VN" w:eastAsia="vi-VN"/>
            <w:rPrChange w:id="1836" w:author="Thai" w:date="2016-10-23T23:15:00Z">
              <w:rPr>
                <w:rFonts w:eastAsia="Times New Roman"/>
                <w:lang w:val="vi-VN" w:eastAsia="vi-VN"/>
              </w:rPr>
            </w:rPrChange>
          </w:rPr>
          <w:t xml:space="preserve">: nó là một khía cạnh văn hóa của thiết kế mà tay nắm, </w:t>
        </w:r>
        <w:del w:id="1837" w:author="Huỳnh Ngọc Thắng" w:date="2016-11-16T18:19:00Z">
          <w:r w:rsidRPr="00E810B2" w:rsidDel="00A3666F">
            <w:rPr>
              <w:rFonts w:ascii="Times New Roman" w:eastAsia="Times New Roman" w:hAnsi="Times New Roman" w:cs="Times New Roman"/>
              <w:sz w:val="24"/>
              <w:szCs w:val="24"/>
              <w:lang w:val="vi-VN" w:eastAsia="vi-VN"/>
              <w:rPrChange w:id="1838" w:author="Thai" w:date="2016-10-23T23:15:00Z">
                <w:rPr>
                  <w:rFonts w:eastAsia="Times New Roman"/>
                  <w:lang w:val="vi-VN" w:eastAsia="vi-VN"/>
                </w:rPr>
              </w:rPrChange>
            </w:rPr>
            <w:delText>xử lý,</w:delText>
          </w:r>
        </w:del>
      </w:ins>
      <w:ins w:id="1839" w:author="Huỳnh Ngọc Thắng" w:date="2016-11-16T18:19:00Z">
        <w:r w:rsidR="00A3666F">
          <w:rPr>
            <w:rFonts w:ascii="Times New Roman" w:eastAsia="Times New Roman" w:hAnsi="Times New Roman" w:cs="Times New Roman"/>
            <w:sz w:val="24"/>
            <w:szCs w:val="24"/>
            <w:lang w:eastAsia="vi-VN"/>
          </w:rPr>
          <w:t>và thanh cầm</w:t>
        </w:r>
      </w:ins>
      <w:ins w:id="1840" w:author="ismail - [2010]" w:date="2016-10-23T19:57:00Z">
        <w:r w:rsidRPr="00E810B2">
          <w:rPr>
            <w:rFonts w:ascii="Times New Roman" w:eastAsia="Times New Roman" w:hAnsi="Times New Roman" w:cs="Times New Roman"/>
            <w:sz w:val="24"/>
            <w:szCs w:val="24"/>
            <w:lang w:val="vi-VN" w:eastAsia="vi-VN"/>
            <w:rPrChange w:id="1841" w:author="Thai" w:date="2016-10-23T23:15:00Z">
              <w:rPr>
                <w:rFonts w:eastAsia="Times New Roman"/>
                <w:lang w:val="vi-VN" w:eastAsia="vi-VN"/>
              </w:rPr>
            </w:rPrChange>
          </w:rPr>
          <w:t xml:space="preserve"> khi được đặt trên cửa ra vào, </w:t>
        </w:r>
        <w:del w:id="1842" w:author="Huỳnh Ngọc Thắng" w:date="2016-11-16T18:20:00Z">
          <w:r w:rsidRPr="00E810B2" w:rsidDel="00A3666F">
            <w:rPr>
              <w:rFonts w:ascii="Times New Roman" w:eastAsia="Times New Roman" w:hAnsi="Times New Roman" w:cs="Times New Roman"/>
              <w:sz w:val="24"/>
              <w:szCs w:val="24"/>
              <w:lang w:val="vi-VN" w:eastAsia="vi-VN"/>
              <w:rPrChange w:id="1843" w:author="Thai" w:date="2016-10-23T23:15:00Z">
                <w:rPr>
                  <w:rFonts w:eastAsia="Times New Roman"/>
                  <w:lang w:val="vi-VN" w:eastAsia="vi-VN"/>
                </w:rPr>
              </w:rPrChange>
            </w:rPr>
            <w:delText>được dự định để</w:delText>
          </w:r>
        </w:del>
      </w:ins>
      <w:ins w:id="1844" w:author="Huỳnh Ngọc Thắng" w:date="2016-11-16T18:20:00Z">
        <w:r w:rsidR="00A3666F">
          <w:rPr>
            <w:rFonts w:ascii="Times New Roman" w:eastAsia="Times New Roman" w:hAnsi="Times New Roman" w:cs="Times New Roman"/>
            <w:sz w:val="24"/>
            <w:szCs w:val="24"/>
            <w:lang w:eastAsia="vi-VN"/>
          </w:rPr>
          <w:t>chúng có xu hướng</w:t>
        </w:r>
      </w:ins>
      <w:ins w:id="1845" w:author="ismail - [2010]" w:date="2016-10-23T19:57:00Z">
        <w:r w:rsidRPr="00E810B2">
          <w:rPr>
            <w:rFonts w:ascii="Times New Roman" w:eastAsia="Times New Roman" w:hAnsi="Times New Roman" w:cs="Times New Roman"/>
            <w:sz w:val="24"/>
            <w:szCs w:val="24"/>
            <w:lang w:val="vi-VN" w:eastAsia="vi-VN"/>
            <w:rPrChange w:id="1846" w:author="Thai" w:date="2016-10-23T23:15:00Z">
              <w:rPr>
                <w:rFonts w:eastAsia="Times New Roman"/>
                <w:lang w:val="vi-VN" w:eastAsia="vi-VN"/>
              </w:rPr>
            </w:rPrChange>
          </w:rPr>
          <w:t xml:space="preserve"> cho phép việc mở và đóng các cửa ra vào. Các thiết bị </w:t>
        </w:r>
      </w:ins>
      <w:ins w:id="1847" w:author="Huỳnh Ngọc Thắng" w:date="2016-11-16T18:21:00Z">
        <w:r w:rsidR="00A3666F">
          <w:rPr>
            <w:rFonts w:ascii="Times New Roman" w:eastAsia="Times New Roman" w:hAnsi="Times New Roman" w:cs="Times New Roman"/>
            <w:sz w:val="24"/>
            <w:szCs w:val="24"/>
            <w:lang w:eastAsia="vi-VN"/>
          </w:rPr>
          <w:t xml:space="preserve">tương tự </w:t>
        </w:r>
      </w:ins>
      <w:ins w:id="1848" w:author="ismail - [2010]" w:date="2016-10-23T19:57:00Z">
        <w:r w:rsidRPr="00E810B2">
          <w:rPr>
            <w:rFonts w:ascii="Times New Roman" w:eastAsia="Times New Roman" w:hAnsi="Times New Roman" w:cs="Times New Roman"/>
            <w:sz w:val="24"/>
            <w:szCs w:val="24"/>
            <w:lang w:val="vi-VN" w:eastAsia="vi-VN"/>
            <w:rPrChange w:id="1849" w:author="Thai" w:date="2016-10-23T23:15:00Z">
              <w:rPr>
                <w:rFonts w:eastAsia="Times New Roman"/>
                <w:lang w:val="vi-VN" w:eastAsia="vi-VN"/>
              </w:rPr>
            </w:rPrChange>
          </w:rPr>
          <w:t xml:space="preserve">trên </w:t>
        </w:r>
        <w:del w:id="1850" w:author="Huỳnh Ngọc Thắng" w:date="2016-11-16T18:21:00Z">
          <w:r w:rsidRPr="00E810B2" w:rsidDel="00A3666F">
            <w:rPr>
              <w:rFonts w:ascii="Times New Roman" w:eastAsia="Times New Roman" w:hAnsi="Times New Roman" w:cs="Times New Roman"/>
              <w:sz w:val="24"/>
              <w:szCs w:val="24"/>
              <w:lang w:val="vi-VN" w:eastAsia="vi-VN"/>
              <w:rPrChange w:id="1851" w:author="Thai" w:date="2016-10-23T23:15:00Z">
                <w:rPr>
                  <w:rFonts w:eastAsia="Times New Roman"/>
                  <w:lang w:val="vi-VN" w:eastAsia="vi-VN"/>
                </w:rPr>
              </w:rPrChange>
            </w:rPr>
            <w:delText>cùng một</w:delText>
          </w:r>
        </w:del>
      </w:ins>
      <w:ins w:id="1852" w:author="ismail - [2010]" w:date="2016-10-23T20:47:00Z">
        <w:del w:id="1853" w:author="Huỳnh Ngọc Thắng" w:date="2016-11-16T18:21:00Z">
          <w:r w:rsidR="005151EB" w:rsidRPr="00E810B2" w:rsidDel="00A3666F">
            <w:rPr>
              <w:rFonts w:ascii="Times New Roman" w:eastAsia="Times New Roman" w:hAnsi="Times New Roman" w:cs="Times New Roman"/>
              <w:color w:val="auto"/>
              <w:sz w:val="24"/>
              <w:szCs w:val="24"/>
              <w:lang w:val="vi-VN" w:eastAsia="vi-VN"/>
            </w:rPr>
            <w:delText xml:space="preserve"> </w:delText>
          </w:r>
        </w:del>
      </w:ins>
      <w:ins w:id="1854" w:author="ismail - [2010]" w:date="2016-10-23T19:57:00Z">
        <w:del w:id="1855" w:author="Huỳnh Ngọc Thắng" w:date="2016-11-16T18:21:00Z">
          <w:r w:rsidRPr="00E810B2" w:rsidDel="00A3666F">
            <w:rPr>
              <w:rFonts w:ascii="Times New Roman" w:eastAsia="Times New Roman" w:hAnsi="Times New Roman" w:cs="Times New Roman"/>
              <w:sz w:val="24"/>
              <w:szCs w:val="24"/>
              <w:lang w:val="vi-VN" w:eastAsia="vi-VN"/>
              <w:rPrChange w:id="1856" w:author="Thai" w:date="2016-10-23T23:15:00Z">
                <w:rPr>
                  <w:rFonts w:eastAsia="Times New Roman"/>
                  <w:lang w:val="vi-VN" w:eastAsia="vi-VN"/>
                </w:rPr>
              </w:rPrChange>
            </w:rPr>
            <w:delText>vách cố định</w:delText>
          </w:r>
        </w:del>
      </w:ins>
      <w:ins w:id="1857" w:author="Huỳnh Ngọc Thắng" w:date="2016-11-16T18:21:00Z">
        <w:r w:rsidR="00A3666F">
          <w:rPr>
            <w:rFonts w:ascii="Times New Roman" w:eastAsia="Times New Roman" w:hAnsi="Times New Roman" w:cs="Times New Roman"/>
            <w:sz w:val="24"/>
            <w:szCs w:val="24"/>
            <w:lang w:eastAsia="vi-VN"/>
          </w:rPr>
          <w:t>bức tường</w:t>
        </w:r>
      </w:ins>
      <w:ins w:id="1858" w:author="ismail - [2010]" w:date="2016-10-23T19:57:00Z">
        <w:r w:rsidRPr="00E810B2">
          <w:rPr>
            <w:rFonts w:ascii="Times New Roman" w:eastAsia="Times New Roman" w:hAnsi="Times New Roman" w:cs="Times New Roman"/>
            <w:sz w:val="24"/>
            <w:szCs w:val="24"/>
            <w:lang w:val="vi-VN" w:eastAsia="vi-VN"/>
            <w:rPrChange w:id="1859" w:author="Thai" w:date="2016-10-23T23:15:00Z">
              <w:rPr>
                <w:rFonts w:eastAsia="Times New Roman"/>
                <w:lang w:val="vi-VN" w:eastAsia="vi-VN"/>
              </w:rPr>
            </w:rPrChange>
          </w:rPr>
          <w:t xml:space="preserve"> sẽ có một cách </w:t>
        </w:r>
      </w:ins>
      <w:ins w:id="1860" w:author="Huỳnh Ngọc Thắng" w:date="2016-11-16T18:21:00Z">
        <w:r w:rsidR="00A3666F">
          <w:rPr>
            <w:rFonts w:ascii="Times New Roman" w:eastAsia="Times New Roman" w:hAnsi="Times New Roman" w:cs="Times New Roman"/>
            <w:sz w:val="24"/>
            <w:szCs w:val="24"/>
            <w:lang w:eastAsia="vi-VN"/>
          </w:rPr>
          <w:t>hiểu</w:t>
        </w:r>
      </w:ins>
      <w:ins w:id="1861" w:author="ismail - [2010]" w:date="2016-10-23T19:57:00Z">
        <w:del w:id="1862" w:author="Huỳnh Ngọc Thắng" w:date="2016-11-16T18:21:00Z">
          <w:r w:rsidRPr="00E810B2" w:rsidDel="00A3666F">
            <w:rPr>
              <w:rFonts w:ascii="Times New Roman" w:eastAsia="Times New Roman" w:hAnsi="Times New Roman" w:cs="Times New Roman"/>
              <w:sz w:val="24"/>
              <w:szCs w:val="24"/>
              <w:lang w:val="vi-VN" w:eastAsia="vi-VN"/>
              <w:rPrChange w:id="1863" w:author="Thai" w:date="2016-10-23T23:15:00Z">
                <w:rPr>
                  <w:rFonts w:eastAsia="Times New Roman"/>
                  <w:lang w:val="vi-VN" w:eastAsia="vi-VN"/>
                </w:rPr>
              </w:rPrChange>
            </w:rPr>
            <w:delText>giải thích</w:delText>
          </w:r>
        </w:del>
        <w:r w:rsidRPr="00E810B2">
          <w:rPr>
            <w:rFonts w:ascii="Times New Roman" w:eastAsia="Times New Roman" w:hAnsi="Times New Roman" w:cs="Times New Roman"/>
            <w:sz w:val="24"/>
            <w:szCs w:val="24"/>
            <w:lang w:val="vi-VN" w:eastAsia="vi-VN"/>
            <w:rPrChange w:id="1864" w:author="Thai" w:date="2016-10-23T23:15:00Z">
              <w:rPr>
                <w:rFonts w:eastAsia="Times New Roman"/>
                <w:lang w:val="vi-VN" w:eastAsia="vi-VN"/>
              </w:rPr>
            </w:rPrChange>
          </w:rPr>
          <w:t xml:space="preserve"> khác</w:t>
        </w:r>
        <w:del w:id="1865" w:author="Huỳnh Ngọc Thắng" w:date="2016-11-16T18:21:00Z">
          <w:r w:rsidRPr="00E810B2" w:rsidDel="00A3666F">
            <w:rPr>
              <w:rFonts w:ascii="Times New Roman" w:eastAsia="Times New Roman" w:hAnsi="Times New Roman" w:cs="Times New Roman"/>
              <w:sz w:val="24"/>
              <w:szCs w:val="24"/>
              <w:lang w:val="vi-VN" w:eastAsia="vi-VN"/>
              <w:rPrChange w:id="1866" w:author="Thai" w:date="2016-10-23T23:15:00Z">
                <w:rPr>
                  <w:rFonts w:eastAsia="Times New Roman"/>
                  <w:lang w:val="vi-VN" w:eastAsia="vi-VN"/>
                </w:rPr>
              </w:rPrChange>
            </w:rPr>
            <w:delText xml:space="preserve"> nhau</w:delText>
          </w:r>
        </w:del>
        <w:r w:rsidRPr="00E810B2">
          <w:rPr>
            <w:rFonts w:ascii="Times New Roman" w:eastAsia="Times New Roman" w:hAnsi="Times New Roman" w:cs="Times New Roman"/>
            <w:sz w:val="24"/>
            <w:szCs w:val="24"/>
            <w:lang w:val="vi-VN" w:eastAsia="vi-VN"/>
            <w:rPrChange w:id="1867" w:author="Thai" w:date="2016-10-23T23:15:00Z">
              <w:rPr>
                <w:rFonts w:eastAsia="Times New Roman"/>
                <w:lang w:val="vi-VN" w:eastAsia="vi-VN"/>
              </w:rPr>
            </w:rPrChange>
          </w:rPr>
          <w:t xml:space="preserve">: </w:t>
        </w:r>
      </w:ins>
      <w:ins w:id="1868" w:author="Huỳnh Ngọc Thắng" w:date="2016-11-16T18:22:00Z">
        <w:r w:rsidR="00A3666F">
          <w:rPr>
            <w:rFonts w:ascii="Times New Roman" w:eastAsia="Times New Roman" w:hAnsi="Times New Roman" w:cs="Times New Roman"/>
            <w:sz w:val="24"/>
            <w:szCs w:val="24"/>
            <w:lang w:eastAsia="vi-VN"/>
          </w:rPr>
          <w:t xml:space="preserve">ví dụ </w:t>
        </w:r>
      </w:ins>
      <w:ins w:id="1869" w:author="ismail - [2010]" w:date="2016-10-23T19:57:00Z">
        <w:del w:id="1870" w:author="Huỳnh Ngọc Thắng" w:date="2016-11-16T18:22:00Z">
          <w:r w:rsidRPr="00E810B2" w:rsidDel="00A3666F">
            <w:rPr>
              <w:rFonts w:ascii="Times New Roman" w:eastAsia="Times New Roman" w:hAnsi="Times New Roman" w:cs="Times New Roman"/>
              <w:sz w:val="24"/>
              <w:szCs w:val="24"/>
              <w:lang w:val="vi-VN" w:eastAsia="vi-VN"/>
              <w:rPrChange w:id="1871" w:author="Thai" w:date="2016-10-23T23:15:00Z">
                <w:rPr>
                  <w:rFonts w:eastAsia="Times New Roman"/>
                  <w:lang w:val="vi-VN" w:eastAsia="vi-VN"/>
                </w:rPr>
              </w:rPrChange>
            </w:rPr>
            <w:delText>họ</w:delText>
          </w:r>
        </w:del>
      </w:ins>
      <w:ins w:id="1872" w:author="Huỳnh Ngọc Thắng" w:date="2016-11-16T18:22:00Z">
        <w:r w:rsidR="00A3666F">
          <w:rPr>
            <w:rFonts w:ascii="Times New Roman" w:eastAsia="Times New Roman" w:hAnsi="Times New Roman" w:cs="Times New Roman"/>
            <w:sz w:val="24"/>
            <w:szCs w:val="24"/>
            <w:lang w:eastAsia="vi-VN"/>
          </w:rPr>
          <w:t>chúng</w:t>
        </w:r>
      </w:ins>
      <w:ins w:id="1873" w:author="ismail - [2010]" w:date="2016-10-23T19:57:00Z">
        <w:r w:rsidRPr="00E810B2">
          <w:rPr>
            <w:rFonts w:ascii="Times New Roman" w:eastAsia="Times New Roman" w:hAnsi="Times New Roman" w:cs="Times New Roman"/>
            <w:sz w:val="24"/>
            <w:szCs w:val="24"/>
            <w:lang w:val="vi-VN" w:eastAsia="vi-VN"/>
            <w:rPrChange w:id="1874" w:author="Thai" w:date="2016-10-23T23:15:00Z">
              <w:rPr>
                <w:rFonts w:eastAsia="Times New Roman"/>
                <w:lang w:val="vi-VN" w:eastAsia="vi-VN"/>
              </w:rPr>
            </w:rPrChange>
          </w:rPr>
          <w:t xml:space="preserve"> có thể</w:t>
        </w:r>
      </w:ins>
      <w:ins w:id="1875" w:author="Huỳnh Ngọc Thắng" w:date="2016-11-16T18:22:00Z">
        <w:r w:rsidR="00A3666F">
          <w:rPr>
            <w:rFonts w:ascii="Times New Roman" w:eastAsia="Times New Roman" w:hAnsi="Times New Roman" w:cs="Times New Roman"/>
            <w:sz w:val="24"/>
            <w:szCs w:val="24"/>
            <w:lang w:eastAsia="vi-VN"/>
          </w:rPr>
          <w:t xml:space="preserve"> giúp nâng đỡ chẳng hạn</w:t>
        </w:r>
      </w:ins>
      <w:ins w:id="1876" w:author="ismail - [2010]" w:date="2016-10-23T19:57:00Z">
        <w:del w:id="1877" w:author="Huỳnh Ngọc Thắng" w:date="2016-11-16T18:22:00Z">
          <w:r w:rsidRPr="00E810B2" w:rsidDel="00A3666F">
            <w:rPr>
              <w:rFonts w:ascii="Times New Roman" w:eastAsia="Times New Roman" w:hAnsi="Times New Roman" w:cs="Times New Roman"/>
              <w:sz w:val="24"/>
              <w:szCs w:val="24"/>
              <w:lang w:val="vi-VN" w:eastAsia="vi-VN"/>
              <w:rPrChange w:id="1878" w:author="Thai" w:date="2016-10-23T23:15:00Z">
                <w:rPr>
                  <w:rFonts w:eastAsia="Times New Roman"/>
                  <w:lang w:val="vi-VN" w:eastAsia="vi-VN"/>
                </w:rPr>
              </w:rPrChange>
            </w:rPr>
            <w:delText xml:space="preserve"> cung cấp hỗ trợ, ví dụ</w:delText>
          </w:r>
        </w:del>
        <w:r w:rsidRPr="00E810B2">
          <w:rPr>
            <w:rFonts w:ascii="Times New Roman" w:eastAsia="Times New Roman" w:hAnsi="Times New Roman" w:cs="Times New Roman"/>
            <w:sz w:val="24"/>
            <w:szCs w:val="24"/>
            <w:lang w:val="vi-VN" w:eastAsia="vi-VN"/>
            <w:rPrChange w:id="1879" w:author="Thai" w:date="2016-10-23T23:15:00Z">
              <w:rPr>
                <w:rFonts w:eastAsia="Times New Roman"/>
                <w:lang w:val="vi-VN" w:eastAsia="vi-VN"/>
              </w:rPr>
            </w:rPrChange>
          </w:rPr>
          <w:t xml:space="preserve">, nhưng chắc chắn không phải là khả năng mở bức tường. </w:t>
        </w:r>
        <w:del w:id="1880" w:author="Huỳnh Ngọc Thắng" w:date="2016-11-16T18:23:00Z">
          <w:r w:rsidRPr="00E810B2" w:rsidDel="005B011E">
            <w:rPr>
              <w:rFonts w:ascii="Times New Roman" w:eastAsia="Times New Roman" w:hAnsi="Times New Roman" w:cs="Times New Roman"/>
              <w:sz w:val="24"/>
              <w:szCs w:val="24"/>
              <w:lang w:val="vi-VN" w:eastAsia="vi-VN"/>
              <w:rPrChange w:id="1881" w:author="Thai" w:date="2016-10-23T23:15:00Z">
                <w:rPr>
                  <w:rFonts w:eastAsia="Times New Roman"/>
                  <w:lang w:val="vi-VN" w:eastAsia="vi-VN"/>
                </w:rPr>
              </w:rPrChange>
            </w:rPr>
            <w:delText>Việc giải thích của một affordance coi là một văn hóa quy ước.</w:delText>
          </w:r>
        </w:del>
      </w:ins>
      <w:ins w:id="1882" w:author="Huỳnh Ngọc Thắng" w:date="2016-11-16T18:23:00Z">
        <w:r w:rsidR="005B011E">
          <w:rPr>
            <w:rFonts w:ascii="Times New Roman" w:eastAsia="Times New Roman" w:hAnsi="Times New Roman" w:cs="Times New Roman"/>
            <w:sz w:val="24"/>
            <w:szCs w:val="24"/>
            <w:lang w:eastAsia="vi-VN"/>
          </w:rPr>
          <w:t>Cách hiểu về một gợi ý tương tác nhận biết được chính là những quy ước về văn hóa.</w:t>
        </w:r>
      </w:ins>
    </w:p>
    <w:p w:rsidR="00D2345E" w:rsidRPr="00E810B2" w:rsidRDefault="00D2345E">
      <w:pPr>
        <w:spacing w:line="240" w:lineRule="auto"/>
        <w:ind w:firstLine="720"/>
        <w:jc w:val="both"/>
        <w:rPr>
          <w:ins w:id="1883" w:author="Thai" w:date="2016-10-23T22:46:00Z"/>
          <w:rFonts w:ascii="Times New Roman" w:eastAsia="Times New Roman" w:hAnsi="Times New Roman" w:cs="Times New Roman"/>
          <w:sz w:val="24"/>
          <w:szCs w:val="24"/>
          <w:lang w:val="vi-VN" w:eastAsia="vi-VN"/>
        </w:rPr>
        <w:pPrChange w:id="1884" w:author="Thai" w:date="2016-10-23T22:45:00Z">
          <w:pPr>
            <w:spacing w:line="240" w:lineRule="auto"/>
          </w:pPr>
        </w:pPrChange>
      </w:pPr>
    </w:p>
    <w:p w:rsidR="00D2345E" w:rsidRPr="00E810B2" w:rsidRDefault="005B011E">
      <w:pPr>
        <w:spacing w:line="240" w:lineRule="auto"/>
        <w:jc w:val="both"/>
        <w:rPr>
          <w:ins w:id="1885" w:author="ismail - [2010]" w:date="2016-10-23T19:57:00Z"/>
          <w:rFonts w:ascii="Times New Roman" w:eastAsia="Times New Roman" w:hAnsi="Times New Roman" w:cs="Times New Roman"/>
          <w:b/>
          <w:color w:val="auto"/>
          <w:sz w:val="28"/>
          <w:szCs w:val="28"/>
          <w:lang w:eastAsia="vi-VN"/>
          <w:rPrChange w:id="1886" w:author="Thai" w:date="2016-10-23T23:15:00Z">
            <w:rPr>
              <w:ins w:id="1887" w:author="ismail - [2010]" w:date="2016-10-23T19:57:00Z"/>
              <w:rFonts w:ascii="Times New Roman" w:eastAsia="Times New Roman" w:hAnsi="Times New Roman" w:cs="Times New Roman"/>
              <w:color w:val="auto"/>
              <w:sz w:val="24"/>
              <w:szCs w:val="24"/>
              <w:lang w:val="vi-VN" w:eastAsia="vi-VN"/>
            </w:rPr>
          </w:rPrChange>
        </w:rPr>
        <w:pPrChange w:id="1888" w:author="Thai" w:date="2016-10-23T22:46:00Z">
          <w:pPr>
            <w:spacing w:line="240" w:lineRule="auto"/>
          </w:pPr>
        </w:pPrChange>
      </w:pPr>
      <w:ins w:id="1889" w:author="Huỳnh Ngọc Thắng" w:date="2016-11-16T18:23:00Z">
        <w:r>
          <w:rPr>
            <w:rFonts w:ascii="Times New Roman" w:eastAsia="Times New Roman" w:hAnsi="Times New Roman" w:cs="Times New Roman"/>
            <w:b/>
            <w:sz w:val="28"/>
            <w:szCs w:val="28"/>
            <w:lang w:eastAsia="vi-VN"/>
          </w:rPr>
          <w:t xml:space="preserve">NHỮNG </w:t>
        </w:r>
      </w:ins>
      <w:ins w:id="1890" w:author="Thai" w:date="2016-10-23T22:46:00Z">
        <w:r w:rsidR="00D2345E" w:rsidRPr="00E810B2">
          <w:rPr>
            <w:rFonts w:ascii="Times New Roman" w:eastAsia="Times New Roman" w:hAnsi="Times New Roman" w:cs="Times New Roman"/>
            <w:b/>
            <w:sz w:val="28"/>
            <w:szCs w:val="28"/>
            <w:lang w:eastAsia="vi-VN"/>
          </w:rPr>
          <w:t xml:space="preserve">QUY ƯỚC LÀ </w:t>
        </w:r>
      </w:ins>
      <w:ins w:id="1891" w:author="Huỳnh Ngọc Thắng" w:date="2016-11-16T18:23:00Z">
        <w:r>
          <w:rPr>
            <w:rFonts w:ascii="Times New Roman" w:eastAsia="Times New Roman" w:hAnsi="Times New Roman" w:cs="Times New Roman"/>
            <w:b/>
            <w:sz w:val="28"/>
            <w:szCs w:val="28"/>
            <w:lang w:eastAsia="vi-VN"/>
          </w:rPr>
          <w:t xml:space="preserve">NHỮNG </w:t>
        </w:r>
      </w:ins>
      <w:ins w:id="1892" w:author="Thai" w:date="2016-10-23T22:46:00Z">
        <w:r w:rsidR="00D2345E" w:rsidRPr="00E810B2">
          <w:rPr>
            <w:rFonts w:ascii="Times New Roman" w:eastAsia="Times New Roman" w:hAnsi="Times New Roman" w:cs="Times New Roman"/>
            <w:b/>
            <w:sz w:val="28"/>
            <w:szCs w:val="28"/>
            <w:lang w:eastAsia="vi-VN"/>
          </w:rPr>
          <w:t>RÀNG BUỘC VĂN HÓA</w:t>
        </w:r>
      </w:ins>
    </w:p>
    <w:p w:rsidR="00AD7A6C" w:rsidRPr="00E810B2" w:rsidDel="00D2345E" w:rsidRDefault="00AD7A6C">
      <w:pPr>
        <w:spacing w:line="240" w:lineRule="auto"/>
        <w:jc w:val="both"/>
        <w:rPr>
          <w:del w:id="1893" w:author="Thai" w:date="2016-10-23T22:44:00Z"/>
          <w:rFonts w:ascii="Times New Roman" w:eastAsia="Times New Roman" w:hAnsi="Times New Roman" w:cs="Times New Roman"/>
          <w:sz w:val="24"/>
          <w:szCs w:val="24"/>
          <w:lang w:val="vi-VN" w:eastAsia="vi-VN"/>
        </w:rPr>
        <w:pPrChange w:id="1894" w:author="ismail - [2010]" w:date="2016-10-23T20:06:00Z">
          <w:pPr>
            <w:spacing w:line="240" w:lineRule="auto"/>
          </w:pPr>
        </w:pPrChange>
      </w:pPr>
    </w:p>
    <w:p w:rsidR="00AD7A6C" w:rsidRPr="00E810B2" w:rsidRDefault="00AD7A6C">
      <w:pPr>
        <w:spacing w:line="240" w:lineRule="auto"/>
        <w:jc w:val="both"/>
        <w:rPr>
          <w:ins w:id="1895" w:author="ismail - [2010]" w:date="2016-10-23T19:57:00Z"/>
          <w:rFonts w:ascii="Times New Roman" w:eastAsia="Times New Roman" w:hAnsi="Times New Roman" w:cs="Times New Roman"/>
          <w:color w:val="auto"/>
          <w:sz w:val="24"/>
          <w:szCs w:val="24"/>
          <w:lang w:val="vi-VN" w:eastAsia="vi-VN"/>
        </w:rPr>
        <w:pPrChange w:id="1896" w:author="ismail - [2010]" w:date="2016-10-23T20:06:00Z">
          <w:pPr>
            <w:spacing w:line="240" w:lineRule="auto"/>
          </w:pPr>
        </w:pPrChange>
      </w:pPr>
      <w:ins w:id="1897" w:author="ismail - [2010]" w:date="2016-10-23T19:57:00Z">
        <w:r w:rsidRPr="00E810B2">
          <w:rPr>
            <w:rFonts w:ascii="Times New Roman" w:eastAsia="Times New Roman" w:hAnsi="Times New Roman" w:cs="Times New Roman"/>
            <w:sz w:val="24"/>
            <w:szCs w:val="24"/>
            <w:lang w:val="vi-VN" w:eastAsia="vi-VN"/>
            <w:rPrChange w:id="1898" w:author="Thai" w:date="2016-10-23T23:15:00Z">
              <w:rPr>
                <w:rFonts w:eastAsia="Times New Roman"/>
                <w:lang w:val="vi-VN" w:eastAsia="vi-VN"/>
              </w:rPr>
            </w:rPrChange>
          </w:rPr>
          <w:t xml:space="preserve">Quy ước là một loại đặc biệt của ràng buộc văn hóa. Ví dụ cái cách mà người ta ăn là </w:t>
        </w:r>
        <w:del w:id="1899" w:author="Huỳnh Ngọc Thắng" w:date="2016-11-16T18:25:00Z">
          <w:r w:rsidRPr="00E810B2" w:rsidDel="005B011E">
            <w:rPr>
              <w:rFonts w:ascii="Times New Roman" w:eastAsia="Times New Roman" w:hAnsi="Times New Roman" w:cs="Times New Roman"/>
              <w:sz w:val="24"/>
              <w:szCs w:val="24"/>
              <w:lang w:val="vi-VN" w:eastAsia="vi-VN"/>
              <w:rPrChange w:id="1900" w:author="Thai" w:date="2016-10-23T23:15:00Z">
                <w:rPr>
                  <w:rFonts w:eastAsia="Times New Roman"/>
                  <w:lang w:val="vi-VN" w:eastAsia="vi-VN"/>
                </w:rPr>
              </w:rPrChange>
            </w:rPr>
            <w:delText>tùy thuộc vào văn hóa mạnh các ràng buộc và quy ước</w:delText>
          </w:r>
        </w:del>
      </w:ins>
      <w:ins w:id="1901" w:author="Huỳnh Ngọc Thắng" w:date="2016-11-16T18:25:00Z">
        <w:r w:rsidR="005B011E">
          <w:rPr>
            <w:rFonts w:ascii="Times New Roman" w:eastAsia="Times New Roman" w:hAnsi="Times New Roman" w:cs="Times New Roman"/>
            <w:sz w:val="24"/>
            <w:szCs w:val="24"/>
            <w:lang w:eastAsia="vi-VN"/>
          </w:rPr>
          <w:t>là một chủ đề về ràng buộc văn hóa mạnh mẽ và những tục lệ</w:t>
        </w:r>
      </w:ins>
      <w:ins w:id="1902" w:author="ismail - [2010]" w:date="2016-10-23T19:57:00Z">
        <w:r w:rsidRPr="00E810B2">
          <w:rPr>
            <w:rFonts w:ascii="Times New Roman" w:eastAsia="Times New Roman" w:hAnsi="Times New Roman" w:cs="Times New Roman"/>
            <w:sz w:val="24"/>
            <w:szCs w:val="24"/>
            <w:lang w:val="vi-VN" w:eastAsia="vi-VN"/>
            <w:rPrChange w:id="1903" w:author="Thai" w:date="2016-10-23T23:15:00Z">
              <w:rPr>
                <w:rFonts w:eastAsia="Times New Roman"/>
                <w:lang w:val="vi-VN" w:eastAsia="vi-VN"/>
              </w:rPr>
            </w:rPrChange>
          </w:rPr>
          <w:t>. Các nền văn hóa khác nhau sử dụng đồ dùng ăn uống khá</w:t>
        </w:r>
      </w:ins>
      <w:ins w:id="1904" w:author="Huỳnh Ngọc Thắng" w:date="2016-11-16T18:25:00Z">
        <w:r w:rsidR="005B011E">
          <w:rPr>
            <w:rFonts w:ascii="Times New Roman" w:eastAsia="Times New Roman" w:hAnsi="Times New Roman" w:cs="Times New Roman"/>
            <w:sz w:val="24"/>
            <w:szCs w:val="24"/>
            <w:lang w:eastAsia="vi-VN"/>
          </w:rPr>
          <w:t>c</w:t>
        </w:r>
      </w:ins>
      <w:ins w:id="1905" w:author="ismail - [2010]" w:date="2016-10-23T19:57:00Z">
        <w:r w:rsidRPr="00E810B2">
          <w:rPr>
            <w:rFonts w:ascii="Times New Roman" w:eastAsia="Times New Roman" w:hAnsi="Times New Roman" w:cs="Times New Roman"/>
            <w:sz w:val="24"/>
            <w:szCs w:val="24"/>
            <w:lang w:val="vi-VN" w:eastAsia="vi-VN"/>
            <w:rPrChange w:id="1906" w:author="Thai" w:date="2016-10-23T23:15:00Z">
              <w:rPr>
                <w:rFonts w:eastAsia="Times New Roman"/>
                <w:lang w:val="vi-VN" w:eastAsia="vi-VN"/>
              </w:rPr>
            </w:rPrChange>
          </w:rPr>
          <w:t xml:space="preserve"> nhau.. Một số người ăn </w:t>
        </w:r>
      </w:ins>
      <w:ins w:id="1907" w:author="Huỳnh Ngọc Thắng" w:date="2016-11-16T18:26:00Z">
        <w:r w:rsidR="005B011E">
          <w:rPr>
            <w:rFonts w:ascii="Times New Roman" w:eastAsia="Times New Roman" w:hAnsi="Times New Roman" w:cs="Times New Roman"/>
            <w:sz w:val="24"/>
            <w:szCs w:val="24"/>
            <w:lang w:eastAsia="vi-VN"/>
          </w:rPr>
          <w:t>chủ yếu bằng</w:t>
        </w:r>
      </w:ins>
      <w:ins w:id="1908" w:author="ismail - [2010]" w:date="2016-10-23T19:57:00Z">
        <w:del w:id="1909" w:author="Huỳnh Ngọc Thắng" w:date="2016-11-16T18:26:00Z">
          <w:r w:rsidRPr="00E810B2" w:rsidDel="005B011E">
            <w:rPr>
              <w:rFonts w:ascii="Times New Roman" w:eastAsia="Times New Roman" w:hAnsi="Times New Roman" w:cs="Times New Roman"/>
              <w:sz w:val="24"/>
              <w:szCs w:val="24"/>
              <w:lang w:val="vi-VN" w:eastAsia="vi-VN"/>
              <w:rPrChange w:id="1910" w:author="Thai" w:date="2016-10-23T23:15:00Z">
                <w:rPr>
                  <w:rFonts w:eastAsia="Times New Roman"/>
                  <w:lang w:val="vi-VN" w:eastAsia="vi-VN"/>
                </w:rPr>
              </w:rPrChange>
            </w:rPr>
            <w:delText>chỉ cần</w:delText>
          </w:r>
        </w:del>
        <w:r w:rsidRPr="00E810B2">
          <w:rPr>
            <w:rFonts w:ascii="Times New Roman" w:eastAsia="Times New Roman" w:hAnsi="Times New Roman" w:cs="Times New Roman"/>
            <w:sz w:val="24"/>
            <w:szCs w:val="24"/>
            <w:lang w:val="vi-VN" w:eastAsia="vi-VN"/>
            <w:rPrChange w:id="1911" w:author="Thai" w:date="2016-10-23T23:15:00Z">
              <w:rPr>
                <w:rFonts w:eastAsia="Times New Roman"/>
                <w:lang w:val="vi-VN" w:eastAsia="vi-VN"/>
              </w:rPr>
            </w:rPrChange>
          </w:rPr>
          <w:t xml:space="preserve"> </w:t>
        </w:r>
        <w:del w:id="1912" w:author="Huỳnh Ngọc Thắng" w:date="2016-11-16T18:26:00Z">
          <w:r w:rsidRPr="00E810B2" w:rsidDel="005B011E">
            <w:rPr>
              <w:rFonts w:ascii="Times New Roman" w:eastAsia="Times New Roman" w:hAnsi="Times New Roman" w:cs="Times New Roman"/>
              <w:sz w:val="24"/>
              <w:szCs w:val="24"/>
              <w:lang w:val="vi-VN" w:eastAsia="vi-VN"/>
              <w:rPrChange w:id="1913" w:author="Thai" w:date="2016-10-23T23:15:00Z">
                <w:rPr>
                  <w:rFonts w:eastAsia="Times New Roman"/>
                  <w:lang w:val="vi-VN" w:eastAsia="vi-VN"/>
                </w:rPr>
              </w:rPrChange>
            </w:rPr>
            <w:delText xml:space="preserve">ùng </w:delText>
          </w:r>
        </w:del>
        <w:del w:id="1914" w:author="Huỳnh Ngọc Thắng" w:date="2016-11-16T18:25:00Z">
          <w:r w:rsidRPr="00E810B2" w:rsidDel="005B011E">
            <w:rPr>
              <w:rFonts w:ascii="Times New Roman" w:eastAsia="Times New Roman" w:hAnsi="Times New Roman" w:cs="Times New Roman"/>
              <w:sz w:val="24"/>
              <w:szCs w:val="24"/>
              <w:lang w:val="vi-VN" w:eastAsia="vi-VN"/>
              <w:rPrChange w:id="1915" w:author="Thai" w:date="2016-10-23T23:15:00Z">
                <w:rPr>
                  <w:rFonts w:eastAsia="Times New Roman"/>
                  <w:lang w:val="vi-VN" w:eastAsia="vi-VN"/>
                </w:rPr>
              </w:rPrChange>
            </w:rPr>
            <w:delText>ngón</w:delText>
          </w:r>
        </w:del>
        <w:r w:rsidRPr="00E810B2">
          <w:rPr>
            <w:rFonts w:ascii="Times New Roman" w:eastAsia="Times New Roman" w:hAnsi="Times New Roman" w:cs="Times New Roman"/>
            <w:sz w:val="24"/>
            <w:szCs w:val="24"/>
            <w:lang w:val="vi-VN" w:eastAsia="vi-VN"/>
            <w:rPrChange w:id="1916" w:author="Thai" w:date="2016-10-23T23:15:00Z">
              <w:rPr>
                <w:rFonts w:eastAsia="Times New Roman"/>
                <w:lang w:val="vi-VN" w:eastAsia="vi-VN"/>
              </w:rPr>
            </w:rPrChange>
          </w:rPr>
          <w:t xml:space="preserve"> tay và bánh mì. Một số</w:t>
        </w:r>
      </w:ins>
      <w:ins w:id="1917" w:author="ismail - [2010]" w:date="2016-10-23T20:18:00Z">
        <w:r w:rsidR="00B05B75" w:rsidRPr="00E810B2">
          <w:rPr>
            <w:rFonts w:ascii="Times New Roman" w:eastAsia="Times New Roman" w:hAnsi="Times New Roman" w:cs="Times New Roman"/>
            <w:color w:val="auto"/>
            <w:sz w:val="24"/>
            <w:szCs w:val="24"/>
            <w:lang w:val="vi-VN" w:eastAsia="vi-VN"/>
          </w:rPr>
          <w:t xml:space="preserve"> </w:t>
        </w:r>
      </w:ins>
      <w:ins w:id="1918" w:author="ismail - [2010]" w:date="2016-10-23T19:57:00Z">
        <w:r w:rsidRPr="00E810B2">
          <w:rPr>
            <w:rFonts w:ascii="Times New Roman" w:eastAsia="Times New Roman" w:hAnsi="Times New Roman" w:cs="Times New Roman"/>
            <w:sz w:val="24"/>
            <w:szCs w:val="24"/>
            <w:lang w:val="vi-VN" w:eastAsia="vi-VN"/>
            <w:rPrChange w:id="1919" w:author="Thai" w:date="2016-10-23T23:15:00Z">
              <w:rPr>
                <w:rFonts w:eastAsia="Times New Roman"/>
                <w:lang w:val="vi-VN" w:eastAsia="vi-VN"/>
              </w:rPr>
            </w:rPrChange>
          </w:rPr>
          <w:t>sử dụng các thiết bị phục vụ cho việc ăn uống</w:t>
        </w:r>
      </w:ins>
      <w:ins w:id="1920" w:author="Huỳnh Ngọc Thắng" w:date="2016-11-16T18:26:00Z">
        <w:r w:rsidR="005B011E">
          <w:rPr>
            <w:rFonts w:ascii="Times New Roman" w:eastAsia="Times New Roman" w:hAnsi="Times New Roman" w:cs="Times New Roman"/>
            <w:sz w:val="24"/>
            <w:szCs w:val="24"/>
            <w:lang w:eastAsia="vi-VN"/>
          </w:rPr>
          <w:t xml:space="preserve"> phức tạp hơn</w:t>
        </w:r>
      </w:ins>
      <w:ins w:id="1921" w:author="ismail - [2010]" w:date="2016-10-23T19:57:00Z">
        <w:r w:rsidRPr="00E810B2">
          <w:rPr>
            <w:rFonts w:ascii="Times New Roman" w:eastAsia="Times New Roman" w:hAnsi="Times New Roman" w:cs="Times New Roman"/>
            <w:sz w:val="24"/>
            <w:szCs w:val="24"/>
            <w:lang w:val="vi-VN" w:eastAsia="vi-VN"/>
            <w:rPrChange w:id="1922" w:author="Thai" w:date="2016-10-23T23:15:00Z">
              <w:rPr>
                <w:rFonts w:eastAsia="Times New Roman"/>
                <w:lang w:val="vi-VN" w:eastAsia="vi-VN"/>
              </w:rPr>
            </w:rPrChange>
          </w:rPr>
          <w:t>. Điều</w:t>
        </w:r>
        <w:r w:rsidR="00B05B75" w:rsidRPr="00E810B2">
          <w:rPr>
            <w:rFonts w:ascii="Times New Roman" w:eastAsia="Times New Roman" w:hAnsi="Times New Roman" w:cs="Times New Roman"/>
            <w:sz w:val="24"/>
            <w:szCs w:val="24"/>
            <w:lang w:val="vi-VN" w:eastAsia="vi-VN"/>
          </w:rPr>
          <w:t xml:space="preserve"> này cũng đúng trong hầu hết cá</w:t>
        </w:r>
      </w:ins>
      <w:ins w:id="1923" w:author="ismail - [2010]" w:date="2016-10-23T20:18:00Z">
        <w:r w:rsidR="00B05B75" w:rsidRPr="00E810B2">
          <w:rPr>
            <w:rFonts w:ascii="Times New Roman" w:eastAsia="Times New Roman" w:hAnsi="Times New Roman" w:cs="Times New Roman"/>
            <w:sz w:val="24"/>
            <w:szCs w:val="24"/>
            <w:lang w:val="vi-VN" w:eastAsia="vi-VN"/>
          </w:rPr>
          <w:t xml:space="preserve">c </w:t>
        </w:r>
      </w:ins>
      <w:ins w:id="1924" w:author="ismail - [2010]" w:date="2016-10-23T19:57:00Z">
        <w:r w:rsidRPr="00E810B2">
          <w:rPr>
            <w:rFonts w:ascii="Times New Roman" w:eastAsia="Times New Roman" w:hAnsi="Times New Roman" w:cs="Times New Roman"/>
            <w:sz w:val="24"/>
            <w:szCs w:val="24"/>
            <w:lang w:val="vi-VN" w:eastAsia="vi-VN"/>
            <w:rPrChange w:id="1925" w:author="Thai" w:date="2016-10-23T23:15:00Z">
              <w:rPr>
                <w:rFonts w:eastAsia="Times New Roman"/>
                <w:lang w:val="vi-VN" w:eastAsia="vi-VN"/>
              </w:rPr>
            </w:rPrChange>
          </w:rPr>
          <w:t xml:space="preserve">khía cạnh của hành vi </w:t>
        </w:r>
      </w:ins>
      <w:ins w:id="1926" w:author="Huỳnh Ngọc Thắng" w:date="2016-11-16T18:26:00Z">
        <w:r w:rsidR="005B011E">
          <w:rPr>
            <w:rFonts w:ascii="Times New Roman" w:eastAsia="Times New Roman" w:hAnsi="Times New Roman" w:cs="Times New Roman"/>
            <w:sz w:val="24"/>
            <w:szCs w:val="24"/>
            <w:lang w:eastAsia="vi-VN"/>
          </w:rPr>
          <w:t xml:space="preserve">mà có thể </w:t>
        </w:r>
      </w:ins>
      <w:ins w:id="1927" w:author="ismail - [2010]" w:date="2016-10-23T19:57:00Z">
        <w:r w:rsidRPr="00E810B2">
          <w:rPr>
            <w:rFonts w:ascii="Times New Roman" w:eastAsia="Times New Roman" w:hAnsi="Times New Roman" w:cs="Times New Roman"/>
            <w:sz w:val="24"/>
            <w:szCs w:val="24"/>
            <w:lang w:val="vi-VN" w:eastAsia="vi-VN"/>
            <w:rPrChange w:id="1928" w:author="Thai" w:date="2016-10-23T23:15:00Z">
              <w:rPr>
                <w:rFonts w:eastAsia="Times New Roman"/>
                <w:lang w:val="vi-VN" w:eastAsia="vi-VN"/>
              </w:rPr>
            </w:rPrChange>
          </w:rPr>
          <w:t>tưởng tượng</w:t>
        </w:r>
      </w:ins>
      <w:ins w:id="1929" w:author="Huỳnh Ngọc Thắng" w:date="2016-11-16T18:27:00Z">
        <w:r w:rsidR="005B011E">
          <w:rPr>
            <w:rFonts w:ascii="Times New Roman" w:eastAsia="Times New Roman" w:hAnsi="Times New Roman" w:cs="Times New Roman"/>
            <w:sz w:val="24"/>
            <w:szCs w:val="24"/>
            <w:lang w:eastAsia="vi-VN"/>
          </w:rPr>
          <w:t xml:space="preserve"> ra được</w:t>
        </w:r>
      </w:ins>
      <w:ins w:id="1930" w:author="ismail - [2010]" w:date="2016-10-23T19:57:00Z">
        <w:r w:rsidRPr="00E810B2">
          <w:rPr>
            <w:rFonts w:ascii="Times New Roman" w:eastAsia="Times New Roman" w:hAnsi="Times New Roman" w:cs="Times New Roman"/>
            <w:sz w:val="24"/>
            <w:szCs w:val="24"/>
            <w:lang w:val="vi-VN" w:eastAsia="vi-VN"/>
            <w:rPrChange w:id="1931" w:author="Thai" w:date="2016-10-23T23:15:00Z">
              <w:rPr>
                <w:rFonts w:eastAsia="Times New Roman"/>
                <w:lang w:val="vi-VN" w:eastAsia="vi-VN"/>
              </w:rPr>
            </w:rPrChange>
          </w:rPr>
          <w:t xml:space="preserve">, từ những bộ quần áo đang mặc; </w:t>
        </w:r>
        <w:del w:id="1932" w:author="Huỳnh Ngọc Thắng" w:date="2016-11-16T18:27:00Z">
          <w:r w:rsidRPr="00E810B2" w:rsidDel="005B011E">
            <w:rPr>
              <w:rFonts w:ascii="Times New Roman" w:eastAsia="Times New Roman" w:hAnsi="Times New Roman" w:cs="Times New Roman"/>
              <w:sz w:val="24"/>
              <w:szCs w:val="24"/>
              <w:lang w:val="vi-VN" w:eastAsia="vi-VN"/>
              <w:rPrChange w:id="1933" w:author="Thai" w:date="2016-10-23T23:15:00Z">
                <w:rPr>
                  <w:rFonts w:eastAsia="Times New Roman"/>
                  <w:lang w:val="vi-VN" w:eastAsia="vi-VN"/>
                </w:rPr>
              </w:rPrChange>
            </w:rPr>
            <w:delText>để cách một trong những địa chỉ người lớn tuổi</w:delText>
          </w:r>
        </w:del>
      </w:ins>
      <w:ins w:id="1934" w:author="Huỳnh Ngọc Thắng" w:date="2016-11-16T18:27:00Z">
        <w:r w:rsidR="005B011E">
          <w:rPr>
            <w:rFonts w:ascii="Times New Roman" w:eastAsia="Times New Roman" w:hAnsi="Times New Roman" w:cs="Times New Roman"/>
            <w:sz w:val="24"/>
            <w:szCs w:val="24"/>
            <w:lang w:eastAsia="vi-VN"/>
          </w:rPr>
          <w:t>cho đến cách một người xưng hô với người lớn tuổi hơn</w:t>
        </w:r>
      </w:ins>
      <w:ins w:id="1935" w:author="ismail - [2010]" w:date="2016-10-23T19:57:00Z">
        <w:r w:rsidRPr="00E810B2">
          <w:rPr>
            <w:rFonts w:ascii="Times New Roman" w:eastAsia="Times New Roman" w:hAnsi="Times New Roman" w:cs="Times New Roman"/>
            <w:sz w:val="24"/>
            <w:szCs w:val="24"/>
            <w:lang w:val="vi-VN" w:eastAsia="vi-VN"/>
            <w:rPrChange w:id="1936" w:author="Thai" w:date="2016-10-23T23:15:00Z">
              <w:rPr>
                <w:rFonts w:eastAsia="Times New Roman"/>
                <w:lang w:val="vi-VN" w:eastAsia="vi-VN"/>
              </w:rPr>
            </w:rPrChange>
          </w:rPr>
          <w:t xml:space="preserve">, </w:t>
        </w:r>
      </w:ins>
      <w:ins w:id="1937" w:author="Huỳnh Ngọc Thắng" w:date="2016-11-16T18:27:00Z">
        <w:r w:rsidR="005B011E">
          <w:rPr>
            <w:rFonts w:ascii="Times New Roman" w:eastAsia="Times New Roman" w:hAnsi="Times New Roman" w:cs="Times New Roman"/>
            <w:sz w:val="24"/>
            <w:szCs w:val="24"/>
            <w:lang w:eastAsia="vi-VN"/>
          </w:rPr>
          <w:t xml:space="preserve">ngang </w:t>
        </w:r>
      </w:ins>
      <w:ins w:id="1938" w:author="ismail - [2010]" w:date="2016-10-23T19:57:00Z">
        <w:r w:rsidRPr="00E810B2">
          <w:rPr>
            <w:rFonts w:ascii="Times New Roman" w:eastAsia="Times New Roman" w:hAnsi="Times New Roman" w:cs="Times New Roman"/>
            <w:sz w:val="24"/>
            <w:szCs w:val="24"/>
            <w:lang w:val="vi-VN" w:eastAsia="vi-VN"/>
            <w:rPrChange w:id="1939" w:author="Thai" w:date="2016-10-23T23:15:00Z">
              <w:rPr>
                <w:rFonts w:eastAsia="Times New Roman"/>
                <w:lang w:val="vi-VN" w:eastAsia="vi-VN"/>
              </w:rPr>
            </w:rPrChange>
          </w:rPr>
          <w:t xml:space="preserve">bằng, và </w:t>
        </w:r>
        <w:del w:id="1940" w:author="Huỳnh Ngọc Thắng" w:date="2016-11-16T18:27:00Z">
          <w:r w:rsidRPr="00E810B2" w:rsidDel="005B011E">
            <w:rPr>
              <w:rFonts w:ascii="Times New Roman" w:eastAsia="Times New Roman" w:hAnsi="Times New Roman" w:cs="Times New Roman"/>
              <w:sz w:val="24"/>
              <w:szCs w:val="24"/>
              <w:lang w:val="vi-VN" w:eastAsia="vi-VN"/>
              <w:rPrChange w:id="1941" w:author="Thai" w:date="2016-10-23T23:15:00Z">
                <w:rPr>
                  <w:rFonts w:eastAsia="Times New Roman"/>
                  <w:lang w:val="vi-VN" w:eastAsia="vi-VN"/>
                </w:rPr>
              </w:rPrChange>
            </w:rPr>
            <w:delText>giai cấp thấp hơn</w:delText>
          </w:r>
        </w:del>
      </w:ins>
      <w:ins w:id="1942" w:author="Huỳnh Ngọc Thắng" w:date="2016-11-16T18:27:00Z">
        <w:r w:rsidR="005B011E">
          <w:rPr>
            <w:rFonts w:ascii="Times New Roman" w:eastAsia="Times New Roman" w:hAnsi="Times New Roman" w:cs="Times New Roman"/>
            <w:sz w:val="24"/>
            <w:szCs w:val="24"/>
            <w:lang w:eastAsia="vi-VN"/>
          </w:rPr>
          <w:t>nhỏ hơn</w:t>
        </w:r>
      </w:ins>
      <w:ins w:id="1943" w:author="ismail - [2010]" w:date="2016-10-23T19:57:00Z">
        <w:r w:rsidRPr="00E810B2">
          <w:rPr>
            <w:rFonts w:ascii="Times New Roman" w:eastAsia="Times New Roman" w:hAnsi="Times New Roman" w:cs="Times New Roman"/>
            <w:sz w:val="24"/>
            <w:szCs w:val="24"/>
            <w:lang w:val="vi-VN" w:eastAsia="vi-VN"/>
            <w:rPrChange w:id="1944" w:author="Thai" w:date="2016-10-23T23:15:00Z">
              <w:rPr>
                <w:rFonts w:eastAsia="Times New Roman"/>
                <w:lang w:val="vi-VN" w:eastAsia="vi-VN"/>
              </w:rPr>
            </w:rPrChange>
          </w:rPr>
          <w:t xml:space="preserve">; và </w:t>
        </w:r>
        <w:del w:id="1945" w:author="Huỳnh Ngọc Thắng" w:date="2016-11-16T18:28:00Z">
          <w:r w:rsidRPr="00E810B2" w:rsidDel="005B011E">
            <w:rPr>
              <w:rFonts w:ascii="Times New Roman" w:eastAsia="Times New Roman" w:hAnsi="Times New Roman" w:cs="Times New Roman"/>
              <w:sz w:val="24"/>
              <w:szCs w:val="24"/>
              <w:lang w:val="vi-VN" w:eastAsia="vi-VN"/>
              <w:rPrChange w:id="1946" w:author="Thai" w:date="2016-10-23T23:15:00Z">
                <w:rPr>
                  <w:rFonts w:eastAsia="Times New Roman"/>
                  <w:lang w:val="vi-VN" w:eastAsia="vi-VN"/>
                </w:rPr>
              </w:rPrChange>
            </w:rPr>
            <w:delText>ngay cả thứ tự trong đó mọi</w:delText>
          </w:r>
        </w:del>
      </w:ins>
      <w:ins w:id="1947" w:author="Huỳnh Ngọc Thắng" w:date="2016-11-16T18:28:00Z">
        <w:r w:rsidR="005B011E">
          <w:rPr>
            <w:rFonts w:ascii="Times New Roman" w:eastAsia="Times New Roman" w:hAnsi="Times New Roman" w:cs="Times New Roman"/>
            <w:sz w:val="24"/>
            <w:szCs w:val="24"/>
            <w:lang w:eastAsia="vi-VN"/>
          </w:rPr>
          <w:t>thậm chí cách nói khi có</w:t>
        </w:r>
      </w:ins>
      <w:ins w:id="1948" w:author="ismail - [2010]" w:date="2016-10-23T19:57:00Z">
        <w:r w:rsidRPr="00E810B2">
          <w:rPr>
            <w:rFonts w:ascii="Times New Roman" w:eastAsia="Times New Roman" w:hAnsi="Times New Roman" w:cs="Times New Roman"/>
            <w:sz w:val="24"/>
            <w:szCs w:val="24"/>
            <w:lang w:val="vi-VN" w:eastAsia="vi-VN"/>
            <w:rPrChange w:id="1949" w:author="Thai" w:date="2016-10-23T23:15:00Z">
              <w:rPr>
                <w:rFonts w:eastAsia="Times New Roman"/>
                <w:lang w:val="vi-VN" w:eastAsia="vi-VN"/>
              </w:rPr>
            </w:rPrChange>
          </w:rPr>
          <w:t xml:space="preserve"> người vào hay ra khỏi phòng. </w:t>
        </w:r>
        <w:del w:id="1950" w:author="Huỳnh Ngọc Thắng" w:date="2016-11-16T18:29:00Z">
          <w:r w:rsidRPr="00E810B2" w:rsidDel="005B011E">
            <w:rPr>
              <w:rFonts w:ascii="Times New Roman" w:eastAsia="Times New Roman" w:hAnsi="Times New Roman" w:cs="Times New Roman"/>
              <w:sz w:val="24"/>
              <w:szCs w:val="24"/>
              <w:lang w:val="vi-VN" w:eastAsia="vi-VN"/>
              <w:rPrChange w:id="1951" w:author="Thai" w:date="2016-10-23T23:15:00Z">
                <w:rPr>
                  <w:rFonts w:eastAsia="Times New Roman"/>
                  <w:lang w:val="vi-VN" w:eastAsia="vi-VN"/>
                </w:rPr>
              </w:rPrChange>
            </w:rPr>
            <w:delText>Điều gì là cân nhắc đến đến khía cạnh chính xác và thích hợp trong một nền văn hóa có thể được coi là thêm</w:delText>
          </w:r>
        </w:del>
      </w:ins>
      <w:ins w:id="1952" w:author="Thai" w:date="2016-10-23T22:47:00Z">
        <w:del w:id="1953" w:author="Huỳnh Ngọc Thắng" w:date="2016-11-16T18:29:00Z">
          <w:r w:rsidR="00D2345E" w:rsidRPr="00E810B2" w:rsidDel="005B011E">
            <w:rPr>
              <w:rFonts w:ascii="Times New Roman" w:eastAsia="Times New Roman" w:hAnsi="Times New Roman" w:cs="Times New Roman"/>
              <w:sz w:val="24"/>
              <w:szCs w:val="24"/>
              <w:lang w:eastAsia="vi-VN"/>
            </w:rPr>
            <w:delText>.</w:delText>
          </w:r>
        </w:del>
      </w:ins>
      <w:ins w:id="1954" w:author="Huỳnh Ngọc Thắng" w:date="2016-11-16T18:29:00Z">
        <w:r w:rsidR="005B011E">
          <w:rPr>
            <w:rFonts w:ascii="Times New Roman" w:eastAsia="Times New Roman" w:hAnsi="Times New Roman" w:cs="Times New Roman"/>
            <w:sz w:val="24"/>
            <w:szCs w:val="24"/>
            <w:lang w:eastAsia="vi-VN"/>
          </w:rPr>
          <w:t>Những điều mà có vẻ đúng và phù hợp trong một nền văn hóa lại có thể bị xem là bất lịch sự ở một nền văn hóa khác.</w:t>
        </w:r>
      </w:ins>
      <w:ins w:id="1955" w:author="ismail - [2010]" w:date="2016-10-23T19:57:00Z">
        <w:r w:rsidRPr="00E810B2">
          <w:rPr>
            <w:rFonts w:ascii="Times New Roman" w:eastAsia="Times New Roman" w:hAnsi="Times New Roman" w:cs="Times New Roman"/>
            <w:sz w:val="24"/>
            <w:szCs w:val="24"/>
            <w:lang w:val="vi-VN" w:eastAsia="vi-VN"/>
            <w:rPrChange w:id="1956"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1957" w:author="ismail - [2010]" w:date="2016-10-23T19:57:00Z"/>
          <w:rFonts w:ascii="Times New Roman" w:eastAsia="Times New Roman" w:hAnsi="Times New Roman" w:cs="Times New Roman"/>
          <w:color w:val="auto"/>
          <w:sz w:val="24"/>
          <w:szCs w:val="24"/>
          <w:lang w:val="vi-VN" w:eastAsia="vi-VN"/>
        </w:rPr>
        <w:pPrChange w:id="1958" w:author="Thai" w:date="2016-10-23T22:47:00Z">
          <w:pPr>
            <w:spacing w:line="240" w:lineRule="auto"/>
          </w:pPr>
        </w:pPrChange>
      </w:pPr>
      <w:ins w:id="1959" w:author="ismail - [2010]" w:date="2016-10-23T19:57:00Z">
        <w:r w:rsidRPr="00E810B2">
          <w:rPr>
            <w:rFonts w:ascii="Times New Roman" w:eastAsia="Times New Roman" w:hAnsi="Times New Roman" w:cs="Times New Roman"/>
            <w:sz w:val="24"/>
            <w:szCs w:val="24"/>
            <w:lang w:val="vi-VN" w:eastAsia="vi-VN"/>
            <w:rPrChange w:id="1960" w:author="Thai" w:date="2016-10-23T23:15:00Z">
              <w:rPr>
                <w:rFonts w:eastAsia="Times New Roman"/>
                <w:lang w:val="vi-VN" w:eastAsia="vi-VN"/>
              </w:rPr>
            </w:rPrChange>
          </w:rPr>
          <w:t xml:space="preserve">Mặc dù </w:t>
        </w:r>
        <w:del w:id="1961" w:author="Huỳnh Ngọc Thắng" w:date="2016-11-16T18:30:00Z">
          <w:r w:rsidRPr="00E810B2" w:rsidDel="005B011E">
            <w:rPr>
              <w:rFonts w:ascii="Times New Roman" w:eastAsia="Times New Roman" w:hAnsi="Times New Roman" w:cs="Times New Roman"/>
              <w:sz w:val="24"/>
              <w:szCs w:val="24"/>
              <w:lang w:val="vi-VN" w:eastAsia="vi-VN"/>
              <w:rPrChange w:id="1962" w:author="Thai" w:date="2016-10-23T23:15:00Z">
                <w:rPr>
                  <w:rFonts w:eastAsia="Times New Roman"/>
                  <w:lang w:val="vi-VN" w:eastAsia="vi-VN"/>
                </w:rPr>
              </w:rPrChange>
            </w:rPr>
            <w:delText>quy ước cung cấp một bản hướng dẫn có giá trị cho tình huống này</w:delText>
          </w:r>
        </w:del>
      </w:ins>
      <w:ins w:id="1963" w:author="Huỳnh Ngọc Thắng" w:date="2016-11-16T18:30:00Z">
        <w:r w:rsidR="005B011E">
          <w:rPr>
            <w:rFonts w:ascii="Times New Roman" w:eastAsia="Times New Roman" w:hAnsi="Times New Roman" w:cs="Times New Roman"/>
            <w:sz w:val="24"/>
            <w:szCs w:val="24"/>
            <w:lang w:eastAsia="vi-VN"/>
          </w:rPr>
          <w:t>những tục lệ đưa ra những hướng dẫn hữu ích cho những tình huống mới</w:t>
        </w:r>
      </w:ins>
      <w:ins w:id="1964" w:author="ismail - [2010]" w:date="2016-10-23T19:57:00Z">
        <w:r w:rsidRPr="00E810B2">
          <w:rPr>
            <w:rFonts w:ascii="Times New Roman" w:eastAsia="Times New Roman" w:hAnsi="Times New Roman" w:cs="Times New Roman"/>
            <w:sz w:val="24"/>
            <w:szCs w:val="24"/>
            <w:lang w:val="vi-VN" w:eastAsia="vi-VN"/>
            <w:rPrChange w:id="1965" w:author="Thai" w:date="2016-10-23T23:15:00Z">
              <w:rPr>
                <w:rFonts w:eastAsia="Times New Roman"/>
                <w:lang w:val="vi-VN" w:eastAsia="vi-VN"/>
              </w:rPr>
            </w:rPrChange>
          </w:rPr>
          <w:t xml:space="preserve">, sự tồn tại của </w:t>
        </w:r>
      </w:ins>
      <w:ins w:id="1966" w:author="Huỳnh Ngọc Thắng" w:date="2016-11-16T18:30:00Z">
        <w:r w:rsidR="005B011E">
          <w:rPr>
            <w:rFonts w:ascii="Times New Roman" w:eastAsia="Times New Roman" w:hAnsi="Times New Roman" w:cs="Times New Roman"/>
            <w:sz w:val="24"/>
            <w:szCs w:val="24"/>
            <w:lang w:eastAsia="vi-VN"/>
          </w:rPr>
          <w:t>chúng</w:t>
        </w:r>
      </w:ins>
      <w:ins w:id="1967" w:author="ismail - [2010]" w:date="2016-10-23T19:57:00Z">
        <w:del w:id="1968" w:author="Huỳnh Ngọc Thắng" w:date="2016-11-16T18:30:00Z">
          <w:r w:rsidRPr="00E810B2" w:rsidDel="005B011E">
            <w:rPr>
              <w:rFonts w:ascii="Times New Roman" w:eastAsia="Times New Roman" w:hAnsi="Times New Roman" w:cs="Times New Roman"/>
              <w:sz w:val="24"/>
              <w:szCs w:val="24"/>
              <w:lang w:val="vi-VN" w:eastAsia="vi-VN"/>
              <w:rPrChange w:id="1969" w:author="Thai" w:date="2016-10-23T23:15:00Z">
                <w:rPr>
                  <w:rFonts w:eastAsia="Times New Roman"/>
                  <w:lang w:val="vi-VN" w:eastAsia="vi-VN"/>
                </w:rPr>
              </w:rPrChange>
            </w:rPr>
            <w:delText>họ</w:delText>
          </w:r>
        </w:del>
        <w:r w:rsidRPr="00E810B2">
          <w:rPr>
            <w:rFonts w:ascii="Times New Roman" w:eastAsia="Times New Roman" w:hAnsi="Times New Roman" w:cs="Times New Roman"/>
            <w:sz w:val="24"/>
            <w:szCs w:val="24"/>
            <w:lang w:val="vi-VN" w:eastAsia="vi-VN"/>
            <w:rPrChange w:id="1970" w:author="Thai" w:date="2016-10-23T23:15:00Z">
              <w:rPr>
                <w:rFonts w:eastAsia="Times New Roman"/>
                <w:lang w:val="vi-VN" w:eastAsia="vi-VN"/>
              </w:rPr>
            </w:rPrChange>
          </w:rPr>
          <w:t xml:space="preserve"> có thể làm cho </w:t>
        </w:r>
        <w:del w:id="1971" w:author="Huỳnh Ngọc Thắng" w:date="2016-11-16T18:31:00Z">
          <w:r w:rsidRPr="00E810B2" w:rsidDel="005B011E">
            <w:rPr>
              <w:rFonts w:ascii="Times New Roman" w:eastAsia="Times New Roman" w:hAnsi="Times New Roman" w:cs="Times New Roman"/>
              <w:sz w:val="24"/>
              <w:szCs w:val="24"/>
              <w:lang w:val="vi-VN" w:eastAsia="vi-VN"/>
              <w:rPrChange w:id="1972" w:author="Thai" w:date="2016-10-23T23:15:00Z">
                <w:rPr>
                  <w:rFonts w:eastAsia="Times New Roman"/>
                  <w:lang w:val="vi-VN" w:eastAsia="vi-VN"/>
                </w:rPr>
              </w:rPrChange>
            </w:rPr>
            <w:delText>nó khó khăn để ban hành thay đổi</w:delText>
          </w:r>
        </w:del>
      </w:ins>
      <w:ins w:id="1973" w:author="Huỳnh Ngọc Thắng" w:date="2016-11-16T18:31:00Z">
        <w:r w:rsidR="005B011E">
          <w:rPr>
            <w:rFonts w:ascii="Times New Roman" w:eastAsia="Times New Roman" w:hAnsi="Times New Roman" w:cs="Times New Roman"/>
            <w:sz w:val="24"/>
            <w:szCs w:val="24"/>
            <w:lang w:eastAsia="vi-VN"/>
          </w:rPr>
          <w:t>việc đưa ra thay đổi trở nên khó khăn hơn</w:t>
        </w:r>
      </w:ins>
      <w:ins w:id="1974" w:author="ismail - [2010]" w:date="2016-10-23T19:57:00Z">
        <w:r w:rsidRPr="00E810B2">
          <w:rPr>
            <w:rFonts w:ascii="Times New Roman" w:eastAsia="Times New Roman" w:hAnsi="Times New Roman" w:cs="Times New Roman"/>
            <w:sz w:val="24"/>
            <w:szCs w:val="24"/>
            <w:lang w:val="vi-VN" w:eastAsia="vi-VN"/>
            <w:rPrChange w:id="1975" w:author="Thai" w:date="2016-10-23T23:15:00Z">
              <w:rPr>
                <w:rFonts w:eastAsia="Times New Roman"/>
                <w:lang w:val="vi-VN" w:eastAsia="vi-VN"/>
              </w:rPr>
            </w:rPrChange>
          </w:rPr>
          <w:t>: chúng ta xem xét câu chuyện về việc kiểm soát thang máy</w:t>
        </w:r>
      </w:ins>
      <w:ins w:id="1976" w:author="Huỳnh Ngọc Thắng" w:date="2016-11-16T18:31:00Z">
        <w:r w:rsidR="005B011E">
          <w:rPr>
            <w:rFonts w:ascii="Times New Roman" w:eastAsia="Times New Roman" w:hAnsi="Times New Roman" w:cs="Times New Roman"/>
            <w:sz w:val="24"/>
            <w:szCs w:val="24"/>
            <w:lang w:eastAsia="vi-VN"/>
          </w:rPr>
          <w:t xml:space="preserve"> dưới đây</w:t>
        </w:r>
      </w:ins>
      <w:ins w:id="1977" w:author="ismail - [2010]" w:date="2016-10-23T19:57:00Z">
        <w:r w:rsidRPr="00E810B2">
          <w:rPr>
            <w:rFonts w:ascii="Times New Roman" w:eastAsia="Times New Roman" w:hAnsi="Times New Roman" w:cs="Times New Roman"/>
            <w:sz w:val="24"/>
            <w:szCs w:val="24"/>
            <w:lang w:val="vi-VN" w:eastAsia="vi-VN"/>
            <w:rPrChange w:id="1978" w:author="Thai" w:date="2016-10-23T23:15:00Z">
              <w:rPr>
                <w:rFonts w:eastAsia="Times New Roman"/>
                <w:lang w:val="vi-VN" w:eastAsia="vi-VN"/>
              </w:rPr>
            </w:rPrChange>
          </w:rPr>
          <w:t xml:space="preserve">. </w:t>
        </w:r>
      </w:ins>
    </w:p>
    <w:p w:rsidR="00AD7A6C" w:rsidRPr="00E810B2" w:rsidRDefault="00D2345E">
      <w:pPr>
        <w:spacing w:line="240" w:lineRule="auto"/>
        <w:jc w:val="both"/>
        <w:rPr>
          <w:ins w:id="1979" w:author="ismail - [2010]" w:date="2016-10-23T19:57:00Z"/>
          <w:rFonts w:ascii="Times New Roman" w:eastAsia="Times New Roman" w:hAnsi="Times New Roman" w:cs="Times New Roman"/>
          <w:b/>
          <w:color w:val="auto"/>
          <w:sz w:val="24"/>
          <w:szCs w:val="24"/>
          <w:lang w:eastAsia="vi-VN"/>
          <w:rPrChange w:id="1980" w:author="Thai" w:date="2016-10-23T23:15:00Z">
            <w:rPr>
              <w:ins w:id="1981" w:author="ismail - [2010]" w:date="2016-10-23T19:57:00Z"/>
              <w:rFonts w:ascii="Times New Roman" w:eastAsia="Times New Roman" w:hAnsi="Times New Roman" w:cs="Times New Roman"/>
              <w:color w:val="auto"/>
              <w:sz w:val="24"/>
              <w:szCs w:val="24"/>
              <w:lang w:val="vi-VN" w:eastAsia="vi-VN"/>
            </w:rPr>
          </w:rPrChange>
        </w:rPr>
        <w:pPrChange w:id="1982" w:author="ismail - [2010]" w:date="2016-10-23T20:06:00Z">
          <w:pPr>
            <w:spacing w:line="240" w:lineRule="auto"/>
          </w:pPr>
        </w:pPrChange>
      </w:pPr>
      <w:ins w:id="1983" w:author="ismail - [2010]" w:date="2016-10-23T19:57:00Z">
        <w:r w:rsidRPr="00E810B2">
          <w:rPr>
            <w:rFonts w:ascii="Times New Roman" w:eastAsia="Times New Roman" w:hAnsi="Times New Roman" w:cs="Times New Roman"/>
            <w:b/>
            <w:sz w:val="24"/>
            <w:szCs w:val="24"/>
            <w:lang w:val="vi-VN" w:eastAsia="vi-VN"/>
          </w:rPr>
          <w:t>KHI MÀ QUY ƯỚC THAY ĐỔI</w:t>
        </w:r>
      </w:ins>
      <w:ins w:id="1984" w:author="Thai" w:date="2016-10-23T22:47:00Z">
        <w:r w:rsidRPr="00E810B2">
          <w:rPr>
            <w:rFonts w:ascii="Times New Roman" w:eastAsia="Times New Roman" w:hAnsi="Times New Roman" w:cs="Times New Roman"/>
            <w:b/>
            <w:sz w:val="24"/>
            <w:szCs w:val="24"/>
            <w:lang w:eastAsia="vi-VN"/>
          </w:rPr>
          <w:t>:</w:t>
        </w:r>
      </w:ins>
    </w:p>
    <w:p w:rsidR="00AD7A6C" w:rsidRPr="00E810B2" w:rsidRDefault="00D2345E">
      <w:pPr>
        <w:spacing w:line="240" w:lineRule="auto"/>
        <w:jc w:val="both"/>
        <w:rPr>
          <w:ins w:id="1985" w:author="ismail - [2010]" w:date="2016-10-23T19:57:00Z"/>
          <w:rFonts w:ascii="Times New Roman" w:eastAsia="Times New Roman" w:hAnsi="Times New Roman" w:cs="Times New Roman"/>
          <w:b/>
          <w:color w:val="auto"/>
          <w:sz w:val="24"/>
          <w:szCs w:val="24"/>
          <w:lang w:val="vi-VN" w:eastAsia="vi-VN"/>
          <w:rPrChange w:id="1986" w:author="Thai" w:date="2016-10-23T23:15:00Z">
            <w:rPr>
              <w:ins w:id="1987" w:author="ismail - [2010]" w:date="2016-10-23T19:57:00Z"/>
              <w:rFonts w:ascii="Times New Roman" w:eastAsia="Times New Roman" w:hAnsi="Times New Roman" w:cs="Times New Roman"/>
              <w:color w:val="auto"/>
              <w:sz w:val="24"/>
              <w:szCs w:val="24"/>
              <w:lang w:val="vi-VN" w:eastAsia="vi-VN"/>
            </w:rPr>
          </w:rPrChange>
        </w:rPr>
        <w:pPrChange w:id="1988" w:author="ismail - [2010]" w:date="2016-10-23T20:06:00Z">
          <w:pPr>
            <w:spacing w:line="240" w:lineRule="auto"/>
          </w:pPr>
        </w:pPrChange>
      </w:pPr>
      <w:ins w:id="1989" w:author="ismail - [2010]" w:date="2016-10-23T19:57:00Z">
        <w:r w:rsidRPr="00E810B2">
          <w:rPr>
            <w:rFonts w:ascii="Times New Roman" w:eastAsia="Times New Roman" w:hAnsi="Times New Roman" w:cs="Times New Roman"/>
            <w:b/>
            <w:sz w:val="24"/>
            <w:szCs w:val="24"/>
            <w:lang w:val="vi-VN" w:eastAsia="vi-VN"/>
          </w:rPr>
          <w:t xml:space="preserve">XÉT TRƯỜNG HỢP </w:t>
        </w:r>
        <w:del w:id="1990" w:author="Huỳnh Ngọc Thắng" w:date="2016-11-16T18:32:00Z">
          <w:r w:rsidRPr="00E810B2" w:rsidDel="005B011E">
            <w:rPr>
              <w:rFonts w:ascii="Times New Roman" w:eastAsia="Times New Roman" w:hAnsi="Times New Roman" w:cs="Times New Roman"/>
              <w:b/>
              <w:sz w:val="24"/>
              <w:szCs w:val="24"/>
              <w:lang w:val="vi-VN" w:eastAsia="vi-VN"/>
            </w:rPr>
            <w:delText>KIỂM SOÁT</w:delText>
          </w:r>
        </w:del>
      </w:ins>
      <w:ins w:id="1991" w:author="Huỳnh Ngọc Thắng" w:date="2016-11-16T18:32:00Z">
        <w:r w:rsidR="005B011E">
          <w:rPr>
            <w:rFonts w:ascii="Times New Roman" w:eastAsia="Times New Roman" w:hAnsi="Times New Roman" w:cs="Times New Roman"/>
            <w:b/>
            <w:sz w:val="24"/>
            <w:szCs w:val="24"/>
            <w:lang w:eastAsia="vi-VN"/>
          </w:rPr>
          <w:t>ĐIỀU KHIỂN ĐÍCH ĐẾN</w:t>
        </w:r>
      </w:ins>
      <w:ins w:id="1992" w:author="ismail - [2010]" w:date="2016-10-23T19:57:00Z">
        <w:r w:rsidRPr="00E810B2">
          <w:rPr>
            <w:rFonts w:ascii="Times New Roman" w:eastAsia="Times New Roman" w:hAnsi="Times New Roman" w:cs="Times New Roman"/>
            <w:b/>
            <w:sz w:val="24"/>
            <w:szCs w:val="24"/>
            <w:lang w:val="vi-VN" w:eastAsia="vi-VN"/>
          </w:rPr>
          <w:t xml:space="preserve"> THANG MÁY</w:t>
        </w:r>
      </w:ins>
    </w:p>
    <w:p w:rsidR="00AD7A6C" w:rsidRPr="00E810B2" w:rsidDel="00D2345E" w:rsidRDefault="00AD7A6C">
      <w:pPr>
        <w:spacing w:line="240" w:lineRule="auto"/>
        <w:jc w:val="both"/>
        <w:rPr>
          <w:ins w:id="1993" w:author="ismail - [2010]" w:date="2016-10-23T19:57:00Z"/>
          <w:del w:id="1994" w:author="Thai" w:date="2016-10-23T22:47:00Z"/>
          <w:rFonts w:ascii="Times New Roman" w:eastAsia="Times New Roman" w:hAnsi="Times New Roman" w:cs="Times New Roman"/>
          <w:i/>
          <w:color w:val="auto"/>
          <w:sz w:val="24"/>
          <w:szCs w:val="24"/>
          <w:lang w:val="vi-VN" w:eastAsia="vi-VN"/>
          <w:rPrChange w:id="1995" w:author="Thai" w:date="2016-10-23T23:15:00Z">
            <w:rPr>
              <w:ins w:id="1996" w:author="ismail - [2010]" w:date="2016-10-23T19:57:00Z"/>
              <w:del w:id="1997" w:author="Thai" w:date="2016-10-23T22:47:00Z"/>
              <w:rFonts w:ascii="Times New Roman" w:eastAsia="Times New Roman" w:hAnsi="Times New Roman" w:cs="Times New Roman"/>
              <w:color w:val="auto"/>
              <w:sz w:val="24"/>
              <w:szCs w:val="24"/>
              <w:lang w:val="vi-VN" w:eastAsia="vi-VN"/>
            </w:rPr>
          </w:rPrChange>
        </w:rPr>
        <w:pPrChange w:id="1998" w:author="ismail - [2010]" w:date="2016-10-23T20:06:00Z">
          <w:pPr>
            <w:spacing w:line="240" w:lineRule="auto"/>
          </w:pPr>
        </w:pPrChange>
      </w:pPr>
      <w:ins w:id="1999" w:author="ismail - [2010]" w:date="2016-10-23T19:57:00Z">
        <w:r w:rsidRPr="00E810B2">
          <w:rPr>
            <w:rFonts w:ascii="Times New Roman" w:eastAsia="Times New Roman" w:hAnsi="Times New Roman" w:cs="Times New Roman"/>
            <w:i/>
            <w:sz w:val="24"/>
            <w:szCs w:val="24"/>
            <w:lang w:val="vi-VN" w:eastAsia="vi-VN"/>
            <w:rPrChange w:id="2000" w:author="Thai" w:date="2016-10-23T23:15:00Z">
              <w:rPr>
                <w:rFonts w:eastAsia="Times New Roman"/>
                <w:lang w:val="vi-VN" w:eastAsia="vi-VN"/>
              </w:rPr>
            </w:rPrChange>
          </w:rPr>
          <w:t xml:space="preserve">Vận hành thang máy thông thường có vẻ như </w:t>
        </w:r>
        <w:del w:id="2001" w:author="Huỳnh Ngọc Thắng" w:date="2016-11-16T19:46:00Z">
          <w:r w:rsidRPr="00E810B2" w:rsidDel="00C575D8">
            <w:rPr>
              <w:rFonts w:ascii="Times New Roman" w:eastAsia="Times New Roman" w:hAnsi="Times New Roman" w:cs="Times New Roman"/>
              <w:i/>
              <w:sz w:val="24"/>
              <w:szCs w:val="24"/>
              <w:lang w:val="vi-VN" w:eastAsia="vi-VN"/>
              <w:rPrChange w:id="2002" w:author="Thai" w:date="2016-10-23T23:15:00Z">
                <w:rPr>
                  <w:rFonts w:eastAsia="Times New Roman"/>
                  <w:lang w:val="vi-VN" w:eastAsia="vi-VN"/>
                </w:rPr>
              </w:rPrChange>
            </w:rPr>
            <w:delText>không có trí tuệ</w:delText>
          </w:r>
        </w:del>
      </w:ins>
      <w:ins w:id="2003" w:author="Huỳnh Ngọc Thắng" w:date="2016-11-16T19:46:00Z">
        <w:r w:rsidR="00C575D8">
          <w:rPr>
            <w:rFonts w:ascii="Times New Roman" w:eastAsia="Times New Roman" w:hAnsi="Times New Roman" w:cs="Times New Roman"/>
            <w:i/>
            <w:sz w:val="24"/>
            <w:szCs w:val="24"/>
            <w:lang w:eastAsia="vi-VN"/>
          </w:rPr>
          <w:t>khá đơn giản</w:t>
        </w:r>
      </w:ins>
      <w:ins w:id="2004" w:author="ismail - [2010]" w:date="2016-10-23T19:57:00Z">
        <w:r w:rsidRPr="00E810B2">
          <w:rPr>
            <w:rFonts w:ascii="Times New Roman" w:eastAsia="Times New Roman" w:hAnsi="Times New Roman" w:cs="Times New Roman"/>
            <w:i/>
            <w:sz w:val="24"/>
            <w:szCs w:val="24"/>
            <w:lang w:val="vi-VN" w:eastAsia="vi-VN"/>
            <w:rPrChange w:id="2005" w:author="Thai" w:date="2016-10-23T23:15:00Z">
              <w:rPr>
                <w:rFonts w:eastAsia="Times New Roman"/>
                <w:lang w:val="vi-VN" w:eastAsia="vi-VN"/>
              </w:rPr>
            </w:rPrChange>
          </w:rPr>
          <w:t xml:space="preserve">. Bấm nút trong hộp, đi lên hay đi xuống, </w:t>
        </w:r>
        <w:del w:id="2006" w:author="Huỳnh Ngọc Thắng" w:date="2016-11-16T19:46:00Z">
          <w:r w:rsidRPr="00E810B2" w:rsidDel="00C575D8">
            <w:rPr>
              <w:rFonts w:ascii="Times New Roman" w:eastAsia="Times New Roman" w:hAnsi="Times New Roman" w:cs="Times New Roman"/>
              <w:i/>
              <w:sz w:val="24"/>
              <w:szCs w:val="24"/>
              <w:lang w:val="vi-VN" w:eastAsia="vi-VN"/>
              <w:rPrChange w:id="2007" w:author="Thai" w:date="2016-10-23T23:15:00Z">
                <w:rPr>
                  <w:rFonts w:eastAsia="Times New Roman"/>
                  <w:lang w:val="vi-VN" w:eastAsia="vi-VN"/>
                </w:rPr>
              </w:rPrChange>
            </w:rPr>
            <w:delText>có được</w:delText>
          </w:r>
        </w:del>
      </w:ins>
      <w:ins w:id="2008" w:author="Huỳnh Ngọc Thắng" w:date="2016-11-16T19:46:00Z">
        <w:r w:rsidR="00C575D8">
          <w:rPr>
            <w:rFonts w:ascii="Times New Roman" w:eastAsia="Times New Roman" w:hAnsi="Times New Roman" w:cs="Times New Roman"/>
            <w:i/>
            <w:sz w:val="24"/>
            <w:szCs w:val="24"/>
            <w:lang w:eastAsia="vi-VN"/>
          </w:rPr>
          <w:t>đi</w:t>
        </w:r>
      </w:ins>
      <w:ins w:id="2009" w:author="ismail - [2010]" w:date="2016-10-23T19:57:00Z">
        <w:r w:rsidRPr="00E810B2">
          <w:rPr>
            <w:rFonts w:ascii="Times New Roman" w:eastAsia="Times New Roman" w:hAnsi="Times New Roman" w:cs="Times New Roman"/>
            <w:i/>
            <w:sz w:val="24"/>
            <w:szCs w:val="24"/>
            <w:lang w:val="vi-VN" w:eastAsia="vi-VN"/>
            <w:rPrChange w:id="2010" w:author="Thai" w:date="2016-10-23T23:15:00Z">
              <w:rPr>
                <w:rFonts w:eastAsia="Times New Roman"/>
                <w:lang w:val="vi-VN" w:eastAsia="vi-VN"/>
              </w:rPr>
            </w:rPrChange>
          </w:rPr>
          <w:t xml:space="preserve"> ra ngoài. Nhưng chúng tôi đã gặp phải và ghi lại một loạt các biến thể</w:t>
        </w:r>
      </w:ins>
      <w:ins w:id="2011" w:author="Huỳnh Ngọc Thắng" w:date="2016-11-16T19:47:00Z">
        <w:r w:rsidR="00C575D8">
          <w:rPr>
            <w:rFonts w:ascii="Times New Roman" w:eastAsia="Times New Roman" w:hAnsi="Times New Roman" w:cs="Times New Roman"/>
            <w:i/>
            <w:sz w:val="24"/>
            <w:szCs w:val="24"/>
            <w:lang w:eastAsia="vi-VN"/>
          </w:rPr>
          <w:t xml:space="preserve"> khác nhau về</w:t>
        </w:r>
      </w:ins>
      <w:ins w:id="2012" w:author="ismail - [2010]" w:date="2016-10-23T19:57:00Z">
        <w:r w:rsidRPr="00E810B2">
          <w:rPr>
            <w:rFonts w:ascii="Times New Roman" w:eastAsia="Times New Roman" w:hAnsi="Times New Roman" w:cs="Times New Roman"/>
            <w:i/>
            <w:sz w:val="24"/>
            <w:szCs w:val="24"/>
            <w:lang w:val="vi-VN" w:eastAsia="vi-VN"/>
            <w:rPrChange w:id="2013" w:author="Thai" w:date="2016-10-23T23:15:00Z">
              <w:rPr>
                <w:rFonts w:eastAsia="Times New Roman"/>
                <w:lang w:val="vi-VN" w:eastAsia="vi-VN"/>
              </w:rPr>
            </w:rPrChange>
          </w:rPr>
          <w:t xml:space="preserve"> thiết kế </w:t>
        </w:r>
      </w:ins>
      <w:ins w:id="2014" w:author="Huỳnh Ngọc Thắng" w:date="2016-11-16T19:47:00Z">
        <w:r w:rsidR="00C575D8">
          <w:rPr>
            <w:rFonts w:ascii="Times New Roman" w:eastAsia="Times New Roman" w:hAnsi="Times New Roman" w:cs="Times New Roman"/>
            <w:i/>
            <w:sz w:val="24"/>
            <w:szCs w:val="24"/>
            <w:lang w:eastAsia="vi-VN"/>
          </w:rPr>
          <w:t xml:space="preserve">và tương tác </w:t>
        </w:r>
      </w:ins>
      <w:ins w:id="2015" w:author="ismail - [2010]" w:date="2016-10-23T19:57:00Z">
        <w:del w:id="2016" w:author="Huỳnh Ngọc Thắng" w:date="2016-11-16T19:47:00Z">
          <w:r w:rsidRPr="00E810B2" w:rsidDel="00C575D8">
            <w:rPr>
              <w:rFonts w:ascii="Times New Roman" w:eastAsia="Times New Roman" w:hAnsi="Times New Roman" w:cs="Times New Roman"/>
              <w:i/>
              <w:sz w:val="24"/>
              <w:szCs w:val="24"/>
              <w:lang w:val="vi-VN" w:eastAsia="vi-VN"/>
              <w:rPrChange w:id="2017" w:author="Thai" w:date="2016-10-23T23:15:00Z">
                <w:rPr>
                  <w:rFonts w:eastAsia="Times New Roman"/>
                  <w:lang w:val="vi-VN" w:eastAsia="vi-VN"/>
                </w:rPr>
              </w:rPrChange>
            </w:rPr>
            <w:delText xml:space="preserve">tò mò về </w:delText>
          </w:r>
        </w:del>
        <w:r w:rsidRPr="00E810B2">
          <w:rPr>
            <w:rFonts w:ascii="Times New Roman" w:eastAsia="Times New Roman" w:hAnsi="Times New Roman" w:cs="Times New Roman"/>
            <w:i/>
            <w:sz w:val="24"/>
            <w:szCs w:val="24"/>
            <w:lang w:val="vi-VN" w:eastAsia="vi-VN"/>
            <w:rPrChange w:id="2018" w:author="Thai" w:date="2016-10-23T23:15:00Z">
              <w:rPr>
                <w:rFonts w:eastAsia="Times New Roman"/>
                <w:lang w:val="vi-VN" w:eastAsia="vi-VN"/>
              </w:rPr>
            </w:rPrChange>
          </w:rPr>
          <w:t>đơn giản này</w:t>
        </w:r>
        <w:del w:id="2019" w:author="Huỳnh Ngọc Thắng" w:date="2016-11-16T19:48:00Z">
          <w:r w:rsidRPr="00E810B2" w:rsidDel="00C575D8">
            <w:rPr>
              <w:rFonts w:ascii="Times New Roman" w:eastAsia="Times New Roman" w:hAnsi="Times New Roman" w:cs="Times New Roman"/>
              <w:i/>
              <w:sz w:val="24"/>
              <w:szCs w:val="24"/>
              <w:lang w:val="vi-VN" w:eastAsia="vi-VN"/>
              <w:rPrChange w:id="2020" w:author="Thai" w:date="2016-10-23T23:15:00Z">
                <w:rPr>
                  <w:rFonts w:eastAsia="Times New Roman"/>
                  <w:lang w:val="vi-VN" w:eastAsia="vi-VN"/>
                </w:rPr>
              </w:rPrChange>
            </w:rPr>
            <w:delText>, và tương tác</w:delText>
          </w:r>
        </w:del>
        <w:r w:rsidRPr="00E810B2">
          <w:rPr>
            <w:rFonts w:ascii="Times New Roman" w:eastAsia="Times New Roman" w:hAnsi="Times New Roman" w:cs="Times New Roman"/>
            <w:i/>
            <w:sz w:val="24"/>
            <w:szCs w:val="24"/>
            <w:lang w:val="vi-VN" w:eastAsia="vi-VN"/>
            <w:rPrChange w:id="2021" w:author="Thai" w:date="2016-10-23T23:15:00Z">
              <w:rPr>
                <w:rFonts w:eastAsia="Times New Roman"/>
                <w:lang w:val="vi-VN" w:eastAsia="vi-VN"/>
              </w:rPr>
            </w:rPrChange>
          </w:rPr>
          <w:t>, đưa ra câu hỏi: Tại sao?</w:t>
        </w:r>
      </w:ins>
    </w:p>
    <w:p w:rsidR="00AD7A6C" w:rsidRPr="00E810B2" w:rsidRDefault="00D2345E">
      <w:pPr>
        <w:spacing w:line="240" w:lineRule="auto"/>
        <w:jc w:val="both"/>
        <w:rPr>
          <w:ins w:id="2022" w:author="ismail - [2010]" w:date="2016-10-23T19:57:00Z"/>
          <w:rFonts w:ascii="Times New Roman" w:eastAsia="Times New Roman" w:hAnsi="Times New Roman" w:cs="Times New Roman"/>
          <w:i/>
          <w:color w:val="auto"/>
          <w:sz w:val="24"/>
          <w:szCs w:val="24"/>
          <w:lang w:val="vi-VN" w:eastAsia="vi-VN"/>
          <w:rPrChange w:id="2023" w:author="Thai" w:date="2016-10-23T23:15:00Z">
            <w:rPr>
              <w:ins w:id="2024" w:author="ismail - [2010]" w:date="2016-10-23T19:57:00Z"/>
              <w:rFonts w:ascii="Times New Roman" w:eastAsia="Times New Roman" w:hAnsi="Times New Roman" w:cs="Times New Roman"/>
              <w:color w:val="auto"/>
              <w:sz w:val="24"/>
              <w:szCs w:val="24"/>
              <w:lang w:val="vi-VN" w:eastAsia="vi-VN"/>
            </w:rPr>
          </w:rPrChange>
        </w:rPr>
        <w:pPrChange w:id="2025" w:author="ismail - [2010]" w:date="2016-10-23T20:06:00Z">
          <w:pPr>
            <w:spacing w:line="240" w:lineRule="auto"/>
          </w:pPr>
        </w:pPrChange>
      </w:pPr>
      <w:ins w:id="2026" w:author="Thai" w:date="2016-10-23T22:47:00Z">
        <w:r w:rsidRPr="00E810B2">
          <w:rPr>
            <w:rFonts w:ascii="Times New Roman" w:eastAsia="Times New Roman" w:hAnsi="Times New Roman" w:cs="Times New Roman"/>
            <w:i/>
            <w:sz w:val="24"/>
            <w:szCs w:val="24"/>
            <w:lang w:eastAsia="vi-VN"/>
            <w:rPrChange w:id="2027" w:author="Thai" w:date="2016-10-23T23:15:00Z">
              <w:rPr>
                <w:rFonts w:ascii="Times New Roman" w:eastAsia="Times New Roman" w:hAnsi="Times New Roman" w:cs="Times New Roman"/>
                <w:sz w:val="24"/>
                <w:szCs w:val="24"/>
                <w:lang w:eastAsia="vi-VN"/>
              </w:rPr>
            </w:rPrChange>
          </w:rPr>
          <w:lastRenderedPageBreak/>
          <w:t xml:space="preserve"> </w:t>
        </w:r>
      </w:ins>
      <w:ins w:id="2028" w:author="ismail - [2010]" w:date="2016-10-23T19:57:00Z">
        <w:r w:rsidR="00AD7A6C" w:rsidRPr="00E810B2">
          <w:rPr>
            <w:rFonts w:ascii="Times New Roman" w:eastAsia="Times New Roman" w:hAnsi="Times New Roman" w:cs="Times New Roman"/>
            <w:i/>
            <w:sz w:val="24"/>
            <w:szCs w:val="24"/>
            <w:lang w:val="vi-VN" w:eastAsia="vi-VN"/>
            <w:rPrChange w:id="2029" w:author="Thai" w:date="2016-10-23T23:15:00Z">
              <w:rPr>
                <w:rFonts w:eastAsia="Times New Roman"/>
                <w:lang w:val="vi-VN" w:eastAsia="vi-VN"/>
              </w:rPr>
            </w:rPrChange>
          </w:rPr>
          <w:t>(Từ Portigal &amp; Norvaisas, 2011.)</w:t>
        </w:r>
      </w:ins>
    </w:p>
    <w:p w:rsidR="00AD7A6C" w:rsidRPr="00E810B2" w:rsidDel="00D2345E" w:rsidRDefault="00AD7A6C">
      <w:pPr>
        <w:spacing w:line="240" w:lineRule="auto"/>
        <w:ind w:firstLine="720"/>
        <w:jc w:val="both"/>
        <w:rPr>
          <w:ins w:id="2030" w:author="ismail - [2010]" w:date="2016-10-23T19:57:00Z"/>
          <w:del w:id="2031" w:author="Thai" w:date="2016-10-23T22:47:00Z"/>
          <w:rFonts w:ascii="Times New Roman" w:eastAsia="Times New Roman" w:hAnsi="Times New Roman" w:cs="Times New Roman"/>
          <w:color w:val="auto"/>
          <w:sz w:val="24"/>
          <w:szCs w:val="24"/>
          <w:lang w:val="vi-VN" w:eastAsia="vi-VN"/>
        </w:rPr>
        <w:pPrChange w:id="2032" w:author="Thai" w:date="2016-10-23T22:47:00Z">
          <w:pPr>
            <w:spacing w:line="240" w:lineRule="auto"/>
          </w:pPr>
        </w:pPrChange>
      </w:pPr>
      <w:ins w:id="2033" w:author="ismail - [2010]" w:date="2016-10-23T19:57:00Z">
        <w:r w:rsidRPr="00E810B2">
          <w:rPr>
            <w:rFonts w:ascii="Times New Roman" w:eastAsia="Times New Roman" w:hAnsi="Times New Roman" w:cs="Times New Roman"/>
            <w:sz w:val="24"/>
            <w:szCs w:val="24"/>
            <w:lang w:val="vi-VN" w:eastAsia="vi-VN"/>
            <w:rPrChange w:id="2034" w:author="Thai" w:date="2016-10-23T23:15:00Z">
              <w:rPr>
                <w:rFonts w:eastAsia="Times New Roman"/>
                <w:lang w:val="vi-VN" w:eastAsia="vi-VN"/>
              </w:rPr>
            </w:rPrChange>
          </w:rPr>
          <w:t xml:space="preserve">Trích dẫn này đến từ hai chuyên gia thiết kế những người </w:t>
        </w:r>
      </w:ins>
      <w:ins w:id="2035" w:author="Huỳnh Ngọc Thắng" w:date="2016-11-16T19:48:00Z">
        <w:r w:rsidR="00C575D8">
          <w:rPr>
            <w:rFonts w:ascii="Times New Roman" w:eastAsia="Times New Roman" w:hAnsi="Times New Roman" w:cs="Times New Roman"/>
            <w:sz w:val="24"/>
            <w:szCs w:val="24"/>
            <w:lang w:eastAsia="vi-VN"/>
          </w:rPr>
          <w:t>đã rất bực mình</w:t>
        </w:r>
      </w:ins>
      <w:ins w:id="2036" w:author="ismail - [2010]" w:date="2016-10-23T19:57:00Z">
        <w:del w:id="2037" w:author="Huỳnh Ngọc Thắng" w:date="2016-11-16T19:48:00Z">
          <w:r w:rsidRPr="00E810B2" w:rsidDel="00C575D8">
            <w:rPr>
              <w:rFonts w:ascii="Times New Roman" w:eastAsia="Times New Roman" w:hAnsi="Times New Roman" w:cs="Times New Roman"/>
              <w:sz w:val="24"/>
              <w:szCs w:val="24"/>
              <w:lang w:val="vi-VN" w:eastAsia="vi-VN"/>
              <w:rPrChange w:id="2038" w:author="Thai" w:date="2016-10-23T23:15:00Z">
                <w:rPr>
                  <w:rFonts w:eastAsia="Times New Roman"/>
                  <w:lang w:val="vi-VN" w:eastAsia="vi-VN"/>
                </w:rPr>
              </w:rPrChange>
            </w:rPr>
            <w:delText>bị  xúc phạm</w:delText>
          </w:r>
        </w:del>
        <w:r w:rsidRPr="00E810B2">
          <w:rPr>
            <w:rFonts w:ascii="Times New Roman" w:eastAsia="Times New Roman" w:hAnsi="Times New Roman" w:cs="Times New Roman"/>
            <w:sz w:val="24"/>
            <w:szCs w:val="24"/>
            <w:lang w:val="vi-VN" w:eastAsia="vi-VN"/>
            <w:rPrChange w:id="2039" w:author="Thai" w:date="2016-10-23T23:15:00Z">
              <w:rPr>
                <w:rFonts w:eastAsia="Times New Roman"/>
                <w:lang w:val="vi-VN" w:eastAsia="vi-VN"/>
              </w:rPr>
            </w:rPrChange>
          </w:rPr>
          <w:t xml:space="preserve"> bởi một sự thay đổi trong các</w:t>
        </w:r>
      </w:ins>
      <w:ins w:id="2040" w:author="Huỳnh Ngọc Thắng" w:date="2016-11-16T19:49:00Z">
        <w:r w:rsidR="00C575D8">
          <w:rPr>
            <w:rFonts w:ascii="Times New Roman" w:eastAsia="Times New Roman" w:hAnsi="Times New Roman" w:cs="Times New Roman"/>
            <w:sz w:val="24"/>
            <w:szCs w:val="24"/>
            <w:lang w:eastAsia="vi-VN"/>
          </w:rPr>
          <w:t>h</w:t>
        </w:r>
      </w:ins>
      <w:ins w:id="2041" w:author="ismail - [2010]" w:date="2016-10-23T19:57:00Z">
        <w:r w:rsidRPr="00E810B2">
          <w:rPr>
            <w:rFonts w:ascii="Times New Roman" w:eastAsia="Times New Roman" w:hAnsi="Times New Roman" w:cs="Times New Roman"/>
            <w:sz w:val="24"/>
            <w:szCs w:val="24"/>
            <w:lang w:val="vi-VN" w:eastAsia="vi-VN"/>
            <w:rPrChange w:id="2042" w:author="Thai" w:date="2016-10-23T23:15:00Z">
              <w:rPr>
                <w:rFonts w:eastAsia="Times New Roman"/>
                <w:lang w:val="vi-VN" w:eastAsia="vi-VN"/>
              </w:rPr>
            </w:rPrChange>
          </w:rPr>
          <w:t xml:space="preserve"> điều khiển</w:t>
        </w:r>
        <w:del w:id="2043" w:author="Huỳnh Ngọc Thắng" w:date="2016-11-16T19:49:00Z">
          <w:r w:rsidRPr="00E810B2" w:rsidDel="00C575D8">
            <w:rPr>
              <w:rFonts w:ascii="Times New Roman" w:eastAsia="Times New Roman" w:hAnsi="Times New Roman" w:cs="Times New Roman"/>
              <w:sz w:val="24"/>
              <w:szCs w:val="24"/>
              <w:lang w:val="vi-VN" w:eastAsia="vi-VN"/>
              <w:rPrChange w:id="2044" w:author="Thai" w:date="2016-10-23T23:15:00Z">
                <w:rPr>
                  <w:rFonts w:eastAsia="Times New Roman"/>
                  <w:lang w:val="vi-VN" w:eastAsia="vi-VN"/>
                </w:rPr>
              </w:rPrChange>
            </w:rPr>
            <w:delText xml:space="preserve"> cho</w:delText>
          </w:r>
        </w:del>
        <w:r w:rsidRPr="00E810B2">
          <w:rPr>
            <w:rFonts w:ascii="Times New Roman" w:eastAsia="Times New Roman" w:hAnsi="Times New Roman" w:cs="Times New Roman"/>
            <w:sz w:val="24"/>
            <w:szCs w:val="24"/>
            <w:lang w:val="vi-VN" w:eastAsia="vi-VN"/>
            <w:rPrChange w:id="2045" w:author="Thai" w:date="2016-10-23T23:15:00Z">
              <w:rPr>
                <w:rFonts w:eastAsia="Times New Roman"/>
                <w:lang w:val="vi-VN" w:eastAsia="vi-VN"/>
              </w:rPr>
            </w:rPrChange>
          </w:rPr>
          <w:t xml:space="preserve"> hệ thống thang máy, họ đã viết </w:t>
        </w:r>
      </w:ins>
      <w:ins w:id="2046" w:author="Huỳnh Ngọc Thắng" w:date="2016-11-16T19:49:00Z">
        <w:r w:rsidR="00C575D8">
          <w:rPr>
            <w:rFonts w:ascii="Times New Roman" w:eastAsia="Times New Roman" w:hAnsi="Times New Roman" w:cs="Times New Roman"/>
            <w:sz w:val="24"/>
            <w:szCs w:val="24"/>
            <w:lang w:eastAsia="vi-VN"/>
          </w:rPr>
          <w:t>cả</w:t>
        </w:r>
      </w:ins>
      <w:ins w:id="2047" w:author="ismail - [2010]" w:date="2016-10-23T19:57:00Z">
        <w:del w:id="2048" w:author="Huỳnh Ngọc Thắng" w:date="2016-11-16T19:49:00Z">
          <w:r w:rsidRPr="00E810B2" w:rsidDel="00C575D8">
            <w:rPr>
              <w:rFonts w:ascii="Times New Roman" w:eastAsia="Times New Roman" w:hAnsi="Times New Roman" w:cs="Times New Roman"/>
              <w:sz w:val="24"/>
              <w:szCs w:val="24"/>
              <w:lang w:val="vi-VN" w:eastAsia="vi-VN"/>
              <w:rPrChange w:id="2049" w:author="Thai" w:date="2016-10-23T23:15:00Z">
                <w:rPr>
                  <w:rFonts w:eastAsia="Times New Roman"/>
                  <w:lang w:val="vi-VN" w:eastAsia="vi-VN"/>
                </w:rPr>
              </w:rPrChange>
            </w:rPr>
            <w:delText>toàn bộ</w:delText>
          </w:r>
        </w:del>
        <w:r w:rsidRPr="00E810B2">
          <w:rPr>
            <w:rFonts w:ascii="Times New Roman" w:eastAsia="Times New Roman" w:hAnsi="Times New Roman" w:cs="Times New Roman"/>
            <w:sz w:val="24"/>
            <w:szCs w:val="24"/>
            <w:lang w:val="vi-VN" w:eastAsia="vi-VN"/>
            <w:rPrChange w:id="2050" w:author="Thai" w:date="2016-10-23T23:15:00Z">
              <w:rPr>
                <w:rFonts w:eastAsia="Times New Roman"/>
                <w:lang w:val="vi-VN" w:eastAsia="vi-VN"/>
              </w:rPr>
            </w:rPrChange>
          </w:rPr>
          <w:t xml:space="preserve"> một bài viết</w:t>
        </w:r>
      </w:ins>
      <w:ins w:id="2051" w:author="Huỳnh Ngọc Thắng" w:date="2016-11-16T19:50:00Z">
        <w:r w:rsidR="00C575D8">
          <w:rPr>
            <w:rFonts w:ascii="Times New Roman" w:eastAsia="Times New Roman" w:hAnsi="Times New Roman" w:cs="Times New Roman"/>
            <w:sz w:val="24"/>
            <w:szCs w:val="24"/>
            <w:lang w:eastAsia="vi-VN"/>
          </w:rPr>
          <w:t xml:space="preserve"> để khiếu nại về nó</w:t>
        </w:r>
      </w:ins>
      <w:ins w:id="2052" w:author="ismail - [2010]" w:date="2016-10-23T19:57:00Z">
        <w:del w:id="2053" w:author="Huỳnh Ngọc Thắng" w:date="2016-11-16T19:50:00Z">
          <w:r w:rsidRPr="00E810B2" w:rsidDel="00C575D8">
            <w:rPr>
              <w:rFonts w:ascii="Times New Roman" w:eastAsia="Times New Roman" w:hAnsi="Times New Roman" w:cs="Times New Roman"/>
              <w:sz w:val="24"/>
              <w:szCs w:val="24"/>
              <w:lang w:val="vi-VN" w:eastAsia="vi-VN"/>
              <w:rPrChange w:id="2054" w:author="Thai" w:date="2016-10-23T23:15:00Z">
                <w:rPr>
                  <w:rFonts w:eastAsia="Times New Roman"/>
                  <w:lang w:val="vi-VN" w:eastAsia="vi-VN"/>
                </w:rPr>
              </w:rPrChange>
            </w:rPr>
            <w:delText xml:space="preserve"> của khiếu nại</w:delText>
          </w:r>
        </w:del>
        <w:r w:rsidRPr="00E810B2">
          <w:rPr>
            <w:rFonts w:ascii="Times New Roman" w:eastAsia="Times New Roman" w:hAnsi="Times New Roman" w:cs="Times New Roman"/>
            <w:sz w:val="24"/>
            <w:szCs w:val="24"/>
            <w:lang w:val="vi-VN" w:eastAsia="vi-VN"/>
            <w:rPrChange w:id="2055" w:author="Thai" w:date="2016-10-23T23:15:00Z">
              <w:rPr>
                <w:rFonts w:eastAsia="Times New Roman"/>
                <w:lang w:val="vi-VN" w:eastAsia="vi-VN"/>
              </w:rPr>
            </w:rPrChange>
          </w:rPr>
          <w:t>.</w:t>
        </w:r>
      </w:ins>
    </w:p>
    <w:p w:rsidR="00AD7A6C" w:rsidRPr="00E810B2" w:rsidRDefault="00AD7A6C">
      <w:pPr>
        <w:spacing w:line="240" w:lineRule="auto"/>
        <w:ind w:firstLine="720"/>
        <w:jc w:val="both"/>
        <w:rPr>
          <w:ins w:id="2056" w:author="ismail - [2010]" w:date="2016-10-23T19:57:00Z"/>
          <w:rFonts w:ascii="Times New Roman" w:eastAsia="Times New Roman" w:hAnsi="Times New Roman" w:cs="Times New Roman"/>
          <w:color w:val="auto"/>
          <w:sz w:val="24"/>
          <w:szCs w:val="24"/>
          <w:lang w:val="vi-VN" w:eastAsia="vi-VN"/>
        </w:rPr>
        <w:pPrChange w:id="2057" w:author="Thai" w:date="2016-10-23T22:47:00Z">
          <w:pPr>
            <w:spacing w:line="240" w:lineRule="auto"/>
          </w:pPr>
        </w:pPrChange>
      </w:pPr>
    </w:p>
    <w:p w:rsidR="00D2345E" w:rsidRPr="00E810B2" w:rsidRDefault="00AD7A6C">
      <w:pPr>
        <w:spacing w:line="240" w:lineRule="auto"/>
        <w:ind w:firstLine="720"/>
        <w:jc w:val="both"/>
        <w:rPr>
          <w:ins w:id="2058" w:author="Thai" w:date="2016-10-23T22:48:00Z"/>
          <w:rFonts w:ascii="Times New Roman" w:eastAsia="Times New Roman" w:hAnsi="Times New Roman" w:cs="Times New Roman"/>
          <w:sz w:val="24"/>
          <w:szCs w:val="24"/>
          <w:lang w:val="vi-VN" w:eastAsia="vi-VN"/>
        </w:rPr>
        <w:pPrChange w:id="2059" w:author="Thai" w:date="2016-10-23T22:48:00Z">
          <w:pPr>
            <w:spacing w:line="240" w:lineRule="auto"/>
          </w:pPr>
        </w:pPrChange>
      </w:pPr>
      <w:ins w:id="2060" w:author="ismail - [2010]" w:date="2016-10-23T19:57:00Z">
        <w:r w:rsidRPr="00E810B2">
          <w:rPr>
            <w:rFonts w:ascii="Times New Roman" w:eastAsia="Times New Roman" w:hAnsi="Times New Roman" w:cs="Times New Roman"/>
            <w:sz w:val="24"/>
            <w:szCs w:val="24"/>
            <w:lang w:val="vi-VN" w:eastAsia="vi-VN"/>
            <w:rPrChange w:id="2061" w:author="Thai" w:date="2016-10-23T23:15:00Z">
              <w:rPr>
                <w:rFonts w:eastAsia="Times New Roman"/>
                <w:lang w:val="vi-VN" w:eastAsia="vi-VN"/>
              </w:rPr>
            </w:rPrChange>
          </w:rPr>
          <w:t xml:space="preserve">Điều gì có thể gây ra </w:t>
        </w:r>
      </w:ins>
      <w:ins w:id="2062" w:author="Huỳnh Ngọc Thắng" w:date="2016-11-16T19:50:00Z">
        <w:r w:rsidR="00C575D8">
          <w:rPr>
            <w:rFonts w:ascii="Times New Roman" w:eastAsia="Times New Roman" w:hAnsi="Times New Roman" w:cs="Times New Roman"/>
            <w:sz w:val="24"/>
            <w:szCs w:val="24"/>
            <w:lang w:eastAsia="vi-VN"/>
          </w:rPr>
          <w:t>sự khó chịu đến như vậy</w:t>
        </w:r>
      </w:ins>
      <w:ins w:id="2063" w:author="ismail - [2010]" w:date="2016-10-23T19:57:00Z">
        <w:del w:id="2064" w:author="Huỳnh Ngọc Thắng" w:date="2016-11-16T19:50:00Z">
          <w:r w:rsidRPr="00E810B2" w:rsidDel="00C575D8">
            <w:rPr>
              <w:rFonts w:ascii="Times New Roman" w:eastAsia="Times New Roman" w:hAnsi="Times New Roman" w:cs="Times New Roman"/>
              <w:sz w:val="24"/>
              <w:szCs w:val="24"/>
              <w:lang w:val="vi-VN" w:eastAsia="vi-VN"/>
              <w:rPrChange w:id="2065" w:author="Thai" w:date="2016-10-23T23:15:00Z">
                <w:rPr>
                  <w:rFonts w:eastAsia="Times New Roman"/>
                  <w:lang w:val="vi-VN" w:eastAsia="vi-VN"/>
                </w:rPr>
              </w:rPrChange>
            </w:rPr>
            <w:delText>như một hành vi phạm tội</w:delText>
          </w:r>
        </w:del>
        <w:r w:rsidRPr="00E810B2">
          <w:rPr>
            <w:rFonts w:ascii="Times New Roman" w:eastAsia="Times New Roman" w:hAnsi="Times New Roman" w:cs="Times New Roman"/>
            <w:sz w:val="24"/>
            <w:szCs w:val="24"/>
            <w:lang w:val="vi-VN" w:eastAsia="vi-VN"/>
            <w:rPrChange w:id="2066" w:author="Thai" w:date="2016-10-23T23:15:00Z">
              <w:rPr>
                <w:rFonts w:eastAsia="Times New Roman"/>
                <w:lang w:val="vi-VN" w:eastAsia="vi-VN"/>
              </w:rPr>
            </w:rPrChange>
          </w:rPr>
          <w:t>?</w:t>
        </w:r>
      </w:ins>
      <w:ins w:id="2067" w:author="Huỳnh Ngọc Thắng" w:date="2016-11-16T19:51:00Z">
        <w:r w:rsidR="00C575D8">
          <w:rPr>
            <w:rFonts w:ascii="Times New Roman" w:eastAsia="Times New Roman" w:hAnsi="Times New Roman" w:cs="Times New Roman"/>
            <w:sz w:val="24"/>
            <w:szCs w:val="24"/>
            <w:lang w:eastAsia="vi-VN"/>
          </w:rPr>
          <w:t xml:space="preserve"> Nó có thực sự là một thiết kế tồi</w:t>
        </w:r>
      </w:ins>
      <w:ins w:id="2068" w:author="ismail - [2010]" w:date="2016-10-23T19:57:00Z">
        <w:del w:id="2069" w:author="Huỳnh Ngọc Thắng" w:date="2016-11-16T19:51:00Z">
          <w:r w:rsidRPr="00E810B2" w:rsidDel="00C575D8">
            <w:rPr>
              <w:rFonts w:ascii="Times New Roman" w:eastAsia="Times New Roman" w:hAnsi="Times New Roman" w:cs="Times New Roman"/>
              <w:sz w:val="24"/>
              <w:szCs w:val="24"/>
              <w:lang w:val="vi-VN" w:eastAsia="vi-VN"/>
              <w:rPrChange w:id="2070" w:author="Thai" w:date="2016-10-23T23:15:00Z">
                <w:rPr>
                  <w:rFonts w:eastAsia="Times New Roman"/>
                  <w:lang w:val="vi-VN" w:eastAsia="vi-VN"/>
                </w:rPr>
              </w:rPrChange>
            </w:rPr>
            <w:delText xml:space="preserve"> Đó có phải là triển thực sự xấu</w:delText>
          </w:r>
        </w:del>
      </w:ins>
      <w:ins w:id="2071" w:author="ismail - [2010]" w:date="2016-10-23T20:49:00Z">
        <w:del w:id="2072" w:author="Huỳnh Ngọc Thắng" w:date="2016-11-16T19:51:00Z">
          <w:r w:rsidR="005151EB" w:rsidRPr="00E810B2" w:rsidDel="00C575D8">
            <w:rPr>
              <w:rFonts w:ascii="Times New Roman" w:eastAsia="Times New Roman" w:hAnsi="Times New Roman" w:cs="Times New Roman"/>
              <w:color w:val="auto"/>
              <w:sz w:val="24"/>
              <w:szCs w:val="24"/>
              <w:lang w:val="vi-VN" w:eastAsia="vi-VN"/>
            </w:rPr>
            <w:delText xml:space="preserve"> </w:delText>
          </w:r>
        </w:del>
      </w:ins>
      <w:ins w:id="2073" w:author="ismail - [2010]" w:date="2016-10-23T19:57:00Z">
        <w:del w:id="2074" w:author="Huỳnh Ngọc Thắng" w:date="2016-11-16T19:51:00Z">
          <w:r w:rsidRPr="00E810B2" w:rsidDel="00C575D8">
            <w:rPr>
              <w:rFonts w:ascii="Times New Roman" w:eastAsia="Times New Roman" w:hAnsi="Times New Roman" w:cs="Times New Roman"/>
              <w:sz w:val="24"/>
              <w:szCs w:val="24"/>
              <w:lang w:val="vi-VN" w:eastAsia="vi-VN"/>
              <w:rPrChange w:id="2075" w:author="Thai" w:date="2016-10-23T23:15:00Z">
                <w:rPr>
                  <w:rFonts w:eastAsia="Times New Roman"/>
                  <w:lang w:val="vi-VN" w:eastAsia="vi-VN"/>
                </w:rPr>
              </w:rPrChange>
            </w:rPr>
            <w:delText>kỳ hoặc</w:delText>
          </w:r>
        </w:del>
        <w:r w:rsidRPr="00E810B2">
          <w:rPr>
            <w:rFonts w:ascii="Times New Roman" w:eastAsia="Times New Roman" w:hAnsi="Times New Roman" w:cs="Times New Roman"/>
            <w:sz w:val="24"/>
            <w:szCs w:val="24"/>
            <w:lang w:val="vi-VN" w:eastAsia="vi-VN"/>
            <w:rPrChange w:id="2076" w:author="Thai" w:date="2016-10-23T23:15:00Z">
              <w:rPr>
                <w:rFonts w:eastAsia="Times New Roman"/>
                <w:lang w:val="vi-VN" w:eastAsia="vi-VN"/>
              </w:rPr>
            </w:rPrChange>
          </w:rPr>
          <w:t xml:space="preserve">, </w:t>
        </w:r>
      </w:ins>
      <w:ins w:id="2077" w:author="Huỳnh Ngọc Thắng" w:date="2016-11-16T19:51:00Z">
        <w:r w:rsidR="00C575D8">
          <w:rPr>
            <w:rFonts w:ascii="Times New Roman" w:eastAsia="Times New Roman" w:hAnsi="Times New Roman" w:cs="Times New Roman"/>
            <w:sz w:val="24"/>
            <w:szCs w:val="24"/>
            <w:lang w:eastAsia="vi-VN"/>
          </w:rPr>
          <w:t xml:space="preserve">hoặc là giống </w:t>
        </w:r>
      </w:ins>
      <w:ins w:id="2078" w:author="ismail - [2010]" w:date="2016-10-23T19:57:00Z">
        <w:r w:rsidRPr="00E810B2">
          <w:rPr>
            <w:rFonts w:ascii="Times New Roman" w:eastAsia="Times New Roman" w:hAnsi="Times New Roman" w:cs="Times New Roman"/>
            <w:sz w:val="24"/>
            <w:szCs w:val="24"/>
            <w:lang w:val="vi-VN" w:eastAsia="vi-VN"/>
            <w:rPrChange w:id="2079" w:author="Thai" w:date="2016-10-23T23:15:00Z">
              <w:rPr>
                <w:rFonts w:eastAsia="Times New Roman"/>
                <w:lang w:val="vi-VN" w:eastAsia="vi-VN"/>
              </w:rPr>
            </w:rPrChange>
          </w:rPr>
          <w:t xml:space="preserve">như tác giả </w:t>
        </w:r>
      </w:ins>
      <w:ins w:id="2080" w:author="Huỳnh Ngọc Thắng" w:date="2016-11-16T19:51:00Z">
        <w:r w:rsidR="00C575D8">
          <w:rPr>
            <w:rFonts w:ascii="Times New Roman" w:eastAsia="Times New Roman" w:hAnsi="Times New Roman" w:cs="Times New Roman"/>
            <w:sz w:val="24"/>
            <w:szCs w:val="24"/>
            <w:lang w:eastAsia="vi-VN"/>
          </w:rPr>
          <w:t>đưa ra</w:t>
        </w:r>
      </w:ins>
      <w:ins w:id="2081" w:author="ismail - [2010]" w:date="2016-10-23T19:57:00Z">
        <w:del w:id="2082" w:author="Huỳnh Ngọc Thắng" w:date="2016-11-16T19:51:00Z">
          <w:r w:rsidRPr="00E810B2" w:rsidDel="00C575D8">
            <w:rPr>
              <w:rFonts w:ascii="Times New Roman" w:eastAsia="Times New Roman" w:hAnsi="Times New Roman" w:cs="Times New Roman"/>
              <w:sz w:val="24"/>
              <w:szCs w:val="24"/>
              <w:lang w:val="vi-VN" w:eastAsia="vi-VN"/>
              <w:rPrChange w:id="2083" w:author="Thai" w:date="2016-10-23T23:15:00Z">
                <w:rPr>
                  <w:rFonts w:eastAsia="Times New Roman"/>
                  <w:lang w:val="vi-VN" w:eastAsia="vi-VN"/>
                </w:rPr>
              </w:rPrChange>
            </w:rPr>
            <w:delText>đề nghị</w:delText>
          </w:r>
        </w:del>
        <w:r w:rsidRPr="00E810B2">
          <w:rPr>
            <w:rFonts w:ascii="Times New Roman" w:eastAsia="Times New Roman" w:hAnsi="Times New Roman" w:cs="Times New Roman"/>
            <w:sz w:val="24"/>
            <w:szCs w:val="24"/>
            <w:lang w:val="vi-VN" w:eastAsia="vi-VN"/>
            <w:rPrChange w:id="2084" w:author="Thai" w:date="2016-10-23T23:15:00Z">
              <w:rPr>
                <w:rFonts w:eastAsia="Times New Roman"/>
                <w:lang w:val="vi-VN" w:eastAsia="vi-VN"/>
              </w:rPr>
            </w:rPrChange>
          </w:rPr>
          <w:t xml:space="preserve">, một sự thay đổi hoàn toàn không cần thiết </w:t>
        </w:r>
      </w:ins>
      <w:ins w:id="2085" w:author="Huỳnh Ngọc Thắng" w:date="2016-11-16T19:52:00Z">
        <w:r w:rsidR="00C575D8">
          <w:rPr>
            <w:rFonts w:ascii="Times New Roman" w:eastAsia="Times New Roman" w:hAnsi="Times New Roman" w:cs="Times New Roman"/>
            <w:sz w:val="24"/>
            <w:szCs w:val="24"/>
            <w:lang w:eastAsia="vi-VN"/>
          </w:rPr>
          <w:t>so với một hệ thống hoàn hảo</w:t>
        </w:r>
      </w:ins>
      <w:ins w:id="2086" w:author="ismail - [2010]" w:date="2016-10-23T19:57:00Z">
        <w:del w:id="2087" w:author="Huỳnh Ngọc Thắng" w:date="2016-11-16T19:52:00Z">
          <w:r w:rsidRPr="00E810B2" w:rsidDel="00C575D8">
            <w:rPr>
              <w:rFonts w:ascii="Times New Roman" w:eastAsia="Times New Roman" w:hAnsi="Times New Roman" w:cs="Times New Roman"/>
              <w:sz w:val="24"/>
              <w:szCs w:val="24"/>
              <w:lang w:val="vi-VN" w:eastAsia="vi-VN"/>
              <w:rPrChange w:id="2088" w:author="Thai" w:date="2016-10-23T23:15:00Z">
                <w:rPr>
                  <w:rFonts w:eastAsia="Times New Roman"/>
                  <w:lang w:val="vi-VN" w:eastAsia="vi-VN"/>
                </w:rPr>
              </w:rPrChange>
            </w:rPr>
            <w:delText>để</w:delText>
          </w:r>
        </w:del>
      </w:ins>
      <w:ins w:id="2089" w:author="ismail - [2010]" w:date="2016-10-23T20:49:00Z">
        <w:del w:id="2090" w:author="Huỳnh Ngọc Thắng" w:date="2016-11-16T19:52:00Z">
          <w:r w:rsidR="005151EB" w:rsidRPr="00E810B2" w:rsidDel="00C575D8">
            <w:rPr>
              <w:rFonts w:ascii="Times New Roman" w:eastAsia="Times New Roman" w:hAnsi="Times New Roman" w:cs="Times New Roman"/>
              <w:color w:val="auto"/>
              <w:sz w:val="24"/>
              <w:szCs w:val="24"/>
              <w:lang w:val="vi-VN" w:eastAsia="vi-VN"/>
            </w:rPr>
            <w:delText xml:space="preserve"> </w:delText>
          </w:r>
        </w:del>
      </w:ins>
      <w:ins w:id="2091" w:author="ismail - [2010]" w:date="2016-10-23T19:57:00Z">
        <w:del w:id="2092" w:author="Huỳnh Ngọc Thắng" w:date="2016-11-16T19:52:00Z">
          <w:r w:rsidRPr="00E810B2" w:rsidDel="00C575D8">
            <w:rPr>
              <w:rFonts w:ascii="Times New Roman" w:eastAsia="Times New Roman" w:hAnsi="Times New Roman" w:cs="Times New Roman"/>
              <w:sz w:val="24"/>
              <w:szCs w:val="24"/>
              <w:lang w:val="vi-VN" w:eastAsia="vi-VN"/>
              <w:rPrChange w:id="2093" w:author="Thai" w:date="2016-10-23T23:15:00Z">
                <w:rPr>
                  <w:rFonts w:eastAsia="Times New Roman"/>
                  <w:lang w:val="vi-VN" w:eastAsia="vi-VN"/>
                </w:rPr>
              </w:rPrChange>
            </w:rPr>
            <w:delText>một hệ thống nếu không thỏa đáng</w:delText>
          </w:r>
        </w:del>
        <w:r w:rsidRPr="00E810B2">
          <w:rPr>
            <w:rFonts w:ascii="Times New Roman" w:eastAsia="Times New Roman" w:hAnsi="Times New Roman" w:cs="Times New Roman"/>
            <w:sz w:val="24"/>
            <w:szCs w:val="24"/>
            <w:lang w:val="vi-VN" w:eastAsia="vi-VN"/>
            <w:rPrChange w:id="2094" w:author="Thai" w:date="2016-10-23T23:15:00Z">
              <w:rPr>
                <w:rFonts w:eastAsia="Times New Roman"/>
                <w:lang w:val="vi-VN" w:eastAsia="vi-VN"/>
              </w:rPr>
            </w:rPrChange>
          </w:rPr>
          <w:t>? Dưới đây l</w:t>
        </w:r>
        <w:r w:rsidR="005151EB" w:rsidRPr="00E810B2">
          <w:rPr>
            <w:rFonts w:ascii="Times New Roman" w:eastAsia="Times New Roman" w:hAnsi="Times New Roman" w:cs="Times New Roman"/>
            <w:sz w:val="24"/>
            <w:szCs w:val="24"/>
            <w:lang w:val="vi-VN" w:eastAsia="vi-VN"/>
          </w:rPr>
          <w:t xml:space="preserve">à những gì đã xảy ra: các </w:t>
        </w:r>
      </w:ins>
      <w:ins w:id="2095" w:author="ismail - [2010]" w:date="2016-10-23T20:54:00Z">
        <w:r w:rsidR="005151EB" w:rsidRPr="00E810B2">
          <w:rPr>
            <w:rFonts w:ascii="Times New Roman" w:eastAsia="Times New Roman" w:hAnsi="Times New Roman" w:cs="Times New Roman"/>
            <w:sz w:val="24"/>
            <w:szCs w:val="24"/>
            <w:lang w:val="vi-VN" w:eastAsia="vi-VN"/>
            <w:rPrChange w:id="2096" w:author="Thai" w:date="2016-10-23T23:15:00Z">
              <w:rPr>
                <w:rFonts w:ascii="Times New Roman" w:eastAsia="Times New Roman" w:hAnsi="Times New Roman" w:cs="Times New Roman"/>
                <w:sz w:val="24"/>
                <w:szCs w:val="24"/>
                <w:lang w:eastAsia="vi-VN"/>
              </w:rPr>
            </w:rPrChange>
          </w:rPr>
          <w:t>tác giả</w:t>
        </w:r>
      </w:ins>
      <w:ins w:id="2097" w:author="ismail - [2010]" w:date="2016-10-23T19:57:00Z">
        <w:r w:rsidRPr="00E810B2">
          <w:rPr>
            <w:rFonts w:ascii="Times New Roman" w:eastAsia="Times New Roman" w:hAnsi="Times New Roman" w:cs="Times New Roman"/>
            <w:sz w:val="24"/>
            <w:szCs w:val="24"/>
            <w:lang w:val="vi-VN" w:eastAsia="vi-VN"/>
            <w:rPrChange w:id="2098" w:author="Thai" w:date="2016-10-23T23:15:00Z">
              <w:rPr>
                <w:rFonts w:eastAsia="Times New Roman"/>
                <w:lang w:val="vi-VN" w:eastAsia="vi-VN"/>
              </w:rPr>
            </w:rPrChange>
          </w:rPr>
          <w:t xml:space="preserve"> đã gặp phải một </w:t>
        </w:r>
      </w:ins>
      <w:ins w:id="2099" w:author="Huỳnh Ngọc Thắng" w:date="2016-11-16T19:53:00Z">
        <w:r w:rsidR="00C575D8">
          <w:rPr>
            <w:rFonts w:ascii="Times New Roman" w:eastAsia="Times New Roman" w:hAnsi="Times New Roman" w:cs="Times New Roman"/>
            <w:sz w:val="24"/>
            <w:szCs w:val="24"/>
            <w:lang w:eastAsia="vi-VN"/>
          </w:rPr>
          <w:t>quy</w:t>
        </w:r>
      </w:ins>
      <w:ins w:id="2100" w:author="ismail - [2010]" w:date="2016-10-23T19:57:00Z">
        <w:del w:id="2101" w:author="Huỳnh Ngọc Thắng" w:date="2016-11-16T19:53:00Z">
          <w:r w:rsidRPr="00E810B2" w:rsidDel="00C575D8">
            <w:rPr>
              <w:rFonts w:ascii="Times New Roman" w:eastAsia="Times New Roman" w:hAnsi="Times New Roman" w:cs="Times New Roman"/>
              <w:sz w:val="24"/>
              <w:szCs w:val="24"/>
              <w:lang w:val="vi-VN" w:eastAsia="vi-VN"/>
              <w:rPrChange w:id="2102" w:author="Thai" w:date="2016-10-23T23:15:00Z">
                <w:rPr>
                  <w:rFonts w:eastAsia="Times New Roman"/>
                  <w:lang w:val="vi-VN" w:eastAsia="vi-VN"/>
                </w:rPr>
              </w:rPrChange>
            </w:rPr>
            <w:delText>công</w:delText>
          </w:r>
        </w:del>
        <w:r w:rsidRPr="00E810B2">
          <w:rPr>
            <w:rFonts w:ascii="Times New Roman" w:eastAsia="Times New Roman" w:hAnsi="Times New Roman" w:cs="Times New Roman"/>
            <w:sz w:val="24"/>
            <w:szCs w:val="24"/>
            <w:lang w:val="vi-VN" w:eastAsia="vi-VN"/>
            <w:rPrChange w:id="2103" w:author="Thai" w:date="2016-10-23T23:15:00Z">
              <w:rPr>
                <w:rFonts w:eastAsia="Times New Roman"/>
                <w:lang w:val="vi-VN" w:eastAsia="vi-VN"/>
              </w:rPr>
            </w:rPrChange>
          </w:rPr>
          <w:t xml:space="preserve"> ước mới cho thang máy được gọi là "</w:t>
        </w:r>
      </w:ins>
      <w:ins w:id="2104" w:author="Huỳnh Ngọc Thắng" w:date="2016-11-16T19:53:00Z">
        <w:r w:rsidR="00C575D8">
          <w:rPr>
            <w:rFonts w:ascii="Times New Roman" w:eastAsia="Times New Roman" w:hAnsi="Times New Roman" w:cs="Times New Roman"/>
            <w:sz w:val="24"/>
            <w:szCs w:val="24"/>
            <w:lang w:eastAsia="vi-VN"/>
          </w:rPr>
          <w:t>điều khiển đích đến thang máy</w:t>
        </w:r>
      </w:ins>
      <w:ins w:id="2105" w:author="ismail - [2010]" w:date="2016-10-23T19:57:00Z">
        <w:del w:id="2106" w:author="Huỳnh Ngọc Thắng" w:date="2016-11-16T19:53:00Z">
          <w:r w:rsidRPr="00E810B2" w:rsidDel="00C575D8">
            <w:rPr>
              <w:rFonts w:ascii="Times New Roman" w:eastAsia="Times New Roman" w:hAnsi="Times New Roman" w:cs="Times New Roman"/>
              <w:sz w:val="24"/>
              <w:szCs w:val="24"/>
              <w:lang w:val="vi-VN" w:eastAsia="vi-VN"/>
              <w:rPrChange w:id="2107" w:author="Thai" w:date="2016-10-23T23:15:00Z">
                <w:rPr>
                  <w:rFonts w:eastAsia="Times New Roman"/>
                  <w:lang w:val="vi-VN" w:eastAsia="vi-VN"/>
                </w:rPr>
              </w:rPrChange>
            </w:rPr>
            <w:delText xml:space="preserve">tố vator Điểm đến kiểm soát. </w:delText>
          </w:r>
        </w:del>
        <w:r w:rsidRPr="00E810B2">
          <w:rPr>
            <w:rFonts w:ascii="Times New Roman" w:eastAsia="Times New Roman" w:hAnsi="Times New Roman" w:cs="Times New Roman"/>
            <w:sz w:val="24"/>
            <w:szCs w:val="24"/>
            <w:lang w:val="vi-VN" w:eastAsia="vi-VN"/>
            <w:rPrChange w:id="2108" w:author="Thai" w:date="2016-10-23T23:15:00Z">
              <w:rPr>
                <w:rFonts w:eastAsia="Times New Roman"/>
                <w:lang w:val="vi-VN" w:eastAsia="vi-VN"/>
              </w:rPr>
            </w:rPrChange>
          </w:rPr>
          <w:t>"</w:t>
        </w:r>
      </w:ins>
      <w:ins w:id="2109" w:author="Huỳnh Ngọc Thắng" w:date="2016-11-16T19:53:00Z">
        <w:r w:rsidR="00C575D8">
          <w:rPr>
            <w:rFonts w:ascii="Times New Roman" w:eastAsia="Times New Roman" w:hAnsi="Times New Roman" w:cs="Times New Roman"/>
            <w:sz w:val="24"/>
            <w:szCs w:val="24"/>
            <w:lang w:eastAsia="vi-VN"/>
          </w:rPr>
          <w:t xml:space="preserve">. </w:t>
        </w:r>
      </w:ins>
      <w:ins w:id="2110" w:author="ismail - [2010]" w:date="2016-10-23T19:57:00Z">
        <w:r w:rsidRPr="00E810B2">
          <w:rPr>
            <w:rFonts w:ascii="Times New Roman" w:eastAsia="Times New Roman" w:hAnsi="Times New Roman" w:cs="Times New Roman"/>
            <w:sz w:val="24"/>
            <w:szCs w:val="24"/>
            <w:lang w:val="vi-VN" w:eastAsia="vi-VN"/>
            <w:rPrChange w:id="2111" w:author="Thai" w:date="2016-10-23T23:15:00Z">
              <w:rPr>
                <w:rFonts w:eastAsia="Times New Roman"/>
                <w:lang w:val="vi-VN" w:eastAsia="vi-VN"/>
              </w:rPr>
            </w:rPrChange>
          </w:rPr>
          <w:t xml:space="preserve">Nhiều người (trong đó có tôi) xem xét nó vượt trội so với </w:t>
        </w:r>
      </w:ins>
      <w:ins w:id="2112" w:author="Huỳnh Ngọc Thắng" w:date="2016-11-16T19:54:00Z">
        <w:r w:rsidR="00C575D8">
          <w:rPr>
            <w:rFonts w:ascii="Times New Roman" w:eastAsia="Times New Roman" w:hAnsi="Times New Roman" w:cs="Times New Roman"/>
            <w:sz w:val="24"/>
            <w:szCs w:val="24"/>
            <w:lang w:eastAsia="vi-VN"/>
          </w:rPr>
          <w:t>cái mà tất cả</w:t>
        </w:r>
      </w:ins>
      <w:ins w:id="2113" w:author="ismail - [2010]" w:date="2016-10-23T19:57:00Z">
        <w:del w:id="2114" w:author="Huỳnh Ngọc Thắng" w:date="2016-11-16T19:54:00Z">
          <w:r w:rsidRPr="00E810B2" w:rsidDel="00C575D8">
            <w:rPr>
              <w:rFonts w:ascii="Times New Roman" w:eastAsia="Times New Roman" w:hAnsi="Times New Roman" w:cs="Times New Roman"/>
              <w:sz w:val="24"/>
              <w:szCs w:val="24"/>
              <w:lang w:val="vi-VN" w:eastAsia="vi-VN"/>
              <w:rPrChange w:id="2115" w:author="Thai" w:date="2016-10-23T23:15:00Z">
                <w:rPr>
                  <w:rFonts w:eastAsia="Times New Roman"/>
                  <w:lang w:val="vi-VN" w:eastAsia="vi-VN"/>
                </w:rPr>
              </w:rPrChange>
            </w:rPr>
            <w:delText>những gì</w:delText>
          </w:r>
        </w:del>
        <w:r w:rsidRPr="00E810B2">
          <w:rPr>
            <w:rFonts w:ascii="Times New Roman" w:eastAsia="Times New Roman" w:hAnsi="Times New Roman" w:cs="Times New Roman"/>
            <w:sz w:val="24"/>
            <w:szCs w:val="24"/>
            <w:lang w:val="vi-VN" w:eastAsia="vi-VN"/>
            <w:rPrChange w:id="2116" w:author="Thai" w:date="2016-10-23T23:15:00Z">
              <w:rPr>
                <w:rFonts w:eastAsia="Times New Roman"/>
                <w:lang w:val="vi-VN" w:eastAsia="vi-VN"/>
              </w:rPr>
            </w:rPrChange>
          </w:rPr>
          <w:t xml:space="preserve"> chúng tôi </w:t>
        </w:r>
      </w:ins>
      <w:ins w:id="2117" w:author="Huỳnh Ngọc Thắng" w:date="2016-11-16T19:54:00Z">
        <w:r w:rsidR="00C575D8">
          <w:rPr>
            <w:rFonts w:ascii="Times New Roman" w:eastAsia="Times New Roman" w:hAnsi="Times New Roman" w:cs="Times New Roman"/>
            <w:sz w:val="24"/>
            <w:szCs w:val="24"/>
            <w:lang w:eastAsia="vi-VN"/>
          </w:rPr>
          <w:t>đã</w:t>
        </w:r>
      </w:ins>
      <w:ins w:id="2118" w:author="Huỳnh Ngọc Thắng" w:date="2016-11-16T19:55:00Z">
        <w:r w:rsidR="00C575D8">
          <w:rPr>
            <w:rFonts w:ascii="Times New Roman" w:eastAsia="Times New Roman" w:hAnsi="Times New Roman" w:cs="Times New Roman"/>
            <w:sz w:val="24"/>
            <w:szCs w:val="24"/>
            <w:lang w:eastAsia="vi-VN"/>
          </w:rPr>
          <w:t xml:space="preserve"> từng</w:t>
        </w:r>
      </w:ins>
      <w:ins w:id="2119" w:author="ismail - [2010]" w:date="2016-10-23T19:57:00Z">
        <w:del w:id="2120" w:author="Huỳnh Ngọc Thắng" w:date="2016-11-16T19:53:00Z">
          <w:r w:rsidRPr="00E810B2" w:rsidDel="00C575D8">
            <w:rPr>
              <w:rFonts w:ascii="Times New Roman" w:eastAsia="Times New Roman" w:hAnsi="Times New Roman" w:cs="Times New Roman"/>
              <w:sz w:val="24"/>
              <w:szCs w:val="24"/>
              <w:lang w:val="vi-VN" w:eastAsia="vi-VN"/>
              <w:rPrChange w:id="2121" w:author="Thai" w:date="2016-10-23T23:15:00Z">
                <w:rPr>
                  <w:rFonts w:eastAsia="Times New Roman"/>
                  <w:lang w:val="vi-VN" w:eastAsia="vi-VN"/>
                </w:rPr>
              </w:rPrChange>
            </w:rPr>
            <w:delText>đều</w:delText>
          </w:r>
        </w:del>
        <w:del w:id="2122" w:author="Huỳnh Ngọc Thắng" w:date="2016-11-16T19:55:00Z">
          <w:r w:rsidRPr="00E810B2" w:rsidDel="00C575D8">
            <w:rPr>
              <w:rFonts w:ascii="Times New Roman" w:eastAsia="Times New Roman" w:hAnsi="Times New Roman" w:cs="Times New Roman"/>
              <w:sz w:val="24"/>
              <w:szCs w:val="24"/>
              <w:lang w:val="vi-VN" w:eastAsia="vi-VN"/>
              <w:rPrChange w:id="2123" w:author="Thai" w:date="2016-10-23T23:15:00Z">
                <w:rPr>
                  <w:rFonts w:eastAsia="Times New Roman"/>
                  <w:lang w:val="vi-VN" w:eastAsia="vi-VN"/>
                </w:rPr>
              </w:rPrChange>
            </w:rPr>
            <w:delText xml:space="preserve"> được</w:delText>
          </w:r>
        </w:del>
        <w:r w:rsidRPr="00E810B2">
          <w:rPr>
            <w:rFonts w:ascii="Times New Roman" w:eastAsia="Times New Roman" w:hAnsi="Times New Roman" w:cs="Times New Roman"/>
            <w:sz w:val="24"/>
            <w:szCs w:val="24"/>
            <w:lang w:val="vi-VN" w:eastAsia="vi-VN"/>
            <w:rPrChange w:id="2124" w:author="Thai" w:date="2016-10-23T23:15:00Z">
              <w:rPr>
                <w:rFonts w:eastAsia="Times New Roman"/>
                <w:lang w:val="vi-VN" w:eastAsia="vi-VN"/>
              </w:rPr>
            </w:rPrChange>
          </w:rPr>
          <w:t xml:space="preserve"> sử dụng</w:t>
        </w:r>
        <w:del w:id="2125" w:author="Huỳnh Ngọc Thắng" w:date="2016-11-16T19:55:00Z">
          <w:r w:rsidRPr="00E810B2" w:rsidDel="00C575D8">
            <w:rPr>
              <w:rFonts w:ascii="Times New Roman" w:eastAsia="Times New Roman" w:hAnsi="Times New Roman" w:cs="Times New Roman"/>
              <w:sz w:val="24"/>
              <w:szCs w:val="24"/>
              <w:lang w:val="vi-VN" w:eastAsia="vi-VN"/>
              <w:rPrChange w:id="2126" w:author="Thai" w:date="2016-10-23T23:15:00Z">
                <w:rPr>
                  <w:rFonts w:eastAsia="Times New Roman"/>
                  <w:lang w:val="vi-VN" w:eastAsia="vi-VN"/>
                </w:rPr>
              </w:rPrChange>
            </w:rPr>
            <w:delText xml:space="preserve"> để</w:delText>
          </w:r>
        </w:del>
        <w:r w:rsidRPr="00E810B2">
          <w:rPr>
            <w:rFonts w:ascii="Times New Roman" w:eastAsia="Times New Roman" w:hAnsi="Times New Roman" w:cs="Times New Roman"/>
            <w:sz w:val="24"/>
            <w:szCs w:val="24"/>
            <w:lang w:val="vi-VN" w:eastAsia="vi-VN"/>
            <w:rPrChange w:id="2127" w:author="Thai" w:date="2016-10-23T23:15:00Z">
              <w:rPr>
                <w:rFonts w:eastAsia="Times New Roman"/>
                <w:lang w:val="vi-VN" w:eastAsia="vi-VN"/>
              </w:rPr>
            </w:rPrChange>
          </w:rPr>
          <w:t xml:space="preserve">. Nhược điểm chính của nó là rằng nó </w:t>
        </w:r>
      </w:ins>
      <w:ins w:id="2128" w:author="Huỳnh Ngọc Thắng" w:date="2016-11-16T19:55:00Z">
        <w:r w:rsidR="00C575D8">
          <w:rPr>
            <w:rFonts w:ascii="Times New Roman" w:eastAsia="Times New Roman" w:hAnsi="Times New Roman" w:cs="Times New Roman"/>
            <w:sz w:val="24"/>
            <w:szCs w:val="24"/>
            <w:lang w:eastAsia="vi-VN"/>
          </w:rPr>
          <w:t>khác biệt</w:t>
        </w:r>
      </w:ins>
      <w:ins w:id="2129" w:author="ismail - [2010]" w:date="2016-10-23T19:57:00Z">
        <w:del w:id="2130" w:author="Huỳnh Ngọc Thắng" w:date="2016-11-16T19:55:00Z">
          <w:r w:rsidRPr="00E810B2" w:rsidDel="00C575D8">
            <w:rPr>
              <w:rFonts w:ascii="Times New Roman" w:eastAsia="Times New Roman" w:hAnsi="Times New Roman" w:cs="Times New Roman"/>
              <w:sz w:val="24"/>
              <w:szCs w:val="24"/>
              <w:lang w:val="vi-VN" w:eastAsia="vi-VN"/>
              <w:rPrChange w:id="2131" w:author="Thai" w:date="2016-10-23T23:15:00Z">
                <w:rPr>
                  <w:rFonts w:eastAsia="Times New Roman"/>
                  <w:lang w:val="vi-VN" w:eastAsia="vi-VN"/>
                </w:rPr>
              </w:rPrChange>
            </w:rPr>
            <w:delText>là khác nhau</w:delText>
          </w:r>
        </w:del>
        <w:r w:rsidRPr="00E810B2">
          <w:rPr>
            <w:rFonts w:ascii="Times New Roman" w:eastAsia="Times New Roman" w:hAnsi="Times New Roman" w:cs="Times New Roman"/>
            <w:sz w:val="24"/>
            <w:szCs w:val="24"/>
            <w:lang w:val="vi-VN" w:eastAsia="vi-VN"/>
            <w:rPrChange w:id="2132" w:author="Thai" w:date="2016-10-23T23:15:00Z">
              <w:rPr>
                <w:rFonts w:eastAsia="Times New Roman"/>
                <w:lang w:val="vi-VN" w:eastAsia="vi-VN"/>
              </w:rPr>
            </w:rPrChange>
          </w:rPr>
          <w:t xml:space="preserve">. Nó vi phạm </w:t>
        </w:r>
      </w:ins>
      <w:ins w:id="2133" w:author="Huỳnh Ngọc Thắng" w:date="2016-11-16T19:56:00Z">
        <w:r w:rsidR="00C575D8">
          <w:rPr>
            <w:rFonts w:ascii="Times New Roman" w:eastAsia="Times New Roman" w:hAnsi="Times New Roman" w:cs="Times New Roman"/>
            <w:sz w:val="24"/>
            <w:szCs w:val="24"/>
            <w:lang w:eastAsia="vi-VN"/>
          </w:rPr>
          <w:t>quy ước thông thường</w:t>
        </w:r>
      </w:ins>
      <w:ins w:id="2134" w:author="ismail - [2010]" w:date="2016-10-23T19:57:00Z">
        <w:del w:id="2135" w:author="Huỳnh Ngọc Thắng" w:date="2016-11-16T19:56:00Z">
          <w:r w:rsidRPr="00E810B2" w:rsidDel="00C575D8">
            <w:rPr>
              <w:rFonts w:ascii="Times New Roman" w:eastAsia="Times New Roman" w:hAnsi="Times New Roman" w:cs="Times New Roman"/>
              <w:sz w:val="24"/>
              <w:szCs w:val="24"/>
              <w:lang w:val="vi-VN" w:eastAsia="vi-VN"/>
              <w:rPrChange w:id="2136" w:author="Thai" w:date="2016-10-23T23:15:00Z">
                <w:rPr>
                  <w:rFonts w:eastAsia="Times New Roman"/>
                  <w:lang w:val="vi-VN" w:eastAsia="vi-VN"/>
                </w:rPr>
              </w:rPrChange>
            </w:rPr>
            <w:delText>nghị quán</w:delText>
          </w:r>
        </w:del>
        <w:r w:rsidRPr="00E810B2">
          <w:rPr>
            <w:rFonts w:ascii="Times New Roman" w:eastAsia="Times New Roman" w:hAnsi="Times New Roman" w:cs="Times New Roman"/>
            <w:sz w:val="24"/>
            <w:szCs w:val="24"/>
            <w:lang w:val="vi-VN" w:eastAsia="vi-VN"/>
            <w:rPrChange w:id="2137" w:author="Thai" w:date="2016-10-23T23:15:00Z">
              <w:rPr>
                <w:rFonts w:eastAsia="Times New Roman"/>
                <w:lang w:val="vi-VN" w:eastAsia="vi-VN"/>
              </w:rPr>
            </w:rPrChange>
          </w:rPr>
          <w:t>. Vi phạm</w:t>
        </w:r>
      </w:ins>
      <w:ins w:id="2138" w:author="ismail - [2010]" w:date="2016-10-23T20:49:00Z">
        <w:r w:rsidR="005151EB" w:rsidRPr="00E810B2">
          <w:rPr>
            <w:rFonts w:ascii="Times New Roman" w:eastAsia="Times New Roman" w:hAnsi="Times New Roman" w:cs="Times New Roman"/>
            <w:sz w:val="24"/>
            <w:szCs w:val="24"/>
            <w:lang w:val="vi-VN" w:eastAsia="vi-VN"/>
          </w:rPr>
          <w:t xml:space="preserve"> quy</w:t>
        </w:r>
        <w:r w:rsidR="005151EB" w:rsidRPr="00E810B2">
          <w:rPr>
            <w:rFonts w:ascii="Times New Roman" w:eastAsia="Times New Roman" w:hAnsi="Times New Roman" w:cs="Times New Roman"/>
            <w:color w:val="auto"/>
            <w:sz w:val="24"/>
            <w:szCs w:val="24"/>
            <w:lang w:val="vi-VN" w:eastAsia="vi-VN"/>
          </w:rPr>
          <w:t xml:space="preserve"> </w:t>
        </w:r>
      </w:ins>
      <w:ins w:id="2139" w:author="ismail - [2010]" w:date="2016-10-23T19:57:00Z">
        <w:r w:rsidRPr="00E810B2">
          <w:rPr>
            <w:rFonts w:ascii="Times New Roman" w:eastAsia="Times New Roman" w:hAnsi="Times New Roman" w:cs="Times New Roman"/>
            <w:sz w:val="24"/>
            <w:szCs w:val="24"/>
            <w:lang w:val="vi-VN" w:eastAsia="vi-VN"/>
            <w:rPrChange w:id="2140" w:author="Thai" w:date="2016-10-23T23:15:00Z">
              <w:rPr>
                <w:rFonts w:eastAsia="Times New Roman"/>
                <w:lang w:val="vi-VN" w:eastAsia="vi-VN"/>
              </w:rPr>
            </w:rPrChange>
          </w:rPr>
          <w:t xml:space="preserve">ước có thể rất đáng lo ngại. Dưới đây là lịch sử. </w:t>
        </w:r>
      </w:ins>
    </w:p>
    <w:p w:rsidR="00AD7A6C" w:rsidRPr="00E810B2" w:rsidDel="00D2345E" w:rsidRDefault="00AD7A6C">
      <w:pPr>
        <w:spacing w:line="240" w:lineRule="auto"/>
        <w:ind w:firstLine="720"/>
        <w:jc w:val="both"/>
        <w:rPr>
          <w:ins w:id="2141" w:author="ismail - [2010]" w:date="2016-10-23T19:57:00Z"/>
          <w:del w:id="2142" w:author="Thai" w:date="2016-10-23T22:48:00Z"/>
          <w:rFonts w:ascii="Times New Roman" w:eastAsia="Times New Roman" w:hAnsi="Times New Roman" w:cs="Times New Roman"/>
          <w:color w:val="auto"/>
          <w:sz w:val="24"/>
          <w:szCs w:val="24"/>
          <w:lang w:val="vi-VN" w:eastAsia="vi-VN"/>
        </w:rPr>
        <w:pPrChange w:id="2143" w:author="Thai" w:date="2016-10-23T22:47:00Z">
          <w:pPr>
            <w:spacing w:line="240" w:lineRule="auto"/>
          </w:pPr>
        </w:pPrChange>
      </w:pPr>
      <w:ins w:id="2144" w:author="ismail - [2010]" w:date="2016-10-23T19:57:00Z">
        <w:r w:rsidRPr="00E810B2">
          <w:rPr>
            <w:rFonts w:ascii="Times New Roman" w:eastAsia="Times New Roman" w:hAnsi="Times New Roman" w:cs="Times New Roman"/>
            <w:sz w:val="24"/>
            <w:szCs w:val="24"/>
            <w:lang w:val="vi-VN" w:eastAsia="vi-VN"/>
            <w:rPrChange w:id="2145" w:author="Thai" w:date="2016-10-23T23:15:00Z">
              <w:rPr>
                <w:rFonts w:eastAsia="Times New Roman"/>
                <w:lang w:val="vi-VN" w:eastAsia="vi-VN"/>
              </w:rPr>
            </w:rPrChange>
          </w:rPr>
          <w:t xml:space="preserve">Khi thang máy "hiện đại" đã được </w:t>
        </w:r>
      </w:ins>
      <w:ins w:id="2146" w:author="Huỳnh Ngọc Thắng" w:date="2016-11-16T19:56:00Z">
        <w:r w:rsidR="000A0300">
          <w:rPr>
            <w:rFonts w:ascii="Times New Roman" w:eastAsia="Times New Roman" w:hAnsi="Times New Roman" w:cs="Times New Roman"/>
            <w:sz w:val="24"/>
            <w:szCs w:val="24"/>
            <w:lang w:eastAsia="vi-VN"/>
          </w:rPr>
          <w:t>lắp</w:t>
        </w:r>
      </w:ins>
      <w:ins w:id="2147" w:author="ismail - [2010]" w:date="2016-10-23T19:57:00Z">
        <w:del w:id="2148" w:author="Huỳnh Ngọc Thắng" w:date="2016-11-16T19:56:00Z">
          <w:r w:rsidRPr="00E810B2" w:rsidDel="000A0300">
            <w:rPr>
              <w:rFonts w:ascii="Times New Roman" w:eastAsia="Times New Roman" w:hAnsi="Times New Roman" w:cs="Times New Roman"/>
              <w:sz w:val="24"/>
              <w:szCs w:val="24"/>
              <w:lang w:val="vi-VN" w:eastAsia="vi-VN"/>
              <w:rPrChange w:id="2149" w:author="Thai" w:date="2016-10-23T23:15:00Z">
                <w:rPr>
                  <w:rFonts w:eastAsia="Times New Roman"/>
                  <w:lang w:val="vi-VN" w:eastAsia="vi-VN"/>
                </w:rPr>
              </w:rPrChange>
            </w:rPr>
            <w:delText>cài</w:delText>
          </w:r>
        </w:del>
        <w:r w:rsidRPr="00E810B2">
          <w:rPr>
            <w:rFonts w:ascii="Times New Roman" w:eastAsia="Times New Roman" w:hAnsi="Times New Roman" w:cs="Times New Roman"/>
            <w:sz w:val="24"/>
            <w:szCs w:val="24"/>
            <w:lang w:val="vi-VN" w:eastAsia="vi-VN"/>
            <w:rPrChange w:id="2150" w:author="Thai" w:date="2016-10-23T23:15:00Z">
              <w:rPr>
                <w:rFonts w:eastAsia="Times New Roman"/>
                <w:lang w:val="vi-VN" w:eastAsia="vi-VN"/>
              </w:rPr>
            </w:rPrChange>
          </w:rPr>
          <w:t xml:space="preserve"> đặt đầu tiên trong các tòa nhà ở cuối </w:t>
        </w:r>
      </w:ins>
      <w:ins w:id="2151" w:author="Huỳnh Ngọc Thắng" w:date="2016-11-16T19:56:00Z">
        <w:r w:rsidR="000A0300">
          <w:rPr>
            <w:rFonts w:ascii="Times New Roman" w:eastAsia="Times New Roman" w:hAnsi="Times New Roman" w:cs="Times New Roman"/>
            <w:sz w:val="24"/>
            <w:szCs w:val="24"/>
            <w:lang w:eastAsia="vi-VN"/>
          </w:rPr>
          <w:t xml:space="preserve">những </w:t>
        </w:r>
      </w:ins>
      <w:ins w:id="2152" w:author="ismail - [2010]" w:date="2016-10-23T19:57:00Z">
        <w:r w:rsidRPr="00E810B2">
          <w:rPr>
            <w:rFonts w:ascii="Times New Roman" w:eastAsia="Times New Roman" w:hAnsi="Times New Roman" w:cs="Times New Roman"/>
            <w:sz w:val="24"/>
            <w:szCs w:val="24"/>
            <w:lang w:val="vi-VN" w:eastAsia="vi-VN"/>
            <w:rPrChange w:id="2153" w:author="Thai" w:date="2016-10-23T23:15:00Z">
              <w:rPr>
                <w:rFonts w:eastAsia="Times New Roman"/>
                <w:lang w:val="vi-VN" w:eastAsia="vi-VN"/>
              </w:rPr>
            </w:rPrChange>
          </w:rPr>
          <w:t xml:space="preserve">năm 1800, </w:t>
        </w:r>
        <w:del w:id="2154" w:author="Huỳnh Ngọc Thắng" w:date="2016-11-16T19:57:00Z">
          <w:r w:rsidRPr="00E810B2" w:rsidDel="000A0300">
            <w:rPr>
              <w:rFonts w:ascii="Times New Roman" w:eastAsia="Times New Roman" w:hAnsi="Times New Roman" w:cs="Times New Roman"/>
              <w:sz w:val="24"/>
              <w:szCs w:val="24"/>
              <w:lang w:val="vi-VN" w:eastAsia="vi-VN"/>
              <w:rPrChange w:id="2155" w:author="Thai" w:date="2016-10-23T23:15:00Z">
                <w:rPr>
                  <w:rFonts w:eastAsia="Times New Roman"/>
                  <w:lang w:val="vi-VN" w:eastAsia="vi-VN"/>
                </w:rPr>
              </w:rPrChange>
            </w:rPr>
            <w:delText>họ</w:delText>
          </w:r>
        </w:del>
      </w:ins>
      <w:ins w:id="2156" w:author="Huỳnh Ngọc Thắng" w:date="2016-11-16T19:57:00Z">
        <w:r w:rsidR="000A0300">
          <w:rPr>
            <w:rFonts w:ascii="Times New Roman" w:eastAsia="Times New Roman" w:hAnsi="Times New Roman" w:cs="Times New Roman"/>
            <w:sz w:val="24"/>
            <w:szCs w:val="24"/>
            <w:lang w:eastAsia="vi-VN"/>
          </w:rPr>
          <w:t>chúng</w:t>
        </w:r>
      </w:ins>
      <w:ins w:id="2157" w:author="ismail - [2010]" w:date="2016-10-23T19:57:00Z">
        <w:r w:rsidRPr="00E810B2">
          <w:rPr>
            <w:rFonts w:ascii="Times New Roman" w:eastAsia="Times New Roman" w:hAnsi="Times New Roman" w:cs="Times New Roman"/>
            <w:sz w:val="24"/>
            <w:szCs w:val="24"/>
            <w:lang w:val="vi-VN" w:eastAsia="vi-VN"/>
            <w:rPrChange w:id="2158" w:author="Thai" w:date="2016-10-23T23:15:00Z">
              <w:rPr>
                <w:rFonts w:eastAsia="Times New Roman"/>
                <w:lang w:val="vi-VN" w:eastAsia="vi-VN"/>
              </w:rPr>
            </w:rPrChange>
          </w:rPr>
          <w:t xml:space="preserve"> luôn luôn có một người điều hành kiểm soát</w:t>
        </w:r>
        <w:del w:id="2159" w:author="Huỳnh Ngọc Thắng" w:date="2016-11-16T19:57:00Z">
          <w:r w:rsidRPr="00E810B2" w:rsidDel="000A0300">
            <w:rPr>
              <w:rFonts w:ascii="Times New Roman" w:eastAsia="Times New Roman" w:hAnsi="Times New Roman" w:cs="Times New Roman"/>
              <w:sz w:val="24"/>
              <w:szCs w:val="24"/>
              <w:lang w:val="vi-VN" w:eastAsia="vi-VN"/>
              <w:rPrChange w:id="2160" w:author="Thai" w:date="2016-10-23T23:15:00Z">
                <w:rPr>
                  <w:rFonts w:eastAsia="Times New Roman"/>
                  <w:lang w:val="vi-VN" w:eastAsia="vi-VN"/>
                </w:rPr>
              </w:rPrChange>
            </w:rPr>
            <w:delText xml:space="preserve"> tỉ lệ</w:delText>
          </w:r>
        </w:del>
        <w:r w:rsidRPr="00E810B2">
          <w:rPr>
            <w:rFonts w:ascii="Times New Roman" w:eastAsia="Times New Roman" w:hAnsi="Times New Roman" w:cs="Times New Roman"/>
            <w:sz w:val="24"/>
            <w:szCs w:val="24"/>
            <w:lang w:val="vi-VN" w:eastAsia="vi-VN"/>
            <w:rPrChange w:id="2161" w:author="Thai" w:date="2016-10-23T23:15:00Z">
              <w:rPr>
                <w:rFonts w:eastAsia="Times New Roman"/>
                <w:lang w:val="vi-VN" w:eastAsia="vi-VN"/>
              </w:rPr>
            </w:rPrChange>
          </w:rPr>
          <w:t xml:space="preserve"> tốc độ và hướng của thang máy và dừng nó </w:t>
        </w:r>
      </w:ins>
      <w:ins w:id="2162" w:author="Huỳnh Ngọc Thắng" w:date="2016-11-16T19:57:00Z">
        <w:r w:rsidR="000A0300">
          <w:rPr>
            <w:rFonts w:ascii="Times New Roman" w:eastAsia="Times New Roman" w:hAnsi="Times New Roman" w:cs="Times New Roman"/>
            <w:sz w:val="24"/>
            <w:szCs w:val="24"/>
            <w:lang w:eastAsia="vi-VN"/>
          </w:rPr>
          <w:t>ở tầng</w:t>
        </w:r>
      </w:ins>
      <w:ins w:id="2163" w:author="ismail - [2010]" w:date="2016-10-23T19:57:00Z">
        <w:del w:id="2164" w:author="Huỳnh Ngọc Thắng" w:date="2016-11-16T19:57:00Z">
          <w:r w:rsidRPr="00E810B2" w:rsidDel="000A0300">
            <w:rPr>
              <w:rFonts w:ascii="Times New Roman" w:eastAsia="Times New Roman" w:hAnsi="Times New Roman" w:cs="Times New Roman"/>
              <w:sz w:val="24"/>
              <w:szCs w:val="24"/>
              <w:lang w:val="vi-VN" w:eastAsia="vi-VN"/>
              <w:rPrChange w:id="2165" w:author="Thai" w:date="2016-10-23T23:15:00Z">
                <w:rPr>
                  <w:rFonts w:eastAsia="Times New Roman"/>
                  <w:lang w:val="vi-VN" w:eastAsia="vi-VN"/>
                </w:rPr>
              </w:rPrChange>
            </w:rPr>
            <w:delText>một cách</w:delText>
          </w:r>
        </w:del>
        <w:r w:rsidRPr="00E810B2">
          <w:rPr>
            <w:rFonts w:ascii="Times New Roman" w:eastAsia="Times New Roman" w:hAnsi="Times New Roman" w:cs="Times New Roman"/>
            <w:sz w:val="24"/>
            <w:szCs w:val="24"/>
            <w:lang w:val="vi-VN" w:eastAsia="vi-VN"/>
            <w:rPrChange w:id="2166" w:author="Thai" w:date="2016-10-23T23:15:00Z">
              <w:rPr>
                <w:rFonts w:eastAsia="Times New Roman"/>
                <w:lang w:val="vi-VN" w:eastAsia="vi-VN"/>
              </w:rPr>
            </w:rPrChange>
          </w:rPr>
          <w:t xml:space="preserve"> thích hợp</w:t>
        </w:r>
        <w:del w:id="2167" w:author="Huỳnh Ngọc Thắng" w:date="2016-11-16T19:57:00Z">
          <w:r w:rsidRPr="00E810B2" w:rsidDel="000A0300">
            <w:rPr>
              <w:rFonts w:ascii="Times New Roman" w:eastAsia="Times New Roman" w:hAnsi="Times New Roman" w:cs="Times New Roman"/>
              <w:sz w:val="24"/>
              <w:szCs w:val="24"/>
              <w:lang w:val="vi-VN" w:eastAsia="vi-VN"/>
              <w:rPrChange w:id="2168" w:author="Thai" w:date="2016-10-23T23:15:00Z">
                <w:rPr>
                  <w:rFonts w:eastAsia="Times New Roman"/>
                  <w:lang w:val="vi-VN" w:eastAsia="vi-VN"/>
                </w:rPr>
              </w:rPrChange>
            </w:rPr>
            <w:delText xml:space="preserve"> tại sàn và</w:delText>
          </w:r>
        </w:del>
      </w:ins>
      <w:ins w:id="2169" w:author="Huỳnh Ngọc Thắng" w:date="2016-11-16T19:58:00Z">
        <w:r w:rsidR="000A0300">
          <w:rPr>
            <w:rFonts w:ascii="Times New Roman" w:eastAsia="Times New Roman" w:hAnsi="Times New Roman" w:cs="Times New Roman"/>
            <w:sz w:val="24"/>
            <w:szCs w:val="24"/>
            <w:lang w:eastAsia="vi-VN"/>
          </w:rPr>
          <w:t>,</w:t>
        </w:r>
      </w:ins>
      <w:ins w:id="2170" w:author="ismail - [2010]" w:date="2016-10-23T19:57:00Z">
        <w:r w:rsidRPr="00E810B2">
          <w:rPr>
            <w:rFonts w:ascii="Times New Roman" w:eastAsia="Times New Roman" w:hAnsi="Times New Roman" w:cs="Times New Roman"/>
            <w:sz w:val="24"/>
            <w:szCs w:val="24"/>
            <w:lang w:val="vi-VN" w:eastAsia="vi-VN"/>
            <w:rPrChange w:id="2171" w:author="Thai" w:date="2016-10-23T23:15:00Z">
              <w:rPr>
                <w:rFonts w:eastAsia="Times New Roman"/>
                <w:lang w:val="vi-VN" w:eastAsia="vi-VN"/>
              </w:rPr>
            </w:rPrChange>
          </w:rPr>
          <w:t xml:space="preserve"> mở và đóng cửa. Người sử dụng sẽ bước vào thang máy, </w:t>
        </w:r>
      </w:ins>
      <w:ins w:id="2172" w:author="Huỳnh Ngọc Thắng" w:date="2016-11-16T19:58:00Z">
        <w:r w:rsidR="000A0300">
          <w:rPr>
            <w:rFonts w:ascii="Times New Roman" w:eastAsia="Times New Roman" w:hAnsi="Times New Roman" w:cs="Times New Roman"/>
            <w:sz w:val="24"/>
            <w:szCs w:val="24"/>
            <w:lang w:eastAsia="vi-VN"/>
          </w:rPr>
          <w:t>chào hỏi người vận hành, và nói rõ họ muốn đến tầng nào</w:t>
        </w:r>
      </w:ins>
      <w:ins w:id="2173" w:author="ismail - [2010]" w:date="2016-10-23T19:57:00Z">
        <w:del w:id="2174" w:author="Huỳnh Ngọc Thắng" w:date="2016-11-16T19:58:00Z">
          <w:r w:rsidRPr="00E810B2" w:rsidDel="000A0300">
            <w:rPr>
              <w:rFonts w:ascii="Times New Roman" w:eastAsia="Times New Roman" w:hAnsi="Times New Roman" w:cs="Times New Roman"/>
              <w:sz w:val="24"/>
              <w:szCs w:val="24"/>
              <w:lang w:val="vi-VN" w:eastAsia="vi-VN"/>
              <w:rPrChange w:id="2175" w:author="Thai" w:date="2016-10-23T23:15:00Z">
                <w:rPr>
                  <w:rFonts w:eastAsia="Times New Roman"/>
                  <w:lang w:val="vi-VN" w:eastAsia="vi-VN"/>
                </w:rPr>
              </w:rPrChange>
            </w:rPr>
            <w:delText>nghe hướng dẫn và nhấn tầng muốn đến</w:delText>
          </w:r>
        </w:del>
        <w:r w:rsidRPr="00E810B2">
          <w:rPr>
            <w:rFonts w:ascii="Times New Roman" w:eastAsia="Times New Roman" w:hAnsi="Times New Roman" w:cs="Times New Roman"/>
            <w:sz w:val="24"/>
            <w:szCs w:val="24"/>
            <w:lang w:val="vi-VN" w:eastAsia="vi-VN"/>
            <w:rPrChange w:id="2176" w:author="Thai" w:date="2016-10-23T23:15:00Z">
              <w:rPr>
                <w:rFonts w:eastAsia="Times New Roman"/>
                <w:lang w:val="vi-VN" w:eastAsia="vi-VN"/>
              </w:rPr>
            </w:rPrChange>
          </w:rPr>
          <w:t xml:space="preserve">. Khi mà thang máy trở nên tự động, các quy ước tương tự </w:t>
        </w:r>
      </w:ins>
      <w:ins w:id="2177" w:author="Huỳnh Ngọc Thắng" w:date="2016-11-16T19:59:00Z">
        <w:r w:rsidR="000A0300">
          <w:rPr>
            <w:rFonts w:ascii="Times New Roman" w:eastAsia="Times New Roman" w:hAnsi="Times New Roman" w:cs="Times New Roman"/>
            <w:sz w:val="24"/>
            <w:szCs w:val="24"/>
            <w:lang w:eastAsia="vi-VN"/>
          </w:rPr>
          <w:t xml:space="preserve">cũng </w:t>
        </w:r>
      </w:ins>
      <w:ins w:id="2178" w:author="ismail - [2010]" w:date="2016-10-23T19:57:00Z">
        <w:r w:rsidRPr="00E810B2">
          <w:rPr>
            <w:rFonts w:ascii="Times New Roman" w:eastAsia="Times New Roman" w:hAnsi="Times New Roman" w:cs="Times New Roman"/>
            <w:sz w:val="24"/>
            <w:szCs w:val="24"/>
            <w:lang w:val="vi-VN" w:eastAsia="vi-VN"/>
            <w:rPrChange w:id="2179" w:author="Thai" w:date="2016-10-23T23:15:00Z">
              <w:rPr>
                <w:rFonts w:eastAsia="Times New Roman"/>
                <w:lang w:val="vi-VN" w:eastAsia="vi-VN"/>
              </w:rPr>
            </w:rPrChange>
          </w:rPr>
          <w:t xml:space="preserve">được </w:t>
        </w:r>
      </w:ins>
      <w:ins w:id="2180" w:author="Huỳnh Ngọc Thắng" w:date="2016-11-16T19:59:00Z">
        <w:r w:rsidR="000A0300">
          <w:rPr>
            <w:rFonts w:ascii="Times New Roman" w:eastAsia="Times New Roman" w:hAnsi="Times New Roman" w:cs="Times New Roman"/>
            <w:sz w:val="24"/>
            <w:szCs w:val="24"/>
            <w:lang w:eastAsia="vi-VN"/>
          </w:rPr>
          <w:t>tuân theo</w:t>
        </w:r>
      </w:ins>
      <w:ins w:id="2181" w:author="ismail - [2010]" w:date="2016-10-23T19:57:00Z">
        <w:del w:id="2182" w:author="Huỳnh Ngọc Thắng" w:date="2016-11-16T19:59:00Z">
          <w:r w:rsidRPr="00E810B2" w:rsidDel="000A0300">
            <w:rPr>
              <w:rFonts w:ascii="Times New Roman" w:eastAsia="Times New Roman" w:hAnsi="Times New Roman" w:cs="Times New Roman"/>
              <w:sz w:val="24"/>
              <w:szCs w:val="24"/>
              <w:lang w:val="vi-VN" w:eastAsia="vi-VN"/>
              <w:rPrChange w:id="2183" w:author="Thai" w:date="2016-10-23T23:15:00Z">
                <w:rPr>
                  <w:rFonts w:eastAsia="Times New Roman"/>
                  <w:lang w:val="vi-VN" w:eastAsia="vi-VN"/>
                </w:rPr>
              </w:rPrChange>
            </w:rPr>
            <w:delText>cho phép</w:delText>
          </w:r>
        </w:del>
        <w:r w:rsidRPr="00E810B2">
          <w:rPr>
            <w:rFonts w:ascii="Times New Roman" w:eastAsia="Times New Roman" w:hAnsi="Times New Roman" w:cs="Times New Roman"/>
            <w:sz w:val="24"/>
            <w:szCs w:val="24"/>
            <w:lang w:val="vi-VN" w:eastAsia="vi-VN"/>
            <w:rPrChange w:id="2184" w:author="Thai" w:date="2016-10-23T23:15:00Z">
              <w:rPr>
                <w:rFonts w:eastAsia="Times New Roman"/>
                <w:lang w:val="vi-VN" w:eastAsia="vi-VN"/>
              </w:rPr>
            </w:rPrChange>
          </w:rPr>
          <w:t>. Những người bước vào thang máy, nói thang máy là tầng họ muốn đến bằng việc nhấn nút</w:t>
        </w:r>
      </w:ins>
      <w:ins w:id="2185" w:author="Huỳnh Ngọc Thắng" w:date="2016-11-16T19:59:00Z">
        <w:r w:rsidR="000A0300">
          <w:rPr>
            <w:rFonts w:ascii="Times New Roman" w:eastAsia="Times New Roman" w:hAnsi="Times New Roman" w:cs="Times New Roman"/>
            <w:sz w:val="24"/>
            <w:szCs w:val="24"/>
            <w:lang w:eastAsia="vi-VN"/>
          </w:rPr>
          <w:t xml:space="preserve"> thích hợp đã được đánh dấu bên trong thang máy.</w:t>
        </w:r>
      </w:ins>
      <w:ins w:id="2186" w:author="ismail - [2010]" w:date="2016-10-23T19:57:00Z">
        <w:r w:rsidRPr="00E810B2">
          <w:rPr>
            <w:rFonts w:ascii="Times New Roman" w:eastAsia="Times New Roman" w:hAnsi="Times New Roman" w:cs="Times New Roman"/>
            <w:sz w:val="24"/>
            <w:szCs w:val="24"/>
            <w:lang w:val="vi-VN" w:eastAsia="vi-VN"/>
            <w:rPrChange w:id="2187" w:author="Thai" w:date="2016-10-23T23:15:00Z">
              <w:rPr>
                <w:rFonts w:eastAsia="Times New Roman"/>
                <w:lang w:val="vi-VN" w:eastAsia="vi-VN"/>
              </w:rPr>
            </w:rPrChange>
          </w:rPr>
          <w:t>.</w:t>
        </w:r>
      </w:ins>
    </w:p>
    <w:p w:rsidR="00AD7A6C" w:rsidRPr="00E810B2" w:rsidRDefault="00AD7A6C">
      <w:pPr>
        <w:spacing w:line="240" w:lineRule="auto"/>
        <w:ind w:firstLine="720"/>
        <w:jc w:val="both"/>
        <w:rPr>
          <w:ins w:id="2188" w:author="ismail - [2010]" w:date="2016-10-23T19:57:00Z"/>
          <w:rFonts w:ascii="Times New Roman" w:eastAsia="Times New Roman" w:hAnsi="Times New Roman" w:cs="Times New Roman"/>
          <w:color w:val="auto"/>
          <w:sz w:val="24"/>
          <w:szCs w:val="24"/>
          <w:lang w:val="vi-VN" w:eastAsia="vi-VN"/>
        </w:rPr>
        <w:pPrChange w:id="2189" w:author="Thai" w:date="2016-10-23T22:48:00Z">
          <w:pPr>
            <w:spacing w:line="240" w:lineRule="auto"/>
          </w:pPr>
        </w:pPrChange>
      </w:pPr>
    </w:p>
    <w:p w:rsidR="00AD7A6C" w:rsidRPr="00E810B2" w:rsidDel="00D2345E" w:rsidRDefault="00AD7A6C">
      <w:pPr>
        <w:spacing w:line="240" w:lineRule="auto"/>
        <w:ind w:firstLine="720"/>
        <w:jc w:val="both"/>
        <w:rPr>
          <w:ins w:id="2190" w:author="ismail - [2010]" w:date="2016-10-23T19:57:00Z"/>
          <w:del w:id="2191" w:author="Thai" w:date="2016-10-23T22:48:00Z"/>
          <w:rFonts w:ascii="Times New Roman" w:eastAsia="Times New Roman" w:hAnsi="Times New Roman" w:cs="Times New Roman"/>
          <w:color w:val="auto"/>
          <w:sz w:val="24"/>
          <w:szCs w:val="24"/>
          <w:lang w:val="vi-VN" w:eastAsia="vi-VN"/>
        </w:rPr>
        <w:pPrChange w:id="2192" w:author="Thai" w:date="2016-10-23T22:48:00Z">
          <w:pPr>
            <w:spacing w:line="240" w:lineRule="auto"/>
          </w:pPr>
        </w:pPrChange>
      </w:pPr>
      <w:ins w:id="2193" w:author="ismail - [2010]" w:date="2016-10-23T19:57:00Z">
        <w:r w:rsidRPr="00E810B2">
          <w:rPr>
            <w:rFonts w:ascii="Times New Roman" w:eastAsia="Times New Roman" w:hAnsi="Times New Roman" w:cs="Times New Roman"/>
            <w:sz w:val="24"/>
            <w:szCs w:val="24"/>
            <w:lang w:val="vi-VN" w:eastAsia="vi-VN"/>
            <w:rPrChange w:id="2194" w:author="Thai" w:date="2016-10-23T23:15:00Z">
              <w:rPr>
                <w:rFonts w:eastAsia="Times New Roman"/>
                <w:lang w:val="vi-VN" w:eastAsia="vi-VN"/>
              </w:rPr>
            </w:rPrChange>
          </w:rPr>
          <w:t xml:space="preserve">Đây là một cách làm không hiệu quả. Hầu hết bạn </w:t>
        </w:r>
      </w:ins>
      <w:ins w:id="2195" w:author="Huỳnh Ngọc Thắng" w:date="2016-11-16T20:00:00Z">
        <w:r w:rsidR="000A0300">
          <w:rPr>
            <w:rFonts w:ascii="Times New Roman" w:eastAsia="Times New Roman" w:hAnsi="Times New Roman" w:cs="Times New Roman"/>
            <w:sz w:val="24"/>
            <w:szCs w:val="24"/>
            <w:lang w:eastAsia="vi-VN"/>
          </w:rPr>
          <w:t>đã từng trải nghiệm</w:t>
        </w:r>
      </w:ins>
      <w:ins w:id="2196" w:author="ismail - [2010]" w:date="2016-10-23T19:57:00Z">
        <w:del w:id="2197" w:author="Huỳnh Ngọc Thắng" w:date="2016-11-16T20:00:00Z">
          <w:r w:rsidRPr="00E810B2" w:rsidDel="000A0300">
            <w:rPr>
              <w:rFonts w:ascii="Times New Roman" w:eastAsia="Times New Roman" w:hAnsi="Times New Roman" w:cs="Times New Roman"/>
              <w:sz w:val="24"/>
              <w:szCs w:val="24"/>
              <w:lang w:val="vi-VN" w:eastAsia="vi-VN"/>
              <w:rPrChange w:id="2198" w:author="Thai" w:date="2016-10-23T23:15:00Z">
                <w:rPr>
                  <w:rFonts w:eastAsia="Times New Roman"/>
                  <w:lang w:val="vi-VN" w:eastAsia="vi-VN"/>
                </w:rPr>
              </w:rPrChange>
            </w:rPr>
            <w:delText xml:space="preserve">phải thật sự có kinh nghiệm khi với </w:delText>
          </w:r>
        </w:del>
      </w:ins>
      <w:ins w:id="2199" w:author="Huỳnh Ngọc Thắng" w:date="2016-11-16T20:01:00Z">
        <w:r w:rsidR="000A0300">
          <w:rPr>
            <w:rFonts w:ascii="Times New Roman" w:eastAsia="Times New Roman" w:hAnsi="Times New Roman" w:cs="Times New Roman"/>
            <w:sz w:val="24"/>
            <w:szCs w:val="24"/>
            <w:lang w:eastAsia="vi-VN"/>
          </w:rPr>
          <w:t xml:space="preserve"> </w:t>
        </w:r>
      </w:ins>
      <w:ins w:id="2200" w:author="ismail - [2010]" w:date="2016-10-23T19:57:00Z">
        <w:r w:rsidRPr="00E810B2">
          <w:rPr>
            <w:rFonts w:ascii="Times New Roman" w:eastAsia="Times New Roman" w:hAnsi="Times New Roman" w:cs="Times New Roman"/>
            <w:sz w:val="24"/>
            <w:szCs w:val="24"/>
            <w:lang w:val="vi-VN" w:eastAsia="vi-VN"/>
            <w:rPrChange w:id="2201" w:author="Thai" w:date="2016-10-23T23:15:00Z">
              <w:rPr>
                <w:rFonts w:eastAsia="Times New Roman"/>
                <w:lang w:val="vi-VN" w:eastAsia="vi-VN"/>
              </w:rPr>
            </w:rPrChange>
          </w:rPr>
          <w:t xml:space="preserve">một chiếc thang máy đông đúc và mọi người đều đến những tầng khác nhau, điều này có nghĩa là việc di chuyển sẽ trở nên chậm chạp hơn với những người đến tầng cao hơn. Bộ điều khiển thang máy sẽ nhóm các người sử dụng vì vậy những người cùng đến những tầng giống </w:t>
        </w:r>
        <w:del w:id="2202" w:author="Huỳnh Ngọc Thắng" w:date="2016-11-16T20:02:00Z">
          <w:r w:rsidRPr="00E810B2" w:rsidDel="000A0300">
            <w:rPr>
              <w:rFonts w:ascii="Times New Roman" w:eastAsia="Times New Roman" w:hAnsi="Times New Roman" w:cs="Times New Roman"/>
              <w:sz w:val="24"/>
              <w:szCs w:val="24"/>
              <w:lang w:val="vi-VN" w:eastAsia="vi-VN"/>
              <w:rPrChange w:id="2203" w:author="Thai" w:date="2016-10-23T23:15:00Z">
                <w:rPr>
                  <w:rFonts w:eastAsia="Times New Roman"/>
                  <w:lang w:val="vi-VN" w:eastAsia="vi-VN"/>
                </w:rPr>
              </w:rPrChange>
            </w:rPr>
            <w:delText>t</w:delText>
          </w:r>
        </w:del>
        <w:del w:id="2204" w:author="Huỳnh Ngọc Thắng" w:date="2016-11-16T20:01:00Z">
          <w:r w:rsidRPr="00E810B2" w:rsidDel="000A0300">
            <w:rPr>
              <w:rFonts w:ascii="Times New Roman" w:eastAsia="Times New Roman" w:hAnsi="Times New Roman" w:cs="Times New Roman"/>
              <w:sz w:val="24"/>
              <w:szCs w:val="24"/>
              <w:lang w:val="vi-VN" w:eastAsia="vi-VN"/>
              <w:rPrChange w:id="2205" w:author="Thai" w:date="2016-10-23T23:15:00Z">
                <w:rPr>
                  <w:rFonts w:eastAsia="Times New Roman"/>
                  <w:lang w:val="vi-VN" w:eastAsia="vi-VN"/>
                </w:rPr>
              </w:rPrChange>
            </w:rPr>
            <w:delText xml:space="preserve">ính chất </w:delText>
          </w:r>
        </w:del>
        <w:r w:rsidRPr="00E810B2">
          <w:rPr>
            <w:rFonts w:ascii="Times New Roman" w:eastAsia="Times New Roman" w:hAnsi="Times New Roman" w:cs="Times New Roman"/>
            <w:sz w:val="24"/>
            <w:szCs w:val="24"/>
            <w:lang w:val="vi-VN" w:eastAsia="vi-VN"/>
            <w:rPrChange w:id="2206" w:author="Thai" w:date="2016-10-23T23:15:00Z">
              <w:rPr>
                <w:rFonts w:eastAsia="Times New Roman"/>
                <w:lang w:val="vi-VN" w:eastAsia="vi-VN"/>
              </w:rPr>
            </w:rPrChange>
          </w:rPr>
          <w:t>nhau sẽ đi cùng thang máy, để có thể phân tán lượng tải người dùng</w:t>
        </w:r>
      </w:ins>
      <w:ins w:id="2207" w:author="Huỳnh Ngọc Thắng" w:date="2016-11-16T20:02:00Z">
        <w:r w:rsidR="000A0300">
          <w:rPr>
            <w:rFonts w:ascii="Times New Roman" w:eastAsia="Times New Roman" w:hAnsi="Times New Roman" w:cs="Times New Roman"/>
            <w:sz w:val="24"/>
            <w:szCs w:val="24"/>
            <w:lang w:eastAsia="vi-VN"/>
          </w:rPr>
          <w:t xml:space="preserve"> để tối đa hóa hiệu suất</w:t>
        </w:r>
      </w:ins>
      <w:ins w:id="2208" w:author="ismail - [2010]" w:date="2016-10-23T19:57:00Z">
        <w:r w:rsidRPr="00E810B2">
          <w:rPr>
            <w:rFonts w:ascii="Times New Roman" w:eastAsia="Times New Roman" w:hAnsi="Times New Roman" w:cs="Times New Roman"/>
            <w:sz w:val="24"/>
            <w:szCs w:val="24"/>
            <w:lang w:val="vi-VN" w:eastAsia="vi-VN"/>
            <w:rPrChange w:id="2209" w:author="Thai" w:date="2016-10-23T23:15:00Z">
              <w:rPr>
                <w:rFonts w:eastAsia="Times New Roman"/>
                <w:lang w:val="vi-VN" w:eastAsia="vi-VN"/>
              </w:rPr>
            </w:rPrChange>
          </w:rPr>
          <w:t xml:space="preserve">. Tuy nhiên, cách này chỉ áp dụng đối với tòa nhà </w:t>
        </w:r>
      </w:ins>
      <w:ins w:id="2210" w:author="Huỳnh Ngọc Thắng" w:date="2016-11-16T20:02:00Z">
        <w:r w:rsidR="000A0300">
          <w:rPr>
            <w:rFonts w:ascii="Times New Roman" w:eastAsia="Times New Roman" w:hAnsi="Times New Roman" w:cs="Times New Roman"/>
            <w:sz w:val="24"/>
            <w:szCs w:val="24"/>
            <w:lang w:eastAsia="vi-VN"/>
          </w:rPr>
          <w:t>có số lượng lớn thang máy</w:t>
        </w:r>
      </w:ins>
      <w:ins w:id="2211" w:author="ismail - [2010]" w:date="2016-10-23T19:57:00Z">
        <w:del w:id="2212" w:author="Huỳnh Ngọc Thắng" w:date="2016-11-16T20:02:00Z">
          <w:r w:rsidRPr="00E810B2" w:rsidDel="000A0300">
            <w:rPr>
              <w:rFonts w:ascii="Times New Roman" w:eastAsia="Times New Roman" w:hAnsi="Times New Roman" w:cs="Times New Roman"/>
              <w:sz w:val="24"/>
              <w:szCs w:val="24"/>
              <w:lang w:val="vi-VN" w:eastAsia="vi-VN"/>
              <w:rPrChange w:id="2213" w:author="Thai" w:date="2016-10-23T23:15:00Z">
                <w:rPr>
                  <w:rFonts w:eastAsia="Times New Roman"/>
                  <w:lang w:val="vi-VN" w:eastAsia="vi-VN"/>
                </w:rPr>
              </w:rPrChange>
            </w:rPr>
            <w:delText>lớn</w:delText>
          </w:r>
        </w:del>
      </w:ins>
      <w:ins w:id="2214" w:author="Huỳnh Ngọc Thắng" w:date="2016-11-16T20:03:00Z">
        <w:r w:rsidR="000A0300">
          <w:rPr>
            <w:rFonts w:ascii="Times New Roman" w:eastAsia="Times New Roman" w:hAnsi="Times New Roman" w:cs="Times New Roman"/>
            <w:sz w:val="24"/>
            <w:szCs w:val="24"/>
            <w:lang w:eastAsia="vi-VN"/>
          </w:rPr>
          <w:t>, điều đó cũng sẽ áp dụng cho bất kì một khách sạn lớn, văn phòng hay tòa nhà căn hộ nào.</w:t>
        </w:r>
      </w:ins>
      <w:ins w:id="2215" w:author="ismail - [2010]" w:date="2016-10-23T19:57:00Z">
        <w:del w:id="2216" w:author="Huỳnh Ngọc Thắng" w:date="2016-11-16T20:03:00Z">
          <w:r w:rsidRPr="00E810B2" w:rsidDel="000A0300">
            <w:rPr>
              <w:rFonts w:ascii="Times New Roman" w:eastAsia="Times New Roman" w:hAnsi="Times New Roman" w:cs="Times New Roman"/>
              <w:sz w:val="24"/>
              <w:szCs w:val="24"/>
              <w:lang w:val="vi-VN" w:eastAsia="vi-VN"/>
              <w:rPrChange w:id="2217" w:author="Thai" w:date="2016-10-23T23:15:00Z">
                <w:rPr>
                  <w:rFonts w:eastAsia="Times New Roman"/>
                  <w:lang w:val="vi-VN" w:eastAsia="vi-VN"/>
                </w:rPr>
              </w:rPrChange>
            </w:rPr>
            <w:delText xml:space="preserve">. </w:delText>
          </w:r>
        </w:del>
      </w:ins>
    </w:p>
    <w:p w:rsidR="00AD7A6C" w:rsidRPr="00E810B2" w:rsidRDefault="00AD7A6C">
      <w:pPr>
        <w:spacing w:line="240" w:lineRule="auto"/>
        <w:ind w:firstLine="720"/>
        <w:jc w:val="both"/>
        <w:rPr>
          <w:ins w:id="2218" w:author="ismail - [2010]" w:date="2016-10-23T19:57:00Z"/>
          <w:rFonts w:ascii="Times New Roman" w:eastAsia="Times New Roman" w:hAnsi="Times New Roman" w:cs="Times New Roman"/>
          <w:color w:val="auto"/>
          <w:sz w:val="24"/>
          <w:szCs w:val="24"/>
          <w:lang w:val="vi-VN" w:eastAsia="vi-VN"/>
        </w:rPr>
        <w:pPrChange w:id="2219" w:author="Thai" w:date="2016-10-23T22:48:00Z">
          <w:pPr>
            <w:spacing w:line="240" w:lineRule="auto"/>
          </w:pPr>
        </w:pPrChange>
      </w:pPr>
    </w:p>
    <w:p w:rsidR="00AD7A6C" w:rsidRPr="00E810B2" w:rsidDel="00D2345E" w:rsidRDefault="00AD7A6C">
      <w:pPr>
        <w:spacing w:line="240" w:lineRule="auto"/>
        <w:ind w:firstLine="720"/>
        <w:jc w:val="both"/>
        <w:rPr>
          <w:ins w:id="2220" w:author="ismail - [2010]" w:date="2016-10-23T19:57:00Z"/>
          <w:del w:id="2221" w:author="Thai" w:date="2016-10-23T22:51:00Z"/>
          <w:rFonts w:ascii="Times New Roman" w:eastAsia="Times New Roman" w:hAnsi="Times New Roman" w:cs="Times New Roman"/>
          <w:color w:val="auto"/>
          <w:sz w:val="24"/>
          <w:szCs w:val="24"/>
          <w:lang w:val="vi-VN" w:eastAsia="vi-VN"/>
        </w:rPr>
        <w:pPrChange w:id="2222" w:author="Thai" w:date="2016-10-23T22:48:00Z">
          <w:pPr>
            <w:spacing w:line="240" w:lineRule="auto"/>
          </w:pPr>
        </w:pPrChange>
      </w:pPr>
      <w:ins w:id="2223" w:author="ismail - [2010]" w:date="2016-10-23T19:57:00Z">
        <w:r w:rsidRPr="00E810B2">
          <w:rPr>
            <w:rFonts w:ascii="Times New Roman" w:eastAsia="Times New Roman" w:hAnsi="Times New Roman" w:cs="Times New Roman"/>
            <w:sz w:val="24"/>
            <w:szCs w:val="24"/>
            <w:lang w:val="vi-VN" w:eastAsia="vi-VN"/>
            <w:rPrChange w:id="2224" w:author="Thai" w:date="2016-10-23T23:15:00Z">
              <w:rPr>
                <w:rFonts w:eastAsia="Times New Roman"/>
                <w:lang w:val="vi-VN" w:eastAsia="vi-VN"/>
              </w:rPr>
            </w:rPrChange>
          </w:rPr>
          <w:t xml:space="preserve">Trong các thang máy truyền thống, khách hàng đứng trong thang máy và chỉ ra </w:t>
        </w:r>
      </w:ins>
      <w:ins w:id="2225" w:author="Huỳnh Ngọc Thắng" w:date="2016-11-16T20:04:00Z">
        <w:r w:rsidR="000A0300">
          <w:rPr>
            <w:rFonts w:ascii="Times New Roman" w:eastAsia="Times New Roman" w:hAnsi="Times New Roman" w:cs="Times New Roman"/>
            <w:sz w:val="24"/>
            <w:szCs w:val="24"/>
            <w:lang w:eastAsia="vi-VN"/>
          </w:rPr>
          <w:t>họ muốn đi lên hay đi xuống</w:t>
        </w:r>
      </w:ins>
      <w:ins w:id="2226" w:author="ismail - [2010]" w:date="2016-10-23T19:57:00Z">
        <w:del w:id="2227" w:author="Huỳnh Ngọc Thắng" w:date="2016-11-16T20:04:00Z">
          <w:r w:rsidRPr="00E810B2" w:rsidDel="000A0300">
            <w:rPr>
              <w:rFonts w:ascii="Times New Roman" w:eastAsia="Times New Roman" w:hAnsi="Times New Roman" w:cs="Times New Roman"/>
              <w:sz w:val="24"/>
              <w:szCs w:val="24"/>
              <w:lang w:val="vi-VN" w:eastAsia="vi-VN"/>
              <w:rPrChange w:id="2228" w:author="Thai" w:date="2016-10-23T23:15:00Z">
                <w:rPr>
                  <w:rFonts w:eastAsia="Times New Roman"/>
                  <w:lang w:val="vi-VN" w:eastAsia="vi-VN"/>
                </w:rPr>
              </w:rPrChange>
            </w:rPr>
            <w:delText>những tầng họ mong muốn đến</w:delText>
          </w:r>
        </w:del>
        <w:r w:rsidRPr="00E810B2">
          <w:rPr>
            <w:rFonts w:ascii="Times New Roman" w:eastAsia="Times New Roman" w:hAnsi="Times New Roman" w:cs="Times New Roman"/>
            <w:sz w:val="24"/>
            <w:szCs w:val="24"/>
            <w:lang w:val="vi-VN" w:eastAsia="vi-VN"/>
            <w:rPrChange w:id="2229" w:author="Thai" w:date="2016-10-23T23:15:00Z">
              <w:rPr>
                <w:rFonts w:eastAsia="Times New Roman"/>
                <w:lang w:val="vi-VN" w:eastAsia="vi-VN"/>
              </w:rPr>
            </w:rPrChange>
          </w:rPr>
          <w:t xml:space="preserve">. Khi thang máy đang đi trong một hướng nhất định, họ </w:t>
        </w:r>
      </w:ins>
      <w:ins w:id="2230" w:author="Huỳnh Ngọc Thắng" w:date="2016-11-16T20:04:00Z">
        <w:r w:rsidR="000A0300">
          <w:rPr>
            <w:rFonts w:ascii="Times New Roman" w:eastAsia="Times New Roman" w:hAnsi="Times New Roman" w:cs="Times New Roman"/>
            <w:sz w:val="24"/>
            <w:szCs w:val="24"/>
            <w:lang w:eastAsia="vi-VN"/>
          </w:rPr>
          <w:t>đi vào</w:t>
        </w:r>
      </w:ins>
      <w:ins w:id="2231" w:author="ismail - [2010]" w:date="2016-10-23T19:57:00Z">
        <w:del w:id="2232" w:author="Huỳnh Ngọc Thắng" w:date="2016-11-16T20:04:00Z">
          <w:r w:rsidRPr="00E810B2" w:rsidDel="000A0300">
            <w:rPr>
              <w:rFonts w:ascii="Times New Roman" w:eastAsia="Times New Roman" w:hAnsi="Times New Roman" w:cs="Times New Roman"/>
              <w:sz w:val="24"/>
              <w:szCs w:val="24"/>
              <w:lang w:val="vi-VN" w:eastAsia="vi-VN"/>
              <w:rPrChange w:id="2233" w:author="Thai" w:date="2016-10-23T23:15:00Z">
                <w:rPr>
                  <w:rFonts w:eastAsia="Times New Roman"/>
                  <w:lang w:val="vi-VN" w:eastAsia="vi-VN"/>
                </w:rPr>
              </w:rPrChange>
            </w:rPr>
            <w:delText>nhận biết nó</w:delText>
          </w:r>
        </w:del>
        <w:r w:rsidRPr="00E810B2">
          <w:rPr>
            <w:rFonts w:ascii="Times New Roman" w:eastAsia="Times New Roman" w:hAnsi="Times New Roman" w:cs="Times New Roman"/>
            <w:sz w:val="24"/>
            <w:szCs w:val="24"/>
            <w:lang w:val="vi-VN" w:eastAsia="vi-VN"/>
            <w:rPrChange w:id="2234" w:author="Thai" w:date="2016-10-23T23:15:00Z">
              <w:rPr>
                <w:rFonts w:eastAsia="Times New Roman"/>
                <w:lang w:val="vi-VN" w:eastAsia="vi-VN"/>
              </w:rPr>
            </w:rPrChange>
          </w:rPr>
          <w:t xml:space="preserve"> và sử dụng keypad trong thang máy để chỉ ra cho thang máy đích đến. Như kết quả cho thấy, 5 người có thể vào trong một thang máy, mà mỗi người lại đến những tầng khác nhau. Với hệ thống điều khiển đích đến, keypad sẽ xác định vị trí bên ngoài thang may và không có keypad trong thang máy</w:t>
        </w:r>
      </w:ins>
      <w:ins w:id="2235" w:author="Huỳnh Ngọc Thắng" w:date="2016-11-16T20:06:00Z">
        <w:r w:rsidR="00BE7BFD">
          <w:rPr>
            <w:rFonts w:ascii="Times New Roman" w:eastAsia="Times New Roman" w:hAnsi="Times New Roman" w:cs="Times New Roman"/>
            <w:sz w:val="24"/>
            <w:szCs w:val="24"/>
            <w:lang w:eastAsia="vi-VN"/>
          </w:rPr>
          <w:t xml:space="preserve"> (</w:t>
        </w:r>
      </w:ins>
      <w:ins w:id="2236" w:author="Huỳnh Ngọc Thắng" w:date="2016-11-16T20:07:00Z">
        <w:r w:rsidR="00BE7BFD">
          <w:rPr>
            <w:rFonts w:ascii="Times New Roman" w:eastAsia="Times New Roman" w:hAnsi="Times New Roman" w:cs="Times New Roman"/>
            <w:sz w:val="24"/>
            <w:szCs w:val="24"/>
            <w:lang w:eastAsia="vi-VN"/>
          </w:rPr>
          <w:t>Hình 4.8A và D</w:t>
        </w:r>
      </w:ins>
      <w:ins w:id="2237" w:author="Huỳnh Ngọc Thắng" w:date="2016-11-16T20:06:00Z">
        <w:r w:rsidR="00BE7BFD">
          <w:rPr>
            <w:rFonts w:ascii="Times New Roman" w:eastAsia="Times New Roman" w:hAnsi="Times New Roman" w:cs="Times New Roman"/>
            <w:sz w:val="24"/>
            <w:szCs w:val="24"/>
            <w:lang w:eastAsia="vi-VN"/>
          </w:rPr>
          <w:t>)</w:t>
        </w:r>
      </w:ins>
      <w:ins w:id="2238" w:author="ismail - [2010]" w:date="2016-10-23T19:57:00Z">
        <w:r w:rsidRPr="00E810B2">
          <w:rPr>
            <w:rFonts w:ascii="Times New Roman" w:eastAsia="Times New Roman" w:hAnsi="Times New Roman" w:cs="Times New Roman"/>
            <w:sz w:val="24"/>
            <w:szCs w:val="24"/>
            <w:lang w:val="vi-VN" w:eastAsia="vi-VN"/>
            <w:rPrChange w:id="2239" w:author="Thai" w:date="2016-10-23T23:15:00Z">
              <w:rPr>
                <w:rFonts w:eastAsia="Times New Roman"/>
                <w:lang w:val="vi-VN" w:eastAsia="vi-VN"/>
              </w:rPr>
            </w:rPrChange>
          </w:rPr>
          <w:t xml:space="preserve">. </w:t>
        </w:r>
        <w:del w:id="2240" w:author="Huỳnh Ngọc Thắng" w:date="2016-11-16T20:05:00Z">
          <w:r w:rsidRPr="00E810B2" w:rsidDel="000A0300">
            <w:rPr>
              <w:rFonts w:ascii="Times New Roman" w:eastAsia="Times New Roman" w:hAnsi="Times New Roman" w:cs="Times New Roman"/>
              <w:sz w:val="24"/>
              <w:szCs w:val="24"/>
              <w:lang w:val="vi-VN" w:eastAsia="vi-VN"/>
              <w:rPrChange w:id="2241" w:author="Thai" w:date="2016-10-23T23:15:00Z">
                <w:rPr>
                  <w:rFonts w:eastAsia="Times New Roman"/>
                  <w:lang w:val="vi-VN" w:eastAsia="vi-VN"/>
                </w:rPr>
              </w:rPrChange>
            </w:rPr>
            <w:delText>Con người sẽ trực tiếp vì vậy thang máy sẽ hoạt động hiệu quả hơn</w:delText>
          </w:r>
        </w:del>
      </w:ins>
      <w:ins w:id="2242" w:author="Huỳnh Ngọc Thắng" w:date="2016-11-16T20:06:00Z">
        <w:r w:rsidR="000A0300">
          <w:rPr>
            <w:rFonts w:ascii="Times New Roman" w:eastAsia="Times New Roman" w:hAnsi="Times New Roman" w:cs="Times New Roman"/>
            <w:sz w:val="24"/>
            <w:szCs w:val="24"/>
            <w:lang w:eastAsia="vi-VN"/>
          </w:rPr>
          <w:t>Mọi người được hướng dẫn thang máy nào sẽ đến tầng của họ tốt nhất</w:t>
        </w:r>
      </w:ins>
      <w:ins w:id="2243" w:author="ismail - [2010]" w:date="2016-10-23T19:57:00Z">
        <w:r w:rsidRPr="00E810B2">
          <w:rPr>
            <w:rFonts w:ascii="Times New Roman" w:eastAsia="Times New Roman" w:hAnsi="Times New Roman" w:cs="Times New Roman"/>
            <w:sz w:val="24"/>
            <w:szCs w:val="24"/>
            <w:lang w:val="vi-VN" w:eastAsia="vi-VN"/>
            <w:rPrChange w:id="2244" w:author="Thai" w:date="2016-10-23T23:15:00Z">
              <w:rPr>
                <w:rFonts w:eastAsia="Times New Roman"/>
                <w:lang w:val="vi-VN" w:eastAsia="vi-VN"/>
              </w:rPr>
            </w:rPrChange>
          </w:rPr>
          <w:t>. Cho nên với 5 người muốn sử dụng thang máy, họ có thể được vào những thang máy khác nhau.</w:t>
        </w:r>
      </w:ins>
      <w:ins w:id="2245" w:author="Huỳnh Ngọc Thắng" w:date="2016-11-16T20:07:00Z">
        <w:r w:rsidR="00BE7BFD">
          <w:rPr>
            <w:rFonts w:ascii="Times New Roman" w:eastAsia="Times New Roman" w:hAnsi="Times New Roman" w:cs="Times New Roman"/>
            <w:sz w:val="24"/>
            <w:szCs w:val="24"/>
            <w:lang w:eastAsia="vi-VN"/>
          </w:rPr>
          <w:t xml:space="preserve"> Kết quả là chuyến đi nhanh hơn cho mọi người với số lần dừng lại ít nhất. Thậm chí nếu mọi người được gán cho thang máy mà không phải cái sẽ đến tiếp theo, họ sẽ đến đích của họ nhanh hơn nếu họ chọn những thang máy trước đó.</w:t>
        </w:r>
      </w:ins>
      <w:ins w:id="2246" w:author="ismail - [2010]" w:date="2016-10-23T19:57:00Z">
        <w:r w:rsidRPr="00E810B2">
          <w:rPr>
            <w:rFonts w:ascii="Times New Roman" w:eastAsia="Times New Roman" w:hAnsi="Times New Roman" w:cs="Times New Roman"/>
            <w:sz w:val="24"/>
            <w:szCs w:val="24"/>
            <w:lang w:val="vi-VN" w:eastAsia="vi-VN"/>
            <w:rPrChange w:id="2247" w:author="Thai" w:date="2016-10-23T23:15:00Z">
              <w:rPr>
                <w:rFonts w:eastAsia="Times New Roman"/>
                <w:lang w:val="vi-VN" w:eastAsia="vi-VN"/>
              </w:rPr>
            </w:rPrChange>
          </w:rPr>
          <w:t xml:space="preserve"> </w:t>
        </w:r>
      </w:ins>
    </w:p>
    <w:p w:rsidR="00AD7A6C" w:rsidRPr="00E810B2" w:rsidRDefault="00AD7A6C">
      <w:pPr>
        <w:spacing w:line="240" w:lineRule="auto"/>
        <w:ind w:firstLine="720"/>
        <w:jc w:val="both"/>
        <w:rPr>
          <w:ins w:id="2248" w:author="ismail - [2010]" w:date="2016-10-23T19:57:00Z"/>
          <w:rFonts w:ascii="Times New Roman" w:eastAsia="Times New Roman" w:hAnsi="Times New Roman" w:cs="Times New Roman"/>
          <w:color w:val="auto"/>
          <w:sz w:val="24"/>
          <w:szCs w:val="24"/>
          <w:lang w:val="vi-VN" w:eastAsia="vi-VN"/>
        </w:rPr>
        <w:pPrChange w:id="2249" w:author="Thai" w:date="2016-10-23T22:51:00Z">
          <w:pPr>
            <w:spacing w:line="240" w:lineRule="auto"/>
          </w:pPr>
        </w:pPrChange>
      </w:pPr>
    </w:p>
    <w:p w:rsidR="00AD7A6C" w:rsidRPr="00E810B2" w:rsidDel="00D2345E" w:rsidRDefault="00AD7A6C">
      <w:pPr>
        <w:spacing w:line="240" w:lineRule="auto"/>
        <w:ind w:firstLine="720"/>
        <w:jc w:val="both"/>
        <w:rPr>
          <w:ins w:id="2250" w:author="ismail - [2010]" w:date="2016-10-23T19:57:00Z"/>
          <w:del w:id="2251" w:author="Thai" w:date="2016-10-23T22:52:00Z"/>
          <w:rFonts w:ascii="Times New Roman" w:eastAsia="Times New Roman" w:hAnsi="Times New Roman" w:cs="Times New Roman"/>
          <w:color w:val="auto"/>
          <w:sz w:val="24"/>
          <w:szCs w:val="24"/>
          <w:lang w:val="vi-VN" w:eastAsia="vi-VN"/>
        </w:rPr>
        <w:pPrChange w:id="2252" w:author="Thai" w:date="2016-10-23T22:51:00Z">
          <w:pPr>
            <w:spacing w:line="240" w:lineRule="auto"/>
          </w:pPr>
        </w:pPrChange>
      </w:pPr>
      <w:ins w:id="2253" w:author="ismail - [2010]" w:date="2016-10-23T19:57:00Z">
        <w:r w:rsidRPr="00E810B2">
          <w:rPr>
            <w:rFonts w:ascii="Times New Roman" w:eastAsia="Times New Roman" w:hAnsi="Times New Roman" w:cs="Times New Roman"/>
            <w:sz w:val="24"/>
            <w:szCs w:val="24"/>
            <w:lang w:val="vi-VN" w:eastAsia="vi-VN"/>
            <w:rPrChange w:id="2254" w:author="Thai" w:date="2016-10-23T23:15:00Z">
              <w:rPr>
                <w:rFonts w:eastAsia="Times New Roman"/>
                <w:lang w:val="vi-VN" w:eastAsia="vi-VN"/>
              </w:rPr>
            </w:rPrChange>
          </w:rPr>
          <w:t xml:space="preserve">Bộ điều khiển </w:t>
        </w:r>
      </w:ins>
      <w:ins w:id="2255" w:author="Huỳnh Ngọc Thắng" w:date="2016-11-16T20:08:00Z">
        <w:r w:rsidR="00BE7BFD">
          <w:rPr>
            <w:rFonts w:ascii="Times New Roman" w:eastAsia="Times New Roman" w:hAnsi="Times New Roman" w:cs="Times New Roman"/>
            <w:sz w:val="24"/>
            <w:szCs w:val="24"/>
            <w:lang w:eastAsia="vi-VN"/>
          </w:rPr>
          <w:t>đích đến</w:t>
        </w:r>
      </w:ins>
      <w:ins w:id="2256" w:author="ismail - [2010]" w:date="2016-10-23T19:57:00Z">
        <w:del w:id="2257" w:author="Huỳnh Ngọc Thắng" w:date="2016-11-16T20:08:00Z">
          <w:r w:rsidRPr="00E810B2" w:rsidDel="00BE7BFD">
            <w:rPr>
              <w:rFonts w:ascii="Times New Roman" w:eastAsia="Times New Roman" w:hAnsi="Times New Roman" w:cs="Times New Roman"/>
              <w:sz w:val="24"/>
              <w:szCs w:val="24"/>
              <w:lang w:val="vi-VN" w:eastAsia="vi-VN"/>
              <w:rPrChange w:id="2258" w:author="Thai" w:date="2016-10-23T23:15:00Z">
                <w:rPr>
                  <w:rFonts w:eastAsia="Times New Roman"/>
                  <w:lang w:val="vi-VN" w:eastAsia="vi-VN"/>
                </w:rPr>
              </w:rPrChange>
            </w:rPr>
            <w:delText>hướng</w:delText>
          </w:r>
        </w:del>
        <w:r w:rsidRPr="00E810B2">
          <w:rPr>
            <w:rFonts w:ascii="Times New Roman" w:eastAsia="Times New Roman" w:hAnsi="Times New Roman" w:cs="Times New Roman"/>
            <w:sz w:val="24"/>
            <w:szCs w:val="24"/>
            <w:lang w:val="vi-VN" w:eastAsia="vi-VN"/>
            <w:rPrChange w:id="2259" w:author="Thai" w:date="2016-10-23T23:15:00Z">
              <w:rPr>
                <w:rFonts w:eastAsia="Times New Roman"/>
                <w:lang w:val="vi-VN" w:eastAsia="vi-VN"/>
              </w:rPr>
            </w:rPrChange>
          </w:rPr>
          <w:t xml:space="preserve"> được phát minh vào năm 1985, tuy nhiên sản phẩm thương mại đầu tiên không xuất hiện cho đến những năm 1990</w:t>
        </w:r>
      </w:ins>
      <w:ins w:id="2260" w:author="Huỳnh Ngọc Thắng" w:date="2016-11-16T20:09:00Z">
        <w:r w:rsidR="00BE7BFD">
          <w:rPr>
            <w:rFonts w:ascii="Times New Roman" w:eastAsia="Times New Roman" w:hAnsi="Times New Roman" w:cs="Times New Roman"/>
            <w:sz w:val="24"/>
            <w:szCs w:val="24"/>
            <w:lang w:eastAsia="vi-VN"/>
          </w:rPr>
          <w:t xml:space="preserve"> (ở thang máy Schindler)</w:t>
        </w:r>
      </w:ins>
      <w:ins w:id="2261" w:author="ismail - [2010]" w:date="2016-10-23T19:57:00Z">
        <w:r w:rsidRPr="00E810B2">
          <w:rPr>
            <w:rFonts w:ascii="Times New Roman" w:eastAsia="Times New Roman" w:hAnsi="Times New Roman" w:cs="Times New Roman"/>
            <w:sz w:val="24"/>
            <w:szCs w:val="24"/>
            <w:lang w:val="vi-VN" w:eastAsia="vi-VN"/>
            <w:rPrChange w:id="2262" w:author="Thai" w:date="2016-10-23T23:15:00Z">
              <w:rPr>
                <w:rFonts w:eastAsia="Times New Roman"/>
                <w:lang w:val="vi-VN" w:eastAsia="vi-VN"/>
              </w:rPr>
            </w:rPrChange>
          </w:rPr>
          <w:t xml:space="preserve">. </w:t>
        </w:r>
      </w:ins>
      <w:ins w:id="2263" w:author="Huỳnh Ngọc Thắng" w:date="2016-11-16T20:09:00Z">
        <w:r w:rsidR="00BE7BFD">
          <w:rPr>
            <w:rFonts w:ascii="Times New Roman" w:eastAsia="Times New Roman" w:hAnsi="Times New Roman" w:cs="Times New Roman"/>
            <w:sz w:val="24"/>
            <w:szCs w:val="24"/>
            <w:lang w:eastAsia="vi-VN"/>
          </w:rPr>
          <w:t>Ngày nay</w:t>
        </w:r>
      </w:ins>
      <w:ins w:id="2264" w:author="ismail - [2010]" w:date="2016-10-23T19:57:00Z">
        <w:del w:id="2265" w:author="Huỳnh Ngọc Thắng" w:date="2016-11-16T20:09:00Z">
          <w:r w:rsidRPr="00E810B2" w:rsidDel="00BE7BFD">
            <w:rPr>
              <w:rFonts w:ascii="Times New Roman" w:eastAsia="Times New Roman" w:hAnsi="Times New Roman" w:cs="Times New Roman"/>
              <w:sz w:val="24"/>
              <w:szCs w:val="24"/>
              <w:lang w:val="vi-VN" w:eastAsia="vi-VN"/>
              <w:rPrChange w:id="2266" w:author="Thai" w:date="2016-10-23T23:15:00Z">
                <w:rPr>
                  <w:rFonts w:eastAsia="Times New Roman"/>
                  <w:lang w:val="vi-VN" w:eastAsia="vi-VN"/>
                </w:rPr>
              </w:rPrChange>
            </w:rPr>
            <w:delText>Bây giờ</w:delText>
          </w:r>
        </w:del>
        <w:r w:rsidRPr="00E810B2">
          <w:rPr>
            <w:rFonts w:ascii="Times New Roman" w:eastAsia="Times New Roman" w:hAnsi="Times New Roman" w:cs="Times New Roman"/>
            <w:sz w:val="24"/>
            <w:szCs w:val="24"/>
            <w:lang w:val="vi-VN" w:eastAsia="vi-VN"/>
            <w:rPrChange w:id="2267" w:author="Thai" w:date="2016-10-23T23:15:00Z">
              <w:rPr>
                <w:rFonts w:eastAsia="Times New Roman"/>
                <w:lang w:val="vi-VN" w:eastAsia="vi-VN"/>
              </w:rPr>
            </w:rPrChange>
          </w:rPr>
          <w:t xml:space="preserve">, </w:t>
        </w:r>
      </w:ins>
      <w:ins w:id="2268" w:author="Huỳnh Ngọc Thắng" w:date="2016-11-16T20:10:00Z">
        <w:r w:rsidR="00BE7BFD">
          <w:rPr>
            <w:rFonts w:ascii="Times New Roman" w:eastAsia="Times New Roman" w:hAnsi="Times New Roman" w:cs="Times New Roman"/>
            <w:sz w:val="24"/>
            <w:szCs w:val="24"/>
            <w:lang w:eastAsia="vi-VN"/>
          </w:rPr>
          <w:t xml:space="preserve">hàng thập kỉ sau này, </w:t>
        </w:r>
      </w:ins>
      <w:ins w:id="2269" w:author="ismail - [2010]" w:date="2016-10-23T19:57:00Z">
        <w:r w:rsidRPr="00E810B2">
          <w:rPr>
            <w:rFonts w:ascii="Times New Roman" w:eastAsia="Times New Roman" w:hAnsi="Times New Roman" w:cs="Times New Roman"/>
            <w:sz w:val="24"/>
            <w:szCs w:val="24"/>
            <w:lang w:val="vi-VN" w:eastAsia="vi-VN"/>
            <w:rPrChange w:id="2270" w:author="Thai" w:date="2016-10-23T23:15:00Z">
              <w:rPr>
                <w:rFonts w:eastAsia="Times New Roman"/>
                <w:lang w:val="vi-VN" w:eastAsia="vi-VN"/>
              </w:rPr>
            </w:rPrChange>
          </w:rPr>
          <w:t xml:space="preserve">nó xuất hiện một cách thường xuyên </w:t>
        </w:r>
      </w:ins>
      <w:ins w:id="2271" w:author="Huỳnh Ngọc Thắng" w:date="2016-11-16T20:10:00Z">
        <w:r w:rsidR="00BE7BFD">
          <w:rPr>
            <w:rFonts w:ascii="Times New Roman" w:eastAsia="Times New Roman" w:hAnsi="Times New Roman" w:cs="Times New Roman"/>
            <w:sz w:val="24"/>
            <w:szCs w:val="24"/>
            <w:lang w:eastAsia="vi-VN"/>
          </w:rPr>
          <w:t xml:space="preserve">hơn khi mà các nhà phát triển của các tòa nhà phát hiện ra rằng hệ thống điều khiển đích đến cho dịch vụ tốt hơn đối với hành khách, hoặc là dịch vụ ngang bằng với một số </w:t>
        </w:r>
      </w:ins>
      <w:ins w:id="2272" w:author="Huỳnh Ngọc Thắng" w:date="2016-11-16T20:11:00Z">
        <w:r w:rsidR="00BE7BFD">
          <w:rPr>
            <w:rFonts w:ascii="Times New Roman" w:eastAsia="Times New Roman" w:hAnsi="Times New Roman" w:cs="Times New Roman"/>
            <w:sz w:val="24"/>
            <w:szCs w:val="24"/>
            <w:lang w:eastAsia="vi-VN"/>
          </w:rPr>
          <w:t xml:space="preserve">lượng </w:t>
        </w:r>
      </w:ins>
      <w:ins w:id="2273" w:author="Huỳnh Ngọc Thắng" w:date="2016-11-16T20:10:00Z">
        <w:r w:rsidR="00BE7BFD">
          <w:rPr>
            <w:rFonts w:ascii="Times New Roman" w:eastAsia="Times New Roman" w:hAnsi="Times New Roman" w:cs="Times New Roman"/>
            <w:sz w:val="24"/>
            <w:szCs w:val="24"/>
            <w:lang w:eastAsia="vi-VN"/>
          </w:rPr>
          <w:t>ít hơn các thang máy</w:t>
        </w:r>
      </w:ins>
      <w:ins w:id="2274" w:author="Huỳnh Ngọc Thắng" w:date="2016-11-16T20:12:00Z">
        <w:r w:rsidR="00BE7BFD">
          <w:rPr>
            <w:rFonts w:ascii="Times New Roman" w:eastAsia="Times New Roman" w:hAnsi="Times New Roman" w:cs="Times New Roman"/>
            <w:sz w:val="24"/>
            <w:szCs w:val="24"/>
            <w:lang w:eastAsia="vi-VN"/>
          </w:rPr>
          <w:t>.</w:t>
        </w:r>
      </w:ins>
      <w:ins w:id="2275" w:author="ismail - [2010]" w:date="2016-10-23T19:57:00Z">
        <w:del w:id="2276" w:author="Huỳnh Ngọc Thắng" w:date="2016-11-16T20:10:00Z">
          <w:r w:rsidRPr="00E810B2" w:rsidDel="00BE7BFD">
            <w:rPr>
              <w:rFonts w:ascii="Times New Roman" w:eastAsia="Times New Roman" w:hAnsi="Times New Roman" w:cs="Times New Roman"/>
              <w:sz w:val="24"/>
              <w:szCs w:val="24"/>
              <w:lang w:val="vi-VN" w:eastAsia="vi-VN"/>
              <w:rPrChange w:id="2277" w:author="Thai" w:date="2016-10-23T23:15:00Z">
                <w:rPr>
                  <w:rFonts w:eastAsia="Times New Roman"/>
                  <w:lang w:val="vi-VN" w:eastAsia="vi-VN"/>
                </w:rPr>
              </w:rPrChange>
            </w:rPr>
            <w:delText>trong các nhà cao tầng.</w:delText>
          </w:r>
        </w:del>
      </w:ins>
    </w:p>
    <w:p w:rsidR="00AD7A6C" w:rsidRPr="00E810B2" w:rsidRDefault="00AD7A6C">
      <w:pPr>
        <w:spacing w:line="240" w:lineRule="auto"/>
        <w:ind w:firstLine="720"/>
        <w:jc w:val="both"/>
        <w:rPr>
          <w:ins w:id="2278" w:author="ismail - [2010]" w:date="2016-10-23T19:57:00Z"/>
          <w:rFonts w:ascii="Times New Roman" w:eastAsia="Times New Roman" w:hAnsi="Times New Roman" w:cs="Times New Roman"/>
          <w:color w:val="auto"/>
          <w:sz w:val="24"/>
          <w:szCs w:val="24"/>
          <w:lang w:val="vi-VN" w:eastAsia="vi-VN"/>
        </w:rPr>
        <w:pPrChange w:id="2279" w:author="Thai" w:date="2016-10-23T22:52:00Z">
          <w:pPr>
            <w:spacing w:line="240" w:lineRule="auto"/>
          </w:pPr>
        </w:pPrChange>
      </w:pPr>
    </w:p>
    <w:p w:rsidR="00AD7A6C" w:rsidRPr="00E810B2" w:rsidRDefault="00BE7BFD">
      <w:pPr>
        <w:spacing w:line="240" w:lineRule="auto"/>
        <w:ind w:firstLine="720"/>
        <w:jc w:val="both"/>
        <w:rPr>
          <w:ins w:id="2280" w:author="ismail - [2010]" w:date="2016-10-23T19:57:00Z"/>
          <w:rFonts w:ascii="Times New Roman" w:eastAsia="Times New Roman" w:hAnsi="Times New Roman" w:cs="Times New Roman"/>
          <w:color w:val="auto"/>
          <w:sz w:val="24"/>
          <w:szCs w:val="24"/>
          <w:lang w:val="vi-VN" w:eastAsia="vi-VN"/>
        </w:rPr>
        <w:pPrChange w:id="2281" w:author="Thai" w:date="2016-10-23T22:52:00Z">
          <w:pPr>
            <w:spacing w:line="240" w:lineRule="auto"/>
          </w:pPr>
        </w:pPrChange>
      </w:pPr>
      <w:ins w:id="2282" w:author="Huỳnh Ngọc Thắng" w:date="2016-11-16T20:12:00Z">
        <w:r>
          <w:rPr>
            <w:rFonts w:ascii="Times New Roman" w:eastAsia="Times New Roman" w:hAnsi="Times New Roman" w:cs="Times New Roman"/>
            <w:sz w:val="24"/>
            <w:szCs w:val="24"/>
            <w:lang w:eastAsia="vi-VN"/>
          </w:rPr>
          <w:t xml:space="preserve">Thật kinh khủng! </w:t>
        </w:r>
      </w:ins>
      <w:ins w:id="2283" w:author="ismail - [2010]" w:date="2016-10-23T19:57:00Z">
        <w:r w:rsidR="00AD7A6C" w:rsidRPr="00E810B2">
          <w:rPr>
            <w:rFonts w:ascii="Times New Roman" w:eastAsia="Times New Roman" w:hAnsi="Times New Roman" w:cs="Times New Roman"/>
            <w:sz w:val="24"/>
            <w:szCs w:val="24"/>
            <w:lang w:val="vi-VN" w:eastAsia="vi-VN"/>
            <w:rPrChange w:id="2284" w:author="Thai" w:date="2016-10-23T23:15:00Z">
              <w:rPr>
                <w:rFonts w:eastAsia="Times New Roman"/>
                <w:lang w:val="vi-VN" w:eastAsia="vi-VN"/>
              </w:rPr>
            </w:rPrChange>
          </w:rPr>
          <w:t xml:space="preserve">Với hình 4.8D, không có bộ điều khiển bên trong thang máy để chỉ rõ tầng muốn đi. Vậy </w:t>
        </w:r>
      </w:ins>
      <w:ins w:id="2285" w:author="Huỳnh Ngọc Thắng" w:date="2016-11-16T20:12:00Z">
        <w:r>
          <w:rPr>
            <w:rFonts w:ascii="Times New Roman" w:eastAsia="Times New Roman" w:hAnsi="Times New Roman" w:cs="Times New Roman"/>
            <w:sz w:val="24"/>
            <w:szCs w:val="24"/>
            <w:lang w:eastAsia="vi-VN"/>
          </w:rPr>
          <w:t>phải làm sao</w:t>
        </w:r>
      </w:ins>
      <w:ins w:id="2286" w:author="ismail - [2010]" w:date="2016-10-23T19:57:00Z">
        <w:del w:id="2287" w:author="Huỳnh Ngọc Thắng" w:date="2016-11-16T20:12:00Z">
          <w:r w:rsidR="00AD7A6C" w:rsidRPr="00E810B2" w:rsidDel="00BE7BFD">
            <w:rPr>
              <w:rFonts w:ascii="Times New Roman" w:eastAsia="Times New Roman" w:hAnsi="Times New Roman" w:cs="Times New Roman"/>
              <w:sz w:val="24"/>
              <w:szCs w:val="24"/>
              <w:lang w:val="vi-VN" w:eastAsia="vi-VN"/>
              <w:rPrChange w:id="2288" w:author="Thai" w:date="2016-10-23T23:15:00Z">
                <w:rPr>
                  <w:rFonts w:eastAsia="Times New Roman"/>
                  <w:lang w:val="vi-VN" w:eastAsia="vi-VN"/>
                </w:rPr>
              </w:rPrChange>
            </w:rPr>
            <w:delText>cái gì</w:delText>
          </w:r>
        </w:del>
        <w:r w:rsidR="00AD7A6C" w:rsidRPr="00E810B2">
          <w:rPr>
            <w:rFonts w:ascii="Times New Roman" w:eastAsia="Times New Roman" w:hAnsi="Times New Roman" w:cs="Times New Roman"/>
            <w:sz w:val="24"/>
            <w:szCs w:val="24"/>
            <w:lang w:val="vi-VN" w:eastAsia="vi-VN"/>
            <w:rPrChange w:id="2289" w:author="Thai" w:date="2016-10-23T23:15:00Z">
              <w:rPr>
                <w:rFonts w:eastAsia="Times New Roman"/>
                <w:lang w:val="vi-VN" w:eastAsia="vi-VN"/>
              </w:rPr>
            </w:rPrChange>
          </w:rPr>
          <w:t xml:space="preserve"> nếu hàn</w:t>
        </w:r>
      </w:ins>
      <w:ins w:id="2290" w:author="Huỳnh Ngọc Thắng" w:date="2016-11-16T20:13:00Z">
        <w:r>
          <w:rPr>
            <w:rFonts w:ascii="Times New Roman" w:eastAsia="Times New Roman" w:hAnsi="Times New Roman" w:cs="Times New Roman"/>
            <w:sz w:val="24"/>
            <w:szCs w:val="24"/>
            <w:lang w:eastAsia="vi-VN"/>
          </w:rPr>
          <w:t>h</w:t>
        </w:r>
      </w:ins>
      <w:ins w:id="2291" w:author="ismail - [2010]" w:date="2016-10-23T19:57:00Z">
        <w:del w:id="2292" w:author="Huỳnh Ngọc Thắng" w:date="2016-11-16T20:13:00Z">
          <w:r w:rsidR="00AD7A6C" w:rsidRPr="00E810B2" w:rsidDel="00BE7BFD">
            <w:rPr>
              <w:rFonts w:ascii="Times New Roman" w:eastAsia="Times New Roman" w:hAnsi="Times New Roman" w:cs="Times New Roman"/>
              <w:sz w:val="24"/>
              <w:szCs w:val="24"/>
              <w:lang w:val="vi-VN" w:eastAsia="vi-VN"/>
              <w:rPrChange w:id="2293" w:author="Thai" w:date="2016-10-23T23:15:00Z">
                <w:rPr>
                  <w:rFonts w:eastAsia="Times New Roman"/>
                  <w:lang w:val="vi-VN" w:eastAsia="vi-VN"/>
                </w:rPr>
              </w:rPrChange>
            </w:rPr>
            <w:delText>g</w:delText>
          </w:r>
        </w:del>
        <w:r w:rsidR="00AD7A6C" w:rsidRPr="00E810B2">
          <w:rPr>
            <w:rFonts w:ascii="Times New Roman" w:eastAsia="Times New Roman" w:hAnsi="Times New Roman" w:cs="Times New Roman"/>
            <w:sz w:val="24"/>
            <w:szCs w:val="24"/>
            <w:lang w:val="vi-VN" w:eastAsia="vi-VN"/>
            <w:rPrChange w:id="2294" w:author="Thai" w:date="2016-10-23T23:15:00Z">
              <w:rPr>
                <w:rFonts w:eastAsia="Times New Roman"/>
                <w:lang w:val="vi-VN" w:eastAsia="vi-VN"/>
              </w:rPr>
            </w:rPrChange>
          </w:rPr>
          <w:t xml:space="preserve"> khách thay đổi </w:t>
        </w:r>
      </w:ins>
      <w:ins w:id="2295" w:author="Huỳnh Ngọc Thắng" w:date="2016-11-16T20:13:00Z">
        <w:r>
          <w:rPr>
            <w:rFonts w:ascii="Times New Roman" w:eastAsia="Times New Roman" w:hAnsi="Times New Roman" w:cs="Times New Roman"/>
            <w:sz w:val="24"/>
            <w:szCs w:val="24"/>
            <w:lang w:eastAsia="vi-VN"/>
          </w:rPr>
          <w:t>quyết định</w:t>
        </w:r>
      </w:ins>
      <w:ins w:id="2296" w:author="ismail - [2010]" w:date="2016-10-23T19:57:00Z">
        <w:del w:id="2297" w:author="Huỳnh Ngọc Thắng" w:date="2016-11-16T20:13:00Z">
          <w:r w:rsidR="00AD7A6C" w:rsidRPr="00E810B2" w:rsidDel="00BE7BFD">
            <w:rPr>
              <w:rFonts w:ascii="Times New Roman" w:eastAsia="Times New Roman" w:hAnsi="Times New Roman" w:cs="Times New Roman"/>
              <w:sz w:val="24"/>
              <w:szCs w:val="24"/>
              <w:lang w:val="vi-VN" w:eastAsia="vi-VN"/>
              <w:rPrChange w:id="2298" w:author="Thai" w:date="2016-10-23T23:15:00Z">
                <w:rPr>
                  <w:rFonts w:eastAsia="Times New Roman"/>
                  <w:lang w:val="vi-VN" w:eastAsia="vi-VN"/>
                </w:rPr>
              </w:rPrChange>
            </w:rPr>
            <w:delText>tư duy</w:delText>
          </w:r>
        </w:del>
        <w:r w:rsidR="00AD7A6C" w:rsidRPr="00E810B2">
          <w:rPr>
            <w:rFonts w:ascii="Times New Roman" w:eastAsia="Times New Roman" w:hAnsi="Times New Roman" w:cs="Times New Roman"/>
            <w:sz w:val="24"/>
            <w:szCs w:val="24"/>
            <w:lang w:val="vi-VN" w:eastAsia="vi-VN"/>
            <w:rPrChange w:id="2299" w:author="Thai" w:date="2016-10-23T23:15:00Z">
              <w:rPr>
                <w:rFonts w:eastAsia="Times New Roman"/>
                <w:lang w:val="vi-VN" w:eastAsia="vi-VN"/>
              </w:rPr>
            </w:rPrChange>
          </w:rPr>
          <w:t xml:space="preserve"> và mong muốn đến những tầng khác. </w:t>
        </w:r>
      </w:ins>
      <w:ins w:id="2300" w:author="Huỳnh Ngọc Thắng" w:date="2016-11-16T20:13:00Z">
        <w:r>
          <w:rPr>
            <w:rFonts w:ascii="Times New Roman" w:eastAsia="Times New Roman" w:hAnsi="Times New Roman" w:cs="Times New Roman"/>
            <w:sz w:val="24"/>
            <w:szCs w:val="24"/>
            <w:lang w:eastAsia="vi-VN"/>
          </w:rPr>
          <w:t>Điều gì sẽ xảy ra</w:t>
        </w:r>
      </w:ins>
      <w:ins w:id="2301" w:author="ismail - [2010]" w:date="2016-10-23T19:57:00Z">
        <w:del w:id="2302" w:author="Huỳnh Ngọc Thắng" w:date="2016-11-16T20:13:00Z">
          <w:r w:rsidR="00AD7A6C" w:rsidRPr="00E810B2" w:rsidDel="00BE7BFD">
            <w:rPr>
              <w:rFonts w:ascii="Times New Roman" w:eastAsia="Times New Roman" w:hAnsi="Times New Roman" w:cs="Times New Roman"/>
              <w:sz w:val="24"/>
              <w:szCs w:val="24"/>
              <w:lang w:val="vi-VN" w:eastAsia="vi-VN"/>
              <w:rPrChange w:id="2303" w:author="Thai" w:date="2016-10-23T23:15:00Z">
                <w:rPr>
                  <w:rFonts w:eastAsia="Times New Roman"/>
                  <w:lang w:val="vi-VN" w:eastAsia="vi-VN"/>
                </w:rPr>
              </w:rPrChange>
            </w:rPr>
            <w:delText xml:space="preserve">Và sau đó là gì </w:delText>
          </w:r>
        </w:del>
        <w:r w:rsidR="00AD7A6C" w:rsidRPr="00E810B2">
          <w:rPr>
            <w:rFonts w:ascii="Times New Roman" w:eastAsia="Times New Roman" w:hAnsi="Times New Roman" w:cs="Times New Roman"/>
            <w:sz w:val="24"/>
            <w:szCs w:val="24"/>
            <w:lang w:val="vi-VN" w:eastAsia="vi-VN"/>
            <w:rPrChange w:id="2304" w:author="Thai" w:date="2016-10-23T23:15:00Z">
              <w:rPr>
                <w:rFonts w:eastAsia="Times New Roman"/>
                <w:lang w:val="vi-VN" w:eastAsia="vi-VN"/>
              </w:rPr>
            </w:rPrChange>
          </w:rPr>
          <w:t xml:space="preserve">? Bạn </w:t>
        </w:r>
      </w:ins>
      <w:ins w:id="2305" w:author="Huỳnh Ngọc Thắng" w:date="2016-11-16T20:14:00Z">
        <w:r>
          <w:rPr>
            <w:rFonts w:ascii="Times New Roman" w:eastAsia="Times New Roman" w:hAnsi="Times New Roman" w:cs="Times New Roman"/>
            <w:sz w:val="24"/>
            <w:szCs w:val="24"/>
            <w:lang w:eastAsia="vi-VN"/>
          </w:rPr>
          <w:t>sẽ</w:t>
        </w:r>
      </w:ins>
      <w:ins w:id="2306" w:author="ismail - [2010]" w:date="2016-10-23T19:57:00Z">
        <w:del w:id="2307" w:author="Huỳnh Ngọc Thắng" w:date="2016-11-16T20:13:00Z">
          <w:r w:rsidR="00AD7A6C" w:rsidRPr="00E810B2" w:rsidDel="00BE7BFD">
            <w:rPr>
              <w:rFonts w:ascii="Times New Roman" w:eastAsia="Times New Roman" w:hAnsi="Times New Roman" w:cs="Times New Roman"/>
              <w:sz w:val="24"/>
              <w:szCs w:val="24"/>
              <w:lang w:val="vi-VN" w:eastAsia="vi-VN"/>
              <w:rPrChange w:id="2308" w:author="Thai" w:date="2016-10-23T23:15:00Z">
                <w:rPr>
                  <w:rFonts w:eastAsia="Times New Roman"/>
                  <w:lang w:val="vi-VN" w:eastAsia="vi-VN"/>
                </w:rPr>
              </w:rPrChange>
            </w:rPr>
            <w:delText>muốn</w:delText>
          </w:r>
        </w:del>
        <w:r w:rsidR="00AD7A6C" w:rsidRPr="00E810B2">
          <w:rPr>
            <w:rFonts w:ascii="Times New Roman" w:eastAsia="Times New Roman" w:hAnsi="Times New Roman" w:cs="Times New Roman"/>
            <w:sz w:val="24"/>
            <w:szCs w:val="24"/>
            <w:lang w:val="vi-VN" w:eastAsia="vi-VN"/>
            <w:rPrChange w:id="2309" w:author="Thai" w:date="2016-10-23T23:15:00Z">
              <w:rPr>
                <w:rFonts w:eastAsia="Times New Roman"/>
                <w:lang w:val="vi-VN" w:eastAsia="vi-VN"/>
              </w:rPr>
            </w:rPrChange>
          </w:rPr>
          <w:t xml:space="preserve"> làm gì nếu bạn muốn đến tầng sáu mà bạn đang ở tầng bảy. Rất đơn giản, bạn chỉ cầng dừng lại ở tầng kế tiếp, và nhấn nút điều khiển hướng đi xuống và đến tầng bạn mong muốn. </w:t>
        </w:r>
      </w:ins>
    </w:p>
    <w:p w:rsidR="00AD7A6C" w:rsidRPr="00E810B2" w:rsidRDefault="00AD7A6C">
      <w:pPr>
        <w:spacing w:after="240" w:line="240" w:lineRule="auto"/>
        <w:jc w:val="both"/>
        <w:rPr>
          <w:ins w:id="2310" w:author="ismail - [2010]" w:date="2016-10-23T19:57:00Z"/>
          <w:rFonts w:ascii="Times New Roman" w:eastAsia="Times New Roman" w:hAnsi="Times New Roman" w:cs="Times New Roman"/>
          <w:color w:val="auto"/>
          <w:sz w:val="24"/>
          <w:szCs w:val="24"/>
          <w:lang w:val="vi-VN" w:eastAsia="vi-VN"/>
        </w:rPr>
        <w:pPrChange w:id="2311" w:author="ismail - [2010]" w:date="2016-10-23T20:06:00Z">
          <w:pPr>
            <w:spacing w:after="240" w:line="240" w:lineRule="auto"/>
          </w:pPr>
        </w:pPrChange>
      </w:pPr>
      <w:ins w:id="2312" w:author="ismail - [2010]" w:date="2016-10-23T19:57:00Z">
        <w:r w:rsidRPr="00E810B2">
          <w:rPr>
            <w:rFonts w:ascii="Times New Roman" w:eastAsia="Times New Roman" w:hAnsi="Times New Roman" w:cs="Times New Roman"/>
            <w:color w:val="auto"/>
            <w:sz w:val="24"/>
            <w:szCs w:val="24"/>
            <w:lang w:val="vi-VN" w:eastAsia="vi-VN"/>
          </w:rPr>
          <w:br/>
        </w:r>
      </w:ins>
    </w:p>
    <w:p w:rsidR="00AD7A6C" w:rsidRPr="00E810B2" w:rsidRDefault="00AD7A6C" w:rsidP="00754230">
      <w:pPr>
        <w:spacing w:line="240" w:lineRule="auto"/>
        <w:jc w:val="center"/>
        <w:rPr>
          <w:ins w:id="2313" w:author="ismail - [2010]" w:date="2016-10-23T19:57:00Z"/>
          <w:rFonts w:ascii="Times New Roman" w:eastAsia="Times New Roman" w:hAnsi="Times New Roman" w:cs="Times New Roman"/>
          <w:color w:val="auto"/>
          <w:sz w:val="24"/>
          <w:szCs w:val="24"/>
          <w:lang w:val="vi-VN" w:eastAsia="vi-VN"/>
        </w:rPr>
      </w:pPr>
      <w:ins w:id="2314" w:author="ismail - [2010]" w:date="2016-10-23T19:57:00Z">
        <w:r w:rsidRPr="00E810B2">
          <w:rPr>
            <w:rFonts w:ascii="Times New Roman" w:eastAsia="Times New Roman" w:hAnsi="Times New Roman" w:cs="Times New Roman"/>
            <w:noProof/>
            <w:sz w:val="24"/>
            <w:szCs w:val="24"/>
            <w:rPrChange w:id="2315" w:author="Thai" w:date="2016-10-23T23:15:00Z">
              <w:rPr>
                <w:rFonts w:eastAsia="Times New Roman"/>
                <w:noProof/>
              </w:rPr>
            </w:rPrChange>
          </w:rPr>
          <w:drawing>
            <wp:inline distT="0" distB="0" distL="0" distR="0" wp14:anchorId="6B98FC15" wp14:editId="670BA863">
              <wp:extent cx="4324350" cy="5391150"/>
              <wp:effectExtent l="0" t="0" r="0"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5391150"/>
                      </a:xfrm>
                      <a:prstGeom prst="rect">
                        <a:avLst/>
                      </a:prstGeom>
                      <a:noFill/>
                      <a:ln>
                        <a:noFill/>
                      </a:ln>
                    </pic:spPr>
                  </pic:pic>
                </a:graphicData>
              </a:graphic>
            </wp:inline>
          </w:drawing>
        </w:r>
      </w:ins>
    </w:p>
    <w:p w:rsidR="00AD7A6C" w:rsidRPr="00E810B2" w:rsidRDefault="00AD7A6C">
      <w:pPr>
        <w:spacing w:line="240" w:lineRule="auto"/>
        <w:ind w:left="1440"/>
        <w:jc w:val="both"/>
        <w:rPr>
          <w:ins w:id="2316" w:author="ismail - [2010]" w:date="2016-10-23T19:57:00Z"/>
          <w:rFonts w:ascii="Times New Roman" w:eastAsia="Times New Roman" w:hAnsi="Times New Roman" w:cs="Times New Roman"/>
          <w:color w:val="auto"/>
          <w:sz w:val="24"/>
          <w:szCs w:val="24"/>
          <w:lang w:val="vi-VN" w:eastAsia="vi-VN"/>
        </w:rPr>
        <w:pPrChange w:id="2317" w:author="ismail - [2010]" w:date="2016-10-23T20:06:00Z">
          <w:pPr>
            <w:spacing w:line="240" w:lineRule="auto"/>
            <w:ind w:left="1440"/>
          </w:pPr>
        </w:pPrChange>
      </w:pPr>
      <w:ins w:id="2318" w:author="ismail - [2010]" w:date="2016-10-23T19:57:00Z">
        <w:r w:rsidRPr="00E810B2">
          <w:rPr>
            <w:rFonts w:ascii="Times New Roman" w:eastAsia="Times New Roman" w:hAnsi="Times New Roman" w:cs="Times New Roman"/>
            <w:b/>
            <w:sz w:val="24"/>
            <w:szCs w:val="24"/>
            <w:lang w:val="vi-VN" w:eastAsia="vi-VN"/>
            <w:rPrChange w:id="2319" w:author="Thai" w:date="2016-10-23T23:15:00Z">
              <w:rPr>
                <w:rFonts w:eastAsia="Times New Roman"/>
                <w:lang w:val="vi-VN" w:eastAsia="vi-VN"/>
              </w:rPr>
            </w:rPrChange>
          </w:rPr>
          <w:t xml:space="preserve">Hình 4.8. Bộ điều khiển </w:t>
        </w:r>
      </w:ins>
      <w:ins w:id="2320" w:author="Huỳnh Ngọc Thắng" w:date="2016-11-16T20:14:00Z">
        <w:r w:rsidR="00BE7BFD">
          <w:rPr>
            <w:rFonts w:ascii="Times New Roman" w:eastAsia="Times New Roman" w:hAnsi="Times New Roman" w:cs="Times New Roman"/>
            <w:b/>
            <w:sz w:val="24"/>
            <w:szCs w:val="24"/>
            <w:lang w:eastAsia="vi-VN"/>
          </w:rPr>
          <w:t>đích đến</w:t>
        </w:r>
      </w:ins>
      <w:ins w:id="2321" w:author="ismail - [2010]" w:date="2016-10-23T19:57:00Z">
        <w:del w:id="2322" w:author="Huỳnh Ngọc Thắng" w:date="2016-11-16T20:14:00Z">
          <w:r w:rsidRPr="00E810B2" w:rsidDel="00BE7BFD">
            <w:rPr>
              <w:rFonts w:ascii="Times New Roman" w:eastAsia="Times New Roman" w:hAnsi="Times New Roman" w:cs="Times New Roman"/>
              <w:b/>
              <w:sz w:val="24"/>
              <w:szCs w:val="24"/>
              <w:lang w:val="vi-VN" w:eastAsia="vi-VN"/>
              <w:rPrChange w:id="2323" w:author="Thai" w:date="2016-10-23T23:15:00Z">
                <w:rPr>
                  <w:rFonts w:eastAsia="Times New Roman"/>
                  <w:lang w:val="vi-VN" w:eastAsia="vi-VN"/>
                </w:rPr>
              </w:rPrChange>
            </w:rPr>
            <w:delText>hướng</w:delText>
          </w:r>
        </w:del>
        <w:r w:rsidRPr="00E810B2">
          <w:rPr>
            <w:rFonts w:ascii="Times New Roman" w:eastAsia="Times New Roman" w:hAnsi="Times New Roman" w:cs="Times New Roman"/>
            <w:b/>
            <w:sz w:val="24"/>
            <w:szCs w:val="24"/>
            <w:lang w:val="vi-VN" w:eastAsia="vi-VN"/>
            <w:rPrChange w:id="2324" w:author="Thai" w:date="2016-10-23T23:15:00Z">
              <w:rPr>
                <w:rFonts w:eastAsia="Times New Roman"/>
                <w:lang w:val="vi-VN" w:eastAsia="vi-VN"/>
              </w:rPr>
            </w:rPrChange>
          </w:rPr>
          <w:t xml:space="preserve"> thang máy</w:t>
        </w:r>
        <w:r w:rsidRPr="00E810B2">
          <w:rPr>
            <w:rFonts w:ascii="Times New Roman" w:eastAsia="Times New Roman" w:hAnsi="Times New Roman" w:cs="Times New Roman"/>
            <w:sz w:val="24"/>
            <w:szCs w:val="24"/>
            <w:lang w:val="vi-VN" w:eastAsia="vi-VN"/>
            <w:rPrChange w:id="2325" w:author="Thai" w:date="2016-10-23T23:15:00Z">
              <w:rPr>
                <w:rFonts w:eastAsia="Times New Roman"/>
                <w:lang w:val="vi-VN" w:eastAsia="vi-VN"/>
              </w:rPr>
            </w:rPrChange>
          </w:rPr>
          <w:t xml:space="preserve">. Trong một hệ thống điều khiển </w:t>
        </w:r>
      </w:ins>
      <w:ins w:id="2326" w:author="Huỳnh Ngọc Thắng" w:date="2016-11-16T20:15:00Z">
        <w:r w:rsidR="00BE7BFD">
          <w:rPr>
            <w:rFonts w:ascii="Times New Roman" w:eastAsia="Times New Roman" w:hAnsi="Times New Roman" w:cs="Times New Roman"/>
            <w:sz w:val="24"/>
            <w:szCs w:val="24"/>
            <w:lang w:eastAsia="vi-VN"/>
          </w:rPr>
          <w:t>đích đến</w:t>
        </w:r>
      </w:ins>
      <w:ins w:id="2327" w:author="ismail - [2010]" w:date="2016-10-23T19:57:00Z">
        <w:del w:id="2328" w:author="Huỳnh Ngọc Thắng" w:date="2016-11-16T20:15:00Z">
          <w:r w:rsidRPr="00E810B2" w:rsidDel="00BE7BFD">
            <w:rPr>
              <w:rFonts w:ascii="Times New Roman" w:eastAsia="Times New Roman" w:hAnsi="Times New Roman" w:cs="Times New Roman"/>
              <w:sz w:val="24"/>
              <w:szCs w:val="24"/>
              <w:lang w:val="vi-VN" w:eastAsia="vi-VN"/>
              <w:rPrChange w:id="2329" w:author="Thai" w:date="2016-10-23T23:15:00Z">
                <w:rPr>
                  <w:rFonts w:eastAsia="Times New Roman"/>
                  <w:lang w:val="vi-VN" w:eastAsia="vi-VN"/>
                </w:rPr>
              </w:rPrChange>
            </w:rPr>
            <w:delText>hướng</w:delText>
          </w:r>
        </w:del>
        <w:r w:rsidRPr="00E810B2">
          <w:rPr>
            <w:rFonts w:ascii="Times New Roman" w:eastAsia="Times New Roman" w:hAnsi="Times New Roman" w:cs="Times New Roman"/>
            <w:sz w:val="24"/>
            <w:szCs w:val="24"/>
            <w:lang w:val="vi-VN" w:eastAsia="vi-VN"/>
            <w:rPrChange w:id="2330" w:author="Thai" w:date="2016-10-23T23:15:00Z">
              <w:rPr>
                <w:rFonts w:eastAsia="Times New Roman"/>
                <w:lang w:val="vi-VN" w:eastAsia="vi-VN"/>
              </w:rPr>
            </w:rPrChange>
          </w:rPr>
          <w:t>, tầng đích mong muốn được nhập vào điều khiển</w:t>
        </w:r>
      </w:ins>
    </w:p>
    <w:p w:rsidR="00AD7A6C" w:rsidRPr="00E810B2" w:rsidRDefault="00AD7A6C">
      <w:pPr>
        <w:spacing w:line="240" w:lineRule="auto"/>
        <w:ind w:left="1440"/>
        <w:jc w:val="both"/>
        <w:rPr>
          <w:ins w:id="2331" w:author="ismail - [2010]" w:date="2016-10-23T19:57:00Z"/>
          <w:rFonts w:ascii="Times New Roman" w:eastAsia="Times New Roman" w:hAnsi="Times New Roman" w:cs="Times New Roman"/>
          <w:color w:val="auto"/>
          <w:sz w:val="24"/>
          <w:szCs w:val="24"/>
          <w:lang w:val="vi-VN" w:eastAsia="vi-VN"/>
        </w:rPr>
        <w:pPrChange w:id="2332" w:author="ismail - [2010]" w:date="2016-10-23T20:51:00Z">
          <w:pPr>
            <w:spacing w:line="240" w:lineRule="auto"/>
            <w:ind w:left="1440"/>
          </w:pPr>
        </w:pPrChange>
      </w:pPr>
      <w:ins w:id="2333" w:author="ismail - [2010]" w:date="2016-10-23T19:57:00Z">
        <w:r w:rsidRPr="00E810B2">
          <w:rPr>
            <w:rFonts w:ascii="Times New Roman" w:eastAsia="Times New Roman" w:hAnsi="Times New Roman" w:cs="Times New Roman"/>
            <w:sz w:val="24"/>
            <w:szCs w:val="24"/>
            <w:lang w:val="vi-VN" w:eastAsia="vi-VN"/>
            <w:rPrChange w:id="2334" w:author="Thai" w:date="2016-10-23T23:15:00Z">
              <w:rPr>
                <w:rFonts w:eastAsia="Times New Roman"/>
                <w:lang w:val="vi-VN" w:eastAsia="vi-VN"/>
              </w:rPr>
            </w:rPrChange>
          </w:rPr>
          <w:t xml:space="preserve">Bảng điều khiển bên ngoài thang máy (A và B). Sau khi nhập </w:t>
        </w:r>
      </w:ins>
      <w:ins w:id="2335" w:author="Huỳnh Ngọc Thắng" w:date="2016-11-16T20:15:00Z">
        <w:r w:rsidR="00BE7BFD">
          <w:rPr>
            <w:rFonts w:ascii="Times New Roman" w:eastAsia="Times New Roman" w:hAnsi="Times New Roman" w:cs="Times New Roman"/>
            <w:sz w:val="24"/>
            <w:szCs w:val="24"/>
            <w:lang w:eastAsia="vi-VN"/>
          </w:rPr>
          <w:t>tầng cần</w:t>
        </w:r>
      </w:ins>
      <w:ins w:id="2336" w:author="ismail - [2010]" w:date="2016-10-23T19:57:00Z">
        <w:del w:id="2337" w:author="Huỳnh Ngọc Thắng" w:date="2016-11-16T20:15:00Z">
          <w:r w:rsidRPr="00E810B2" w:rsidDel="00BE7BFD">
            <w:rPr>
              <w:rFonts w:ascii="Times New Roman" w:eastAsia="Times New Roman" w:hAnsi="Times New Roman" w:cs="Times New Roman"/>
              <w:sz w:val="24"/>
              <w:szCs w:val="24"/>
              <w:lang w:val="vi-VN" w:eastAsia="vi-VN"/>
              <w:rPrChange w:id="2338" w:author="Thai" w:date="2016-10-23T23:15:00Z">
                <w:rPr>
                  <w:rFonts w:eastAsia="Times New Roman"/>
                  <w:lang w:val="vi-VN" w:eastAsia="vi-VN"/>
                </w:rPr>
              </w:rPrChange>
            </w:rPr>
            <w:delText>các điểm</w:delText>
          </w:r>
        </w:del>
        <w:r w:rsidRPr="00E810B2">
          <w:rPr>
            <w:rFonts w:ascii="Times New Roman" w:eastAsia="Times New Roman" w:hAnsi="Times New Roman" w:cs="Times New Roman"/>
            <w:sz w:val="24"/>
            <w:szCs w:val="24"/>
            <w:lang w:val="vi-VN" w:eastAsia="vi-VN"/>
            <w:rPrChange w:id="2339" w:author="Thai" w:date="2016-10-23T23:15:00Z">
              <w:rPr>
                <w:rFonts w:eastAsia="Times New Roman"/>
                <w:lang w:val="vi-VN" w:eastAsia="vi-VN"/>
              </w:rPr>
            </w:rPrChange>
          </w:rPr>
          <w:t xml:space="preserve"> đến</w:t>
        </w:r>
      </w:ins>
      <w:ins w:id="2340" w:author="ismail - [2010]" w:date="2016-10-23T20:51:00Z">
        <w:r w:rsidR="005151EB" w:rsidRPr="00E810B2">
          <w:rPr>
            <w:rFonts w:ascii="Times New Roman" w:eastAsia="Times New Roman" w:hAnsi="Times New Roman" w:cs="Times New Roman"/>
            <w:color w:val="auto"/>
            <w:sz w:val="24"/>
            <w:szCs w:val="24"/>
            <w:lang w:val="vi-VN" w:eastAsia="vi-VN"/>
            <w:rPrChange w:id="2341" w:author="Thai" w:date="2016-10-23T23:15:00Z">
              <w:rPr>
                <w:rFonts w:ascii="Times New Roman" w:eastAsia="Times New Roman" w:hAnsi="Times New Roman" w:cs="Times New Roman"/>
                <w:color w:val="auto"/>
                <w:sz w:val="24"/>
                <w:szCs w:val="24"/>
                <w:lang w:eastAsia="vi-VN"/>
              </w:rPr>
            </w:rPrChange>
          </w:rPr>
          <w:t xml:space="preserve"> </w:t>
        </w:r>
      </w:ins>
      <w:ins w:id="2342" w:author="ismail - [2010]" w:date="2016-10-23T19:57:00Z">
        <w:del w:id="2343" w:author="Huỳnh Ngọc Thắng" w:date="2016-11-16T20:15:00Z">
          <w:r w:rsidRPr="00E810B2" w:rsidDel="00BE7BFD">
            <w:rPr>
              <w:rFonts w:ascii="Times New Roman" w:eastAsia="Times New Roman" w:hAnsi="Times New Roman" w:cs="Times New Roman"/>
              <w:sz w:val="24"/>
              <w:szCs w:val="24"/>
              <w:lang w:val="vi-VN" w:eastAsia="vi-VN"/>
              <w:rPrChange w:id="2344" w:author="Thai" w:date="2016-10-23T23:15:00Z">
                <w:rPr>
                  <w:rFonts w:eastAsia="Times New Roman"/>
                  <w:lang w:val="vi-VN" w:eastAsia="vi-VN"/>
                </w:rPr>
              </w:rPrChange>
            </w:rPr>
            <w:delText xml:space="preserve">sàn </w:delText>
          </w:r>
        </w:del>
        <w:r w:rsidRPr="00E810B2">
          <w:rPr>
            <w:rFonts w:ascii="Times New Roman" w:eastAsia="Times New Roman" w:hAnsi="Times New Roman" w:cs="Times New Roman"/>
            <w:sz w:val="24"/>
            <w:szCs w:val="24"/>
            <w:lang w:val="vi-VN" w:eastAsia="vi-VN"/>
            <w:rPrChange w:id="2345" w:author="Thai" w:date="2016-10-23T23:15:00Z">
              <w:rPr>
                <w:rFonts w:eastAsia="Times New Roman"/>
                <w:lang w:val="vi-VN" w:eastAsia="vi-VN"/>
              </w:rPr>
            </w:rPrChange>
          </w:rPr>
          <w:t xml:space="preserve">vào B, màn hình hiển thị </w:t>
        </w:r>
      </w:ins>
      <w:ins w:id="2346" w:author="Huỳnh Ngọc Thắng" w:date="2016-11-16T20:15:00Z">
        <w:r w:rsidR="00BE7BFD">
          <w:rPr>
            <w:rFonts w:ascii="Times New Roman" w:eastAsia="Times New Roman" w:hAnsi="Times New Roman" w:cs="Times New Roman"/>
            <w:sz w:val="24"/>
            <w:szCs w:val="24"/>
            <w:lang w:eastAsia="vi-VN"/>
          </w:rPr>
          <w:t>hướng dẫn</w:t>
        </w:r>
      </w:ins>
      <w:ins w:id="2347" w:author="ismail - [2010]" w:date="2016-10-23T19:57:00Z">
        <w:del w:id="2348" w:author="Huỳnh Ngọc Thắng" w:date="2016-11-16T20:15:00Z">
          <w:r w:rsidRPr="00E810B2" w:rsidDel="00BE7BFD">
            <w:rPr>
              <w:rFonts w:ascii="Times New Roman" w:eastAsia="Times New Roman" w:hAnsi="Times New Roman" w:cs="Times New Roman"/>
              <w:sz w:val="24"/>
              <w:szCs w:val="24"/>
              <w:lang w:val="vi-VN" w:eastAsia="vi-VN"/>
              <w:rPrChange w:id="2349" w:author="Thai" w:date="2016-10-23T23:15:00Z">
                <w:rPr>
                  <w:rFonts w:eastAsia="Times New Roman"/>
                  <w:lang w:val="vi-VN" w:eastAsia="vi-VN"/>
                </w:rPr>
              </w:rPrChange>
            </w:rPr>
            <w:delText>chỉ đạo</w:delText>
          </w:r>
        </w:del>
        <w:r w:rsidRPr="00E810B2">
          <w:rPr>
            <w:rFonts w:ascii="Times New Roman" w:eastAsia="Times New Roman" w:hAnsi="Times New Roman" w:cs="Times New Roman"/>
            <w:sz w:val="24"/>
            <w:szCs w:val="24"/>
            <w:lang w:val="vi-VN" w:eastAsia="vi-VN"/>
            <w:rPrChange w:id="2350" w:author="Thai" w:date="2016-10-23T23:15:00Z">
              <w:rPr>
                <w:rFonts w:eastAsia="Times New Roman"/>
                <w:lang w:val="vi-VN" w:eastAsia="vi-VN"/>
              </w:rPr>
            </w:rPrChange>
          </w:rPr>
          <w:t xml:space="preserve"> các du khách đến thang máy thích hợp,</w:t>
        </w:r>
      </w:ins>
      <w:ins w:id="2351" w:author="ismail - [2010]" w:date="2016-10-23T20:51:00Z">
        <w:r w:rsidR="005151EB" w:rsidRPr="00E810B2">
          <w:rPr>
            <w:rFonts w:ascii="Times New Roman" w:eastAsia="Times New Roman" w:hAnsi="Times New Roman" w:cs="Times New Roman"/>
            <w:color w:val="auto"/>
            <w:sz w:val="24"/>
            <w:szCs w:val="24"/>
            <w:lang w:val="vi-VN" w:eastAsia="vi-VN"/>
            <w:rPrChange w:id="2352" w:author="Thai" w:date="2016-10-23T23:15:00Z">
              <w:rPr>
                <w:rFonts w:ascii="Times New Roman" w:eastAsia="Times New Roman" w:hAnsi="Times New Roman" w:cs="Times New Roman"/>
                <w:color w:val="auto"/>
                <w:sz w:val="24"/>
                <w:szCs w:val="24"/>
                <w:lang w:eastAsia="vi-VN"/>
              </w:rPr>
            </w:rPrChange>
          </w:rPr>
          <w:t xml:space="preserve"> </w:t>
        </w:r>
      </w:ins>
      <w:ins w:id="2353" w:author="ismail - [2010]" w:date="2016-10-23T19:57:00Z">
        <w:r w:rsidRPr="00E810B2">
          <w:rPr>
            <w:rFonts w:ascii="Times New Roman" w:eastAsia="Times New Roman" w:hAnsi="Times New Roman" w:cs="Times New Roman"/>
            <w:sz w:val="24"/>
            <w:szCs w:val="24"/>
            <w:lang w:val="vi-VN" w:eastAsia="vi-VN"/>
            <w:rPrChange w:id="2354" w:author="Thai" w:date="2016-10-23T23:15:00Z">
              <w:rPr>
                <w:rFonts w:eastAsia="Times New Roman"/>
                <w:lang w:val="vi-VN" w:eastAsia="vi-VN"/>
              </w:rPr>
            </w:rPrChange>
          </w:rPr>
          <w:t xml:space="preserve">như trong C, nơi "32" đã được nhập vào như là </w:t>
        </w:r>
      </w:ins>
      <w:ins w:id="2355" w:author="Huỳnh Ngọc Thắng" w:date="2016-11-16T20:16:00Z">
        <w:r w:rsidR="00BE7BFD">
          <w:rPr>
            <w:rFonts w:ascii="Times New Roman" w:eastAsia="Times New Roman" w:hAnsi="Times New Roman" w:cs="Times New Roman"/>
            <w:sz w:val="24"/>
            <w:szCs w:val="24"/>
            <w:lang w:eastAsia="vi-VN"/>
          </w:rPr>
          <w:t>tầng cần đến</w:t>
        </w:r>
      </w:ins>
      <w:ins w:id="2356" w:author="ismail - [2010]" w:date="2016-10-23T19:57:00Z">
        <w:del w:id="2357" w:author="Huỳnh Ngọc Thắng" w:date="2016-11-16T20:16:00Z">
          <w:r w:rsidRPr="00E810B2" w:rsidDel="00BE7BFD">
            <w:rPr>
              <w:rFonts w:ascii="Times New Roman" w:eastAsia="Times New Roman" w:hAnsi="Times New Roman" w:cs="Times New Roman"/>
              <w:sz w:val="24"/>
              <w:szCs w:val="24"/>
              <w:lang w:val="vi-VN" w:eastAsia="vi-VN"/>
              <w:rPrChange w:id="2358" w:author="Thai" w:date="2016-10-23T23:15:00Z">
                <w:rPr>
                  <w:rFonts w:eastAsia="Times New Roman"/>
                  <w:lang w:val="vi-VN" w:eastAsia="vi-VN"/>
                </w:rPr>
              </w:rPrChange>
            </w:rPr>
            <w:delText>những điểm đến sàn</w:delText>
          </w:r>
          <w:r w:rsidRPr="00E810B2" w:rsidDel="00CB4E02">
            <w:rPr>
              <w:rFonts w:ascii="Times New Roman" w:eastAsia="Times New Roman" w:hAnsi="Times New Roman" w:cs="Times New Roman"/>
              <w:sz w:val="24"/>
              <w:szCs w:val="24"/>
              <w:lang w:val="vi-VN" w:eastAsia="vi-VN"/>
              <w:rPrChange w:id="2359" w:author="Thai" w:date="2016-10-23T23:15:00Z">
                <w:rPr>
                  <w:rFonts w:eastAsia="Times New Roman"/>
                  <w:lang w:val="vi-VN" w:eastAsia="vi-VN"/>
                </w:rPr>
              </w:rPrChange>
            </w:rPr>
            <w:delText xml:space="preserve"> mong muố</w:delText>
          </w:r>
        </w:del>
        <w:r w:rsidRPr="00E810B2">
          <w:rPr>
            <w:rFonts w:ascii="Times New Roman" w:eastAsia="Times New Roman" w:hAnsi="Times New Roman" w:cs="Times New Roman"/>
            <w:sz w:val="24"/>
            <w:szCs w:val="24"/>
            <w:lang w:val="vi-VN" w:eastAsia="vi-VN"/>
            <w:rPrChange w:id="2360" w:author="Thai" w:date="2016-10-23T23:15:00Z">
              <w:rPr>
                <w:rFonts w:eastAsia="Times New Roman"/>
                <w:lang w:val="vi-VN" w:eastAsia="vi-VN"/>
              </w:rPr>
            </w:rPrChange>
          </w:rPr>
          <w:t xml:space="preserve">, và người đó </w:t>
        </w:r>
        <w:del w:id="2361" w:author="Huỳnh Ngọc Thắng" w:date="2016-11-16T20:16:00Z">
          <w:r w:rsidRPr="00E810B2" w:rsidDel="00CB4E02">
            <w:rPr>
              <w:rFonts w:ascii="Times New Roman" w:eastAsia="Times New Roman" w:hAnsi="Times New Roman" w:cs="Times New Roman"/>
              <w:sz w:val="24"/>
              <w:szCs w:val="24"/>
              <w:lang w:val="vi-VN" w:eastAsia="vi-VN"/>
              <w:rPrChange w:id="2362" w:author="Thai" w:date="2016-10-23T23:15:00Z">
                <w:rPr>
                  <w:rFonts w:eastAsia="Times New Roman"/>
                  <w:lang w:val="vi-VN" w:eastAsia="vi-VN"/>
                </w:rPr>
              </w:rPrChange>
            </w:rPr>
            <w:delText>là</w:delText>
          </w:r>
        </w:del>
        <w:r w:rsidRPr="00E810B2">
          <w:rPr>
            <w:rFonts w:ascii="Times New Roman" w:eastAsia="Times New Roman" w:hAnsi="Times New Roman" w:cs="Times New Roman"/>
            <w:sz w:val="24"/>
            <w:szCs w:val="24"/>
            <w:lang w:val="vi-VN" w:eastAsia="vi-VN"/>
            <w:rPrChange w:id="2363" w:author="Thai" w:date="2016-10-23T23:15:00Z">
              <w:rPr>
                <w:rFonts w:eastAsia="Times New Roman"/>
                <w:lang w:val="vi-VN" w:eastAsia="vi-VN"/>
              </w:rPr>
            </w:rPrChange>
          </w:rPr>
          <w:t xml:space="preserve"> </w:t>
        </w:r>
      </w:ins>
      <w:ins w:id="2364" w:author="Huỳnh Ngọc Thắng" w:date="2016-11-16T20:16:00Z">
        <w:r w:rsidR="00CB4E02">
          <w:rPr>
            <w:rFonts w:ascii="Times New Roman" w:eastAsia="Times New Roman" w:hAnsi="Times New Roman" w:cs="Times New Roman"/>
            <w:sz w:val="24"/>
            <w:szCs w:val="24"/>
            <w:lang w:eastAsia="vi-VN"/>
          </w:rPr>
          <w:t xml:space="preserve">được </w:t>
        </w:r>
      </w:ins>
      <w:ins w:id="2365" w:author="ismail - [2010]" w:date="2016-10-23T19:57:00Z">
        <w:r w:rsidRPr="00E810B2">
          <w:rPr>
            <w:rFonts w:ascii="Times New Roman" w:eastAsia="Times New Roman" w:hAnsi="Times New Roman" w:cs="Times New Roman"/>
            <w:sz w:val="24"/>
            <w:szCs w:val="24"/>
            <w:lang w:val="vi-VN" w:eastAsia="vi-VN"/>
            <w:rPrChange w:id="2366" w:author="Thai" w:date="2016-10-23T23:15:00Z">
              <w:rPr>
                <w:rFonts w:eastAsia="Times New Roman"/>
                <w:lang w:val="vi-VN" w:eastAsia="vi-VN"/>
              </w:rPr>
            </w:rPrChange>
          </w:rPr>
          <w:t xml:space="preserve">hướng </w:t>
        </w:r>
      </w:ins>
      <w:ins w:id="2367" w:author="Huỳnh Ngọc Thắng" w:date="2016-11-16T20:16:00Z">
        <w:r w:rsidR="00CB4E02">
          <w:rPr>
            <w:rFonts w:ascii="Times New Roman" w:eastAsia="Times New Roman" w:hAnsi="Times New Roman" w:cs="Times New Roman"/>
            <w:sz w:val="24"/>
            <w:szCs w:val="24"/>
            <w:lang w:eastAsia="vi-VN"/>
          </w:rPr>
          <w:t xml:space="preserve">dẫn </w:t>
        </w:r>
      </w:ins>
      <w:ins w:id="2368" w:author="ismail - [2010]" w:date="2016-10-23T19:57:00Z">
        <w:r w:rsidRPr="00E810B2">
          <w:rPr>
            <w:rFonts w:ascii="Times New Roman" w:eastAsia="Times New Roman" w:hAnsi="Times New Roman" w:cs="Times New Roman"/>
            <w:sz w:val="24"/>
            <w:szCs w:val="24"/>
            <w:lang w:val="vi-VN" w:eastAsia="vi-VN"/>
            <w:rPrChange w:id="2369" w:author="Thai" w:date="2016-10-23T23:15:00Z">
              <w:rPr>
                <w:rFonts w:eastAsia="Times New Roman"/>
                <w:lang w:val="vi-VN" w:eastAsia="vi-VN"/>
              </w:rPr>
            </w:rPrChange>
          </w:rPr>
          <w:t>đến thang máy "L" (thang máy đầu tiên trên</w:t>
        </w:r>
      </w:ins>
      <w:ins w:id="2370" w:author="ismail - [2010]" w:date="2016-10-23T20:51:00Z">
        <w:r w:rsidR="005151EB" w:rsidRPr="00E810B2">
          <w:rPr>
            <w:rFonts w:ascii="Times New Roman" w:eastAsia="Times New Roman" w:hAnsi="Times New Roman" w:cs="Times New Roman"/>
            <w:color w:val="auto"/>
            <w:sz w:val="24"/>
            <w:szCs w:val="24"/>
            <w:lang w:val="vi-VN" w:eastAsia="vi-VN"/>
            <w:rPrChange w:id="2371" w:author="Thai" w:date="2016-10-23T23:15:00Z">
              <w:rPr>
                <w:rFonts w:ascii="Times New Roman" w:eastAsia="Times New Roman" w:hAnsi="Times New Roman" w:cs="Times New Roman"/>
                <w:color w:val="auto"/>
                <w:sz w:val="24"/>
                <w:szCs w:val="24"/>
                <w:lang w:eastAsia="vi-VN"/>
              </w:rPr>
            </w:rPrChange>
          </w:rPr>
          <w:t xml:space="preserve"> </w:t>
        </w:r>
      </w:ins>
      <w:ins w:id="2372" w:author="ismail - [2010]" w:date="2016-10-23T19:57:00Z">
        <w:r w:rsidRPr="00E810B2">
          <w:rPr>
            <w:rFonts w:ascii="Times New Roman" w:eastAsia="Times New Roman" w:hAnsi="Times New Roman" w:cs="Times New Roman"/>
            <w:sz w:val="24"/>
            <w:szCs w:val="24"/>
            <w:lang w:val="vi-VN" w:eastAsia="vi-VN"/>
            <w:rPrChange w:id="2373" w:author="Thai" w:date="2016-10-23T23:15:00Z">
              <w:rPr>
                <w:rFonts w:eastAsia="Times New Roman"/>
                <w:lang w:val="vi-VN" w:eastAsia="vi-VN"/>
              </w:rPr>
            </w:rPrChange>
          </w:rPr>
          <w:t>trái, trong A). Không có cách nào để xác định sàn từ bên trong thang máy:</w:t>
        </w:r>
      </w:ins>
    </w:p>
    <w:p w:rsidR="00AD7A6C" w:rsidRPr="00E810B2" w:rsidRDefault="00AD7A6C">
      <w:pPr>
        <w:spacing w:line="240" w:lineRule="auto"/>
        <w:ind w:left="1440"/>
        <w:jc w:val="both"/>
        <w:rPr>
          <w:ins w:id="2374" w:author="ismail - [2010]" w:date="2016-10-23T19:58:00Z"/>
          <w:rFonts w:ascii="Times New Roman" w:eastAsia="Times New Roman" w:hAnsi="Times New Roman" w:cs="Times New Roman"/>
          <w:color w:val="auto"/>
          <w:sz w:val="24"/>
          <w:szCs w:val="24"/>
          <w:lang w:val="vi-VN" w:eastAsia="vi-VN"/>
        </w:rPr>
        <w:pPrChange w:id="2375" w:author="ismail - [2010]" w:date="2016-10-23T20:06:00Z">
          <w:pPr>
            <w:spacing w:after="240" w:line="240" w:lineRule="auto"/>
          </w:pPr>
        </w:pPrChange>
      </w:pPr>
      <w:ins w:id="2376" w:author="ismail - [2010]" w:date="2016-10-23T19:57:00Z">
        <w:r w:rsidRPr="00E810B2">
          <w:rPr>
            <w:rFonts w:ascii="Times New Roman" w:eastAsia="Times New Roman" w:hAnsi="Times New Roman" w:cs="Times New Roman"/>
            <w:sz w:val="24"/>
            <w:szCs w:val="24"/>
            <w:lang w:val="vi-VN" w:eastAsia="vi-VN"/>
            <w:rPrChange w:id="2377" w:author="Thai" w:date="2016-10-23T23:15:00Z">
              <w:rPr>
                <w:rFonts w:eastAsia="Times New Roman"/>
                <w:lang w:val="vi-VN" w:eastAsia="vi-VN"/>
              </w:rPr>
            </w:rPrChange>
          </w:rPr>
          <w:lastRenderedPageBreak/>
          <w:t xml:space="preserve">Bên trong, các điều khiển duy nhất để mở và đóng các cửa ra vào và một </w:t>
        </w:r>
      </w:ins>
      <w:ins w:id="2378" w:author="Huỳnh Ngọc Thắng" w:date="2016-11-16T20:17:00Z">
        <w:r w:rsidR="00CB4E02">
          <w:rPr>
            <w:rFonts w:ascii="Times New Roman" w:eastAsia="Times New Roman" w:hAnsi="Times New Roman" w:cs="Times New Roman"/>
            <w:sz w:val="24"/>
            <w:szCs w:val="24"/>
            <w:lang w:eastAsia="vi-VN"/>
          </w:rPr>
          <w:t xml:space="preserve">chuông </w:t>
        </w:r>
      </w:ins>
      <w:ins w:id="2379" w:author="ismail - [2010]" w:date="2016-10-23T19:57:00Z">
        <w:r w:rsidRPr="00E810B2">
          <w:rPr>
            <w:rFonts w:ascii="Times New Roman" w:eastAsia="Times New Roman" w:hAnsi="Times New Roman" w:cs="Times New Roman"/>
            <w:sz w:val="24"/>
            <w:szCs w:val="24"/>
            <w:lang w:val="vi-VN" w:eastAsia="vi-VN"/>
            <w:rPrChange w:id="2380" w:author="Thai" w:date="2016-10-23T23:15:00Z">
              <w:rPr>
                <w:rFonts w:eastAsia="Times New Roman"/>
                <w:lang w:val="vi-VN" w:eastAsia="vi-VN"/>
              </w:rPr>
            </w:rPrChange>
          </w:rPr>
          <w:t>báo</w:t>
        </w:r>
        <w:del w:id="2381" w:author="Huỳnh Ngọc Thắng" w:date="2016-11-16T20:17:00Z">
          <w:r w:rsidRPr="00E810B2" w:rsidDel="00CB4E02">
            <w:rPr>
              <w:rFonts w:ascii="Times New Roman" w:eastAsia="Times New Roman" w:hAnsi="Times New Roman" w:cs="Times New Roman"/>
              <w:sz w:val="24"/>
              <w:szCs w:val="24"/>
              <w:lang w:val="vi-VN" w:eastAsia="vi-VN"/>
              <w:rPrChange w:id="2382" w:author="Thai" w:date="2016-10-23T23:15:00Z">
                <w:rPr>
                  <w:rFonts w:eastAsia="Times New Roman"/>
                  <w:lang w:val="vi-VN" w:eastAsia="vi-VN"/>
                </w:rPr>
              </w:rPrChange>
            </w:rPr>
            <w:delText xml:space="preserve"> động</w:delText>
          </w:r>
        </w:del>
        <w:r w:rsidRPr="00E810B2">
          <w:rPr>
            <w:rFonts w:ascii="Times New Roman" w:eastAsia="Times New Roman" w:hAnsi="Times New Roman" w:cs="Times New Roman"/>
            <w:sz w:val="24"/>
            <w:szCs w:val="24"/>
            <w:lang w:val="vi-VN" w:eastAsia="vi-VN"/>
            <w:rPrChange w:id="2383" w:author="Thai" w:date="2016-10-23T23:15:00Z">
              <w:rPr>
                <w:rFonts w:eastAsia="Times New Roman"/>
                <w:lang w:val="vi-VN" w:eastAsia="vi-VN"/>
              </w:rPr>
            </w:rPrChange>
          </w:rPr>
          <w:t xml:space="preserve"> (D). Đây là một thiết kế hiệu quả hơn, nhưng khó hiểu đối với người sử dụng </w:t>
        </w:r>
      </w:ins>
      <w:ins w:id="2384" w:author="Huỳnh Ngọc Thắng" w:date="2016-11-16T20:17:00Z">
        <w:r w:rsidR="00CB4E02">
          <w:rPr>
            <w:rFonts w:ascii="Times New Roman" w:eastAsia="Times New Roman" w:hAnsi="Times New Roman" w:cs="Times New Roman"/>
            <w:sz w:val="24"/>
            <w:szCs w:val="24"/>
            <w:lang w:eastAsia="vi-VN"/>
          </w:rPr>
          <w:t>đã quen với</w:t>
        </w:r>
      </w:ins>
      <w:ins w:id="2385" w:author="ismail - [2010]" w:date="2016-10-23T19:57:00Z">
        <w:del w:id="2386" w:author="Huỳnh Ngọc Thắng" w:date="2016-11-16T20:17:00Z">
          <w:r w:rsidRPr="00E810B2" w:rsidDel="00CB4E02">
            <w:rPr>
              <w:rFonts w:ascii="Times New Roman" w:eastAsia="Times New Roman" w:hAnsi="Times New Roman" w:cs="Times New Roman"/>
              <w:sz w:val="24"/>
              <w:szCs w:val="24"/>
              <w:lang w:val="vi-VN" w:eastAsia="vi-VN"/>
              <w:rPrChange w:id="2387" w:author="Thai" w:date="2016-10-23T23:15:00Z">
                <w:rPr>
                  <w:rFonts w:eastAsia="Times New Roman"/>
                  <w:lang w:val="vi-VN" w:eastAsia="vi-VN"/>
                </w:rPr>
              </w:rPrChange>
            </w:rPr>
            <w:delText>để</w:delText>
          </w:r>
        </w:del>
        <w:r w:rsidRPr="00E810B2">
          <w:rPr>
            <w:rFonts w:ascii="Times New Roman" w:eastAsia="Times New Roman" w:hAnsi="Times New Roman" w:cs="Times New Roman"/>
            <w:sz w:val="24"/>
            <w:szCs w:val="24"/>
            <w:lang w:val="vi-VN" w:eastAsia="vi-VN"/>
            <w:rPrChange w:id="2388" w:author="Thai" w:date="2016-10-23T23:15:00Z">
              <w:rPr>
                <w:rFonts w:eastAsia="Times New Roman"/>
                <w:lang w:val="vi-VN" w:eastAsia="vi-VN"/>
              </w:rPr>
            </w:rPrChange>
          </w:rPr>
          <w:t xml:space="preserve"> các hệ thống thông thường.</w:t>
        </w:r>
      </w:ins>
    </w:p>
    <w:p w:rsidR="0098669F" w:rsidRPr="00E810B2" w:rsidRDefault="0098669F">
      <w:pPr>
        <w:spacing w:line="240" w:lineRule="auto"/>
        <w:ind w:left="1440"/>
        <w:jc w:val="both"/>
        <w:rPr>
          <w:ins w:id="2389" w:author="ismail - [2010]" w:date="2016-10-23T19:57:00Z"/>
          <w:rFonts w:ascii="Times New Roman" w:eastAsia="Times New Roman" w:hAnsi="Times New Roman" w:cs="Times New Roman"/>
          <w:color w:val="auto"/>
          <w:sz w:val="24"/>
          <w:szCs w:val="24"/>
          <w:lang w:val="vi-VN" w:eastAsia="vi-VN"/>
        </w:rPr>
        <w:pPrChange w:id="2390" w:author="ismail - [2010]" w:date="2016-10-23T20:06:00Z">
          <w:pPr>
            <w:spacing w:after="240" w:line="240" w:lineRule="auto"/>
          </w:pPr>
        </w:pPrChange>
      </w:pPr>
    </w:p>
    <w:p w:rsidR="00AD7A6C" w:rsidRPr="00E810B2" w:rsidDel="005A09EE" w:rsidRDefault="0098669F">
      <w:pPr>
        <w:spacing w:line="240" w:lineRule="auto"/>
        <w:jc w:val="both"/>
        <w:rPr>
          <w:ins w:id="2391" w:author="ismail - [2010]" w:date="2016-10-23T19:57:00Z"/>
          <w:del w:id="2392" w:author="Thai" w:date="2016-10-23T23:16:00Z"/>
          <w:rFonts w:ascii="Times New Roman" w:eastAsia="Times New Roman" w:hAnsi="Times New Roman" w:cs="Times New Roman"/>
          <w:b/>
          <w:color w:val="auto"/>
          <w:sz w:val="28"/>
          <w:szCs w:val="28"/>
          <w:lang w:val="vi-VN" w:eastAsia="vi-VN"/>
          <w:rPrChange w:id="2393" w:author="Thai" w:date="2016-10-23T23:15:00Z">
            <w:rPr>
              <w:ins w:id="2394" w:author="ismail - [2010]" w:date="2016-10-23T19:57:00Z"/>
              <w:del w:id="2395" w:author="Thai" w:date="2016-10-23T23:16:00Z"/>
              <w:rFonts w:ascii="Times New Roman" w:eastAsia="Times New Roman" w:hAnsi="Times New Roman" w:cs="Times New Roman"/>
              <w:color w:val="auto"/>
              <w:sz w:val="24"/>
              <w:szCs w:val="24"/>
              <w:lang w:val="vi-VN" w:eastAsia="vi-VN"/>
            </w:rPr>
          </w:rPrChange>
        </w:rPr>
        <w:pPrChange w:id="2396" w:author="ismail - [2010]" w:date="2016-10-23T20:06:00Z">
          <w:pPr>
            <w:spacing w:line="240" w:lineRule="auto"/>
          </w:pPr>
        </w:pPrChange>
      </w:pPr>
      <w:ins w:id="2397" w:author="ismail - [2010]" w:date="2016-10-23T19:57:00Z">
        <w:r w:rsidRPr="00E810B2">
          <w:rPr>
            <w:rFonts w:ascii="Times New Roman" w:eastAsia="Times New Roman" w:hAnsi="Times New Roman" w:cs="Times New Roman"/>
            <w:b/>
            <w:sz w:val="28"/>
            <w:szCs w:val="28"/>
            <w:lang w:val="vi-VN" w:eastAsia="vi-VN"/>
            <w:rPrChange w:id="2398" w:author="Thai" w:date="2016-10-23T23:15:00Z">
              <w:rPr>
                <w:rFonts w:ascii="Times New Roman" w:eastAsia="Times New Roman" w:hAnsi="Times New Roman" w:cs="Times New Roman"/>
                <w:b/>
                <w:sz w:val="24"/>
                <w:szCs w:val="24"/>
                <w:lang w:val="vi-VN" w:eastAsia="vi-VN"/>
              </w:rPr>
            </w:rPrChange>
          </w:rPr>
          <w:t>PHẢN HỒI CỦA NGƯỜI DÙNG VỚI VIỆC THAY ĐỔI QUY ƯỚC</w:t>
        </w:r>
        <w:del w:id="2399" w:author="Thai" w:date="2016-10-23T22:52:00Z">
          <w:r w:rsidRPr="00E810B2" w:rsidDel="00710445">
            <w:rPr>
              <w:rFonts w:ascii="Times New Roman" w:eastAsia="Times New Roman" w:hAnsi="Times New Roman" w:cs="Times New Roman"/>
              <w:b/>
              <w:sz w:val="28"/>
              <w:szCs w:val="28"/>
              <w:lang w:val="vi-VN" w:eastAsia="vi-VN"/>
              <w:rPrChange w:id="2400" w:author="Thai" w:date="2016-10-23T23:15:00Z">
                <w:rPr>
                  <w:rFonts w:ascii="Times New Roman" w:eastAsia="Times New Roman" w:hAnsi="Times New Roman" w:cs="Times New Roman"/>
                  <w:b/>
                  <w:sz w:val="24"/>
                  <w:szCs w:val="24"/>
                  <w:lang w:val="vi-VN" w:eastAsia="vi-VN"/>
                </w:rPr>
              </w:rPrChange>
            </w:rPr>
            <w:delText>.</w:delText>
          </w:r>
        </w:del>
      </w:ins>
    </w:p>
    <w:p w:rsidR="00AD7A6C" w:rsidRPr="00E810B2" w:rsidRDefault="00AD7A6C">
      <w:pPr>
        <w:spacing w:line="240" w:lineRule="auto"/>
        <w:jc w:val="both"/>
        <w:rPr>
          <w:ins w:id="2401" w:author="ismail - [2010]" w:date="2016-10-23T19:57:00Z"/>
          <w:rFonts w:ascii="Times New Roman" w:eastAsia="Times New Roman" w:hAnsi="Times New Roman" w:cs="Times New Roman"/>
          <w:color w:val="auto"/>
          <w:sz w:val="24"/>
          <w:szCs w:val="24"/>
          <w:lang w:val="vi-VN" w:eastAsia="vi-VN"/>
        </w:rPr>
        <w:pPrChange w:id="2402" w:author="ismail - [2010]" w:date="2016-10-23T20:06:00Z">
          <w:pPr>
            <w:spacing w:line="240" w:lineRule="auto"/>
          </w:pPr>
        </w:pPrChange>
      </w:pPr>
    </w:p>
    <w:p w:rsidR="00AD7A6C" w:rsidRPr="00E810B2" w:rsidRDefault="00AD7A6C">
      <w:pPr>
        <w:spacing w:line="240" w:lineRule="auto"/>
        <w:jc w:val="both"/>
        <w:rPr>
          <w:ins w:id="2403" w:author="ismail - [2010]" w:date="2016-10-23T19:57:00Z"/>
          <w:rFonts w:ascii="Times New Roman" w:eastAsia="Times New Roman" w:hAnsi="Times New Roman" w:cs="Times New Roman"/>
          <w:color w:val="auto"/>
          <w:sz w:val="24"/>
          <w:szCs w:val="24"/>
          <w:lang w:val="vi-VN" w:eastAsia="vi-VN"/>
        </w:rPr>
        <w:pPrChange w:id="2404" w:author="ismail - [2010]" w:date="2016-10-23T20:06:00Z">
          <w:pPr>
            <w:spacing w:line="240" w:lineRule="auto"/>
          </w:pPr>
        </w:pPrChange>
      </w:pPr>
      <w:ins w:id="2405" w:author="ismail - [2010]" w:date="2016-10-23T19:57:00Z">
        <w:r w:rsidRPr="00E810B2">
          <w:rPr>
            <w:rFonts w:ascii="Times New Roman" w:eastAsia="Times New Roman" w:hAnsi="Times New Roman" w:cs="Times New Roman"/>
            <w:sz w:val="24"/>
            <w:szCs w:val="24"/>
            <w:lang w:val="vi-VN" w:eastAsia="vi-VN"/>
            <w:rPrChange w:id="2406" w:author="Thai" w:date="2016-10-23T23:15:00Z">
              <w:rPr>
                <w:rFonts w:eastAsia="Times New Roman"/>
                <w:lang w:val="vi-VN" w:eastAsia="vi-VN"/>
              </w:rPr>
            </w:rPrChange>
          </w:rPr>
          <w:t xml:space="preserve">Mọi người luôn phản đối và </w:t>
        </w:r>
      </w:ins>
      <w:ins w:id="2407" w:author="Huỳnh Ngọc Thắng" w:date="2016-11-16T20:18:00Z">
        <w:r w:rsidR="001613CC">
          <w:rPr>
            <w:rFonts w:ascii="Times New Roman" w:eastAsia="Times New Roman" w:hAnsi="Times New Roman" w:cs="Times New Roman"/>
            <w:sz w:val="24"/>
            <w:szCs w:val="24"/>
            <w:lang w:eastAsia="vi-VN"/>
          </w:rPr>
          <w:t>phàn nàn</w:t>
        </w:r>
      </w:ins>
      <w:ins w:id="2408" w:author="ismail - [2010]" w:date="2016-10-23T19:57:00Z">
        <w:del w:id="2409" w:author="Huỳnh Ngọc Thắng" w:date="2016-11-16T20:18:00Z">
          <w:r w:rsidRPr="00E810B2" w:rsidDel="001613CC">
            <w:rPr>
              <w:rFonts w:ascii="Times New Roman" w:eastAsia="Times New Roman" w:hAnsi="Times New Roman" w:cs="Times New Roman"/>
              <w:sz w:val="24"/>
              <w:szCs w:val="24"/>
              <w:lang w:val="vi-VN" w:eastAsia="vi-VN"/>
              <w:rPrChange w:id="2410" w:author="Thai" w:date="2016-10-23T23:15:00Z">
                <w:rPr>
                  <w:rFonts w:eastAsia="Times New Roman"/>
                  <w:lang w:val="vi-VN" w:eastAsia="vi-VN"/>
                </w:rPr>
              </w:rPrChange>
            </w:rPr>
            <w:delText>khiếu nại</w:delText>
          </w:r>
        </w:del>
        <w:r w:rsidRPr="00E810B2">
          <w:rPr>
            <w:rFonts w:ascii="Times New Roman" w:eastAsia="Times New Roman" w:hAnsi="Times New Roman" w:cs="Times New Roman"/>
            <w:sz w:val="24"/>
            <w:szCs w:val="24"/>
            <w:lang w:val="vi-VN" w:eastAsia="vi-VN"/>
            <w:rPrChange w:id="2411" w:author="Thai" w:date="2016-10-23T23:15:00Z">
              <w:rPr>
                <w:rFonts w:eastAsia="Times New Roman"/>
                <w:lang w:val="vi-VN" w:eastAsia="vi-VN"/>
              </w:rPr>
            </w:rPrChange>
          </w:rPr>
          <w:t xml:space="preserve"> bất cứ khi nào </w:t>
        </w:r>
      </w:ins>
      <w:ins w:id="2412" w:author="Huỳnh Ngọc Thắng" w:date="2016-11-16T20:18:00Z">
        <w:r w:rsidR="001613CC">
          <w:rPr>
            <w:rFonts w:ascii="Times New Roman" w:eastAsia="Times New Roman" w:hAnsi="Times New Roman" w:cs="Times New Roman"/>
            <w:sz w:val="24"/>
            <w:szCs w:val="24"/>
            <w:lang w:eastAsia="vi-VN"/>
          </w:rPr>
          <w:t xml:space="preserve">có </w:t>
        </w:r>
      </w:ins>
      <w:ins w:id="2413" w:author="ismail - [2010]" w:date="2016-10-23T19:57:00Z">
        <w:r w:rsidRPr="00E810B2">
          <w:rPr>
            <w:rFonts w:ascii="Times New Roman" w:eastAsia="Times New Roman" w:hAnsi="Times New Roman" w:cs="Times New Roman"/>
            <w:sz w:val="24"/>
            <w:szCs w:val="24"/>
            <w:lang w:val="vi-VN" w:eastAsia="vi-VN"/>
            <w:rPrChange w:id="2414" w:author="Thai" w:date="2016-10-23T23:15:00Z">
              <w:rPr>
                <w:rFonts w:eastAsia="Times New Roman"/>
                <w:lang w:val="vi-VN" w:eastAsia="vi-VN"/>
              </w:rPr>
            </w:rPrChange>
          </w:rPr>
          <w:t xml:space="preserve">một cách tiếp cận mới được giới thiệu </w:t>
        </w:r>
      </w:ins>
      <w:ins w:id="2415" w:author="Huỳnh Ngọc Thắng" w:date="2016-11-16T20:19:00Z">
        <w:r w:rsidR="001613CC">
          <w:rPr>
            <w:rFonts w:ascii="Times New Roman" w:eastAsia="Times New Roman" w:hAnsi="Times New Roman" w:cs="Times New Roman"/>
            <w:sz w:val="24"/>
            <w:szCs w:val="24"/>
            <w:lang w:eastAsia="vi-VN"/>
          </w:rPr>
          <w:t>trong một chuỗi</w:t>
        </w:r>
      </w:ins>
      <w:ins w:id="2416" w:author="ismail - [2010]" w:date="2016-10-23T19:57:00Z">
        <w:del w:id="2417" w:author="Huỳnh Ngọc Thắng" w:date="2016-11-16T20:19:00Z">
          <w:r w:rsidRPr="00E810B2" w:rsidDel="001613CC">
            <w:rPr>
              <w:rFonts w:ascii="Times New Roman" w:eastAsia="Times New Roman" w:hAnsi="Times New Roman" w:cs="Times New Roman"/>
              <w:sz w:val="24"/>
              <w:szCs w:val="24"/>
              <w:lang w:val="vi-VN" w:eastAsia="vi-VN"/>
              <w:rPrChange w:id="2418" w:author="Thai" w:date="2016-10-23T23:15:00Z">
                <w:rPr>
                  <w:rFonts w:eastAsia="Times New Roman"/>
                  <w:lang w:val="vi-VN" w:eastAsia="vi-VN"/>
                </w:rPr>
              </w:rPrChange>
            </w:rPr>
            <w:delText>vào một mảng hiện có của các</w:delText>
          </w:r>
        </w:del>
        <w:r w:rsidRPr="00E810B2">
          <w:rPr>
            <w:rFonts w:ascii="Times New Roman" w:eastAsia="Times New Roman" w:hAnsi="Times New Roman" w:cs="Times New Roman"/>
            <w:sz w:val="24"/>
            <w:szCs w:val="24"/>
            <w:lang w:val="vi-VN" w:eastAsia="vi-VN"/>
            <w:rPrChange w:id="2419" w:author="Thai" w:date="2016-10-23T23:15:00Z">
              <w:rPr>
                <w:rFonts w:eastAsia="Times New Roman"/>
                <w:lang w:val="vi-VN" w:eastAsia="vi-VN"/>
              </w:rPr>
            </w:rPrChange>
          </w:rPr>
          <w:t xml:space="preserve"> sản phẩm và hệ thống. Quy ước bị vi phạm: việc học mới là điều bắt buộc. Các giá trị của các </w:t>
        </w:r>
      </w:ins>
      <w:ins w:id="2420" w:author="Huỳnh Ngọc Thắng" w:date="2016-11-16T20:19:00Z">
        <w:r w:rsidR="001613CC">
          <w:rPr>
            <w:rFonts w:ascii="Times New Roman" w:eastAsia="Times New Roman" w:hAnsi="Times New Roman" w:cs="Times New Roman"/>
            <w:sz w:val="24"/>
            <w:szCs w:val="24"/>
            <w:lang w:eastAsia="vi-VN"/>
          </w:rPr>
          <w:t>h</w:t>
        </w:r>
      </w:ins>
      <w:ins w:id="2421" w:author="ismail - [2010]" w:date="2016-10-23T19:57:00Z">
        <w:del w:id="2422" w:author="Huỳnh Ngọc Thắng" w:date="2016-11-16T20:19:00Z">
          <w:r w:rsidRPr="00E810B2" w:rsidDel="001613CC">
            <w:rPr>
              <w:rFonts w:ascii="Times New Roman" w:eastAsia="Times New Roman" w:hAnsi="Times New Roman" w:cs="Times New Roman"/>
              <w:sz w:val="24"/>
              <w:szCs w:val="24"/>
              <w:lang w:val="vi-VN" w:eastAsia="vi-VN"/>
              <w:rPrChange w:id="2423" w:author="Thai" w:date="2016-10-23T23:15:00Z">
                <w:rPr>
                  <w:rFonts w:eastAsia="Times New Roman"/>
                  <w:lang w:val="vi-VN" w:eastAsia="vi-VN"/>
                </w:rPr>
              </w:rPrChange>
            </w:rPr>
            <w:delText>H</w:delText>
          </w:r>
        </w:del>
        <w:r w:rsidRPr="00E810B2">
          <w:rPr>
            <w:rFonts w:ascii="Times New Roman" w:eastAsia="Times New Roman" w:hAnsi="Times New Roman" w:cs="Times New Roman"/>
            <w:sz w:val="24"/>
            <w:szCs w:val="24"/>
            <w:lang w:val="vi-VN" w:eastAsia="vi-VN"/>
            <w:rPrChange w:id="2424" w:author="Thai" w:date="2016-10-23T23:15:00Z">
              <w:rPr>
                <w:rFonts w:eastAsia="Times New Roman"/>
                <w:lang w:val="vi-VN" w:eastAsia="vi-VN"/>
              </w:rPr>
            </w:rPrChange>
          </w:rPr>
          <w:t xml:space="preserve">ệ thống mới </w:t>
        </w:r>
      </w:ins>
      <w:ins w:id="2425" w:author="Huỳnh Ngọc Thắng" w:date="2016-11-16T20:20:00Z">
        <w:r w:rsidR="001613CC">
          <w:rPr>
            <w:rFonts w:ascii="Times New Roman" w:eastAsia="Times New Roman" w:hAnsi="Times New Roman" w:cs="Times New Roman"/>
            <w:sz w:val="24"/>
            <w:szCs w:val="24"/>
            <w:lang w:eastAsia="vi-VN"/>
          </w:rPr>
          <w:t>không được đón nhận</w:t>
        </w:r>
      </w:ins>
      <w:ins w:id="2426" w:author="ismail - [2010]" w:date="2016-10-23T19:57:00Z">
        <w:del w:id="2427" w:author="Huỳnh Ngọc Thắng" w:date="2016-11-16T20:20:00Z">
          <w:r w:rsidRPr="00E810B2" w:rsidDel="001613CC">
            <w:rPr>
              <w:rFonts w:ascii="Times New Roman" w:eastAsia="Times New Roman" w:hAnsi="Times New Roman" w:cs="Times New Roman"/>
              <w:sz w:val="24"/>
              <w:szCs w:val="24"/>
              <w:lang w:val="vi-VN" w:eastAsia="vi-VN"/>
              <w:rPrChange w:id="2428" w:author="Thai" w:date="2016-10-23T23:15:00Z">
                <w:rPr>
                  <w:rFonts w:eastAsia="Times New Roman"/>
                  <w:lang w:val="vi-VN" w:eastAsia="vi-VN"/>
                </w:rPr>
              </w:rPrChange>
            </w:rPr>
            <w:delText xml:space="preserve">này </w:delText>
          </w:r>
        </w:del>
        <w:del w:id="2429" w:author="Huỳnh Ngọc Thắng" w:date="2016-11-16T20:19:00Z">
          <w:r w:rsidRPr="00E810B2" w:rsidDel="001613CC">
            <w:rPr>
              <w:rFonts w:ascii="Times New Roman" w:eastAsia="Times New Roman" w:hAnsi="Times New Roman" w:cs="Times New Roman"/>
              <w:sz w:val="24"/>
              <w:szCs w:val="24"/>
              <w:lang w:val="vi-VN" w:eastAsia="vi-VN"/>
              <w:rPrChange w:id="2430" w:author="Thai" w:date="2016-10-23T23:15:00Z">
                <w:rPr>
                  <w:rFonts w:eastAsia="Times New Roman"/>
                  <w:lang w:val="vi-VN" w:eastAsia="vi-VN"/>
                </w:rPr>
              </w:rPrChange>
            </w:rPr>
            <w:delText>là không thích hợp</w:delText>
          </w:r>
        </w:del>
        <w:r w:rsidRPr="00E810B2">
          <w:rPr>
            <w:rFonts w:ascii="Times New Roman" w:eastAsia="Times New Roman" w:hAnsi="Times New Roman" w:cs="Times New Roman"/>
            <w:sz w:val="24"/>
            <w:szCs w:val="24"/>
            <w:lang w:val="vi-VN" w:eastAsia="vi-VN"/>
            <w:rPrChange w:id="2431" w:author="Thai" w:date="2016-10-23T23:15:00Z">
              <w:rPr>
                <w:rFonts w:eastAsia="Times New Roman"/>
                <w:lang w:val="vi-VN" w:eastAsia="vi-VN"/>
              </w:rPr>
            </w:rPrChange>
          </w:rPr>
          <w:t xml:space="preserve">: đó là sự thay đổi </w:t>
        </w:r>
        <w:del w:id="2432" w:author="Huỳnh Ngọc Thắng" w:date="2016-11-16T20:20:00Z">
          <w:r w:rsidRPr="00E810B2" w:rsidDel="001613CC">
            <w:rPr>
              <w:rFonts w:ascii="Times New Roman" w:eastAsia="Times New Roman" w:hAnsi="Times New Roman" w:cs="Times New Roman"/>
              <w:sz w:val="24"/>
              <w:szCs w:val="24"/>
              <w:lang w:val="vi-VN" w:eastAsia="vi-VN"/>
              <w:rPrChange w:id="2433" w:author="Thai" w:date="2016-10-23T23:15:00Z">
                <w:rPr>
                  <w:rFonts w:eastAsia="Times New Roman"/>
                  <w:lang w:val="vi-VN" w:eastAsia="vi-VN"/>
                </w:rPr>
              </w:rPrChange>
            </w:rPr>
            <w:delText>đó là sự</w:delText>
          </w:r>
        </w:del>
      </w:ins>
      <w:ins w:id="2434" w:author="Huỳnh Ngọc Thắng" w:date="2016-11-16T20:20:00Z">
        <w:r w:rsidR="001613CC">
          <w:rPr>
            <w:rFonts w:ascii="Times New Roman" w:eastAsia="Times New Roman" w:hAnsi="Times New Roman" w:cs="Times New Roman"/>
            <w:sz w:val="24"/>
            <w:szCs w:val="24"/>
            <w:lang w:eastAsia="vi-VN"/>
          </w:rPr>
          <w:t>làm</w:t>
        </w:r>
      </w:ins>
      <w:ins w:id="2435" w:author="ismail - [2010]" w:date="2016-10-23T19:57:00Z">
        <w:r w:rsidRPr="00E810B2">
          <w:rPr>
            <w:rFonts w:ascii="Times New Roman" w:eastAsia="Times New Roman" w:hAnsi="Times New Roman" w:cs="Times New Roman"/>
            <w:sz w:val="24"/>
            <w:szCs w:val="24"/>
            <w:lang w:val="vi-VN" w:eastAsia="vi-VN"/>
            <w:rPrChange w:id="2436" w:author="Thai" w:date="2016-10-23T23:15:00Z">
              <w:rPr>
                <w:rFonts w:eastAsia="Times New Roman"/>
                <w:lang w:val="vi-VN" w:eastAsia="vi-VN"/>
              </w:rPr>
            </w:rPrChange>
          </w:rPr>
          <w:t xml:space="preserve"> đảo lộn</w:t>
        </w:r>
      </w:ins>
      <w:ins w:id="2437" w:author="Huỳnh Ngọc Thắng" w:date="2016-11-16T20:20:00Z">
        <w:r w:rsidR="001613CC">
          <w:rPr>
            <w:rFonts w:ascii="Times New Roman" w:eastAsia="Times New Roman" w:hAnsi="Times New Roman" w:cs="Times New Roman"/>
            <w:sz w:val="24"/>
            <w:szCs w:val="24"/>
            <w:lang w:eastAsia="vi-VN"/>
          </w:rPr>
          <w:t xml:space="preserve"> mọi thứ</w:t>
        </w:r>
      </w:ins>
      <w:ins w:id="2438" w:author="ismail - [2010]" w:date="2016-10-23T19:57:00Z">
        <w:r w:rsidRPr="00E810B2">
          <w:rPr>
            <w:rFonts w:ascii="Times New Roman" w:eastAsia="Times New Roman" w:hAnsi="Times New Roman" w:cs="Times New Roman"/>
            <w:sz w:val="24"/>
            <w:szCs w:val="24"/>
            <w:lang w:val="vi-VN" w:eastAsia="vi-VN"/>
            <w:rPrChange w:id="2439" w:author="Thai" w:date="2016-10-23T23:15:00Z">
              <w:rPr>
                <w:rFonts w:eastAsia="Times New Roman"/>
                <w:lang w:val="vi-VN" w:eastAsia="vi-VN"/>
              </w:rPr>
            </w:rPrChange>
          </w:rPr>
          <w:t>. Các bộ kiểm soát điểm đến thang máy chỉ là một trong nhiều ví dụ như vậy.</w:t>
        </w:r>
      </w:ins>
    </w:p>
    <w:p w:rsidR="00043CC7" w:rsidRPr="00E810B2" w:rsidRDefault="00AD7A6C">
      <w:pPr>
        <w:spacing w:line="240" w:lineRule="auto"/>
        <w:ind w:firstLine="720"/>
        <w:jc w:val="both"/>
        <w:rPr>
          <w:ins w:id="2440" w:author="Thai" w:date="2016-10-23T22:52:00Z"/>
          <w:rFonts w:ascii="Times New Roman" w:eastAsia="Times New Roman" w:hAnsi="Times New Roman" w:cs="Times New Roman"/>
          <w:sz w:val="24"/>
          <w:szCs w:val="24"/>
          <w:lang w:val="vi-VN" w:eastAsia="vi-VN"/>
        </w:rPr>
        <w:pPrChange w:id="2441" w:author="Thai" w:date="2016-10-23T22:52:00Z">
          <w:pPr>
            <w:spacing w:line="240" w:lineRule="auto"/>
          </w:pPr>
        </w:pPrChange>
      </w:pPr>
      <w:ins w:id="2442" w:author="ismail - [2010]" w:date="2016-10-23T19:57:00Z">
        <w:del w:id="2443" w:author="Huỳnh Ngọc Thắng" w:date="2016-11-16T20:21:00Z">
          <w:r w:rsidRPr="00E810B2" w:rsidDel="001613CC">
            <w:rPr>
              <w:rFonts w:ascii="Times New Roman" w:eastAsia="Times New Roman" w:hAnsi="Times New Roman" w:cs="Times New Roman"/>
              <w:sz w:val="24"/>
              <w:szCs w:val="24"/>
              <w:lang w:val="vi-VN" w:eastAsia="vi-VN"/>
              <w:rPrChange w:id="2444" w:author="Thai" w:date="2016-10-23T23:15:00Z">
                <w:rPr>
                  <w:rFonts w:eastAsia="Times New Roman"/>
                  <w:lang w:val="vi-VN" w:eastAsia="vi-VN"/>
                </w:rPr>
              </w:rPrChange>
            </w:rPr>
            <w:delText>Các h</w:delText>
          </w:r>
        </w:del>
      </w:ins>
      <w:ins w:id="2445" w:author="Huỳnh Ngọc Thắng" w:date="2016-11-16T20:21:00Z">
        <w:r w:rsidR="001613CC">
          <w:rPr>
            <w:rFonts w:ascii="Times New Roman" w:eastAsia="Times New Roman" w:hAnsi="Times New Roman" w:cs="Times New Roman"/>
            <w:sz w:val="24"/>
            <w:szCs w:val="24"/>
            <w:lang w:eastAsia="vi-VN"/>
          </w:rPr>
          <w:t>H</w:t>
        </w:r>
      </w:ins>
      <w:ins w:id="2446" w:author="ismail - [2010]" w:date="2016-10-23T19:57:00Z">
        <w:r w:rsidRPr="00E810B2">
          <w:rPr>
            <w:rFonts w:ascii="Times New Roman" w:eastAsia="Times New Roman" w:hAnsi="Times New Roman" w:cs="Times New Roman"/>
            <w:sz w:val="24"/>
            <w:szCs w:val="24"/>
            <w:lang w:val="vi-VN" w:eastAsia="vi-VN"/>
            <w:rPrChange w:id="2447" w:author="Thai" w:date="2016-10-23T23:15:00Z">
              <w:rPr>
                <w:rFonts w:eastAsia="Times New Roman"/>
                <w:lang w:val="vi-VN" w:eastAsia="vi-VN"/>
              </w:rPr>
            </w:rPrChange>
          </w:rPr>
          <w:t xml:space="preserve">ệ thống </w:t>
        </w:r>
        <w:del w:id="2448" w:author="Huỳnh Ngọc Thắng" w:date="2016-11-16T20:21:00Z">
          <w:r w:rsidRPr="00E810B2" w:rsidDel="001613CC">
            <w:rPr>
              <w:rFonts w:ascii="Times New Roman" w:eastAsia="Times New Roman" w:hAnsi="Times New Roman" w:cs="Times New Roman"/>
              <w:sz w:val="24"/>
              <w:szCs w:val="24"/>
              <w:lang w:val="vi-VN" w:eastAsia="vi-VN"/>
              <w:rPrChange w:id="2449" w:author="Thai" w:date="2016-10-23T23:15:00Z">
                <w:rPr>
                  <w:rFonts w:eastAsia="Times New Roman"/>
                  <w:lang w:val="vi-VN" w:eastAsia="vi-VN"/>
                </w:rPr>
              </w:rPrChange>
            </w:rPr>
            <w:delText>số liệu</w:delText>
          </w:r>
        </w:del>
      </w:ins>
      <w:ins w:id="2450" w:author="Huỳnh Ngọc Thắng" w:date="2016-11-16T20:21:00Z">
        <w:r w:rsidR="001613CC">
          <w:rPr>
            <w:rFonts w:ascii="Times New Roman" w:eastAsia="Times New Roman" w:hAnsi="Times New Roman" w:cs="Times New Roman"/>
            <w:sz w:val="24"/>
            <w:szCs w:val="24"/>
            <w:lang w:eastAsia="vi-VN"/>
          </w:rPr>
          <w:t>đơn vị đo đạt</w:t>
        </w:r>
      </w:ins>
      <w:ins w:id="2451" w:author="ismail - [2010]" w:date="2016-10-23T19:57:00Z">
        <w:r w:rsidRPr="00E810B2">
          <w:rPr>
            <w:rFonts w:ascii="Times New Roman" w:eastAsia="Times New Roman" w:hAnsi="Times New Roman" w:cs="Times New Roman"/>
            <w:sz w:val="24"/>
            <w:szCs w:val="24"/>
            <w:lang w:val="vi-VN" w:eastAsia="vi-VN"/>
            <w:rPrChange w:id="2452" w:author="Thai" w:date="2016-10-23T23:15:00Z">
              <w:rPr>
                <w:rFonts w:eastAsia="Times New Roman"/>
                <w:lang w:val="vi-VN" w:eastAsia="vi-VN"/>
              </w:rPr>
            </w:rPrChange>
          </w:rPr>
          <w:t xml:space="preserve"> cung cấp một ví dụ </w:t>
        </w:r>
      </w:ins>
      <w:ins w:id="2453" w:author="Huỳnh Ngọc Thắng" w:date="2016-11-16T20:21:00Z">
        <w:r w:rsidR="001613CC">
          <w:rPr>
            <w:rFonts w:ascii="Times New Roman" w:eastAsia="Times New Roman" w:hAnsi="Times New Roman" w:cs="Times New Roman"/>
            <w:sz w:val="24"/>
            <w:szCs w:val="24"/>
            <w:lang w:eastAsia="vi-VN"/>
          </w:rPr>
          <w:t>rõ ràng về</w:t>
        </w:r>
      </w:ins>
      <w:ins w:id="2454" w:author="ismail - [2010]" w:date="2016-10-23T19:57:00Z">
        <w:del w:id="2455" w:author="Huỳnh Ngọc Thắng" w:date="2016-11-16T20:21:00Z">
          <w:r w:rsidRPr="00E810B2" w:rsidDel="001613CC">
            <w:rPr>
              <w:rFonts w:ascii="Times New Roman" w:eastAsia="Times New Roman" w:hAnsi="Times New Roman" w:cs="Times New Roman"/>
              <w:sz w:val="24"/>
              <w:szCs w:val="24"/>
              <w:lang w:val="vi-VN" w:eastAsia="vi-VN"/>
              <w:rPrChange w:id="2456" w:author="Thai" w:date="2016-10-23T23:15:00Z">
                <w:rPr>
                  <w:rFonts w:eastAsia="Times New Roman"/>
                  <w:lang w:val="vi-VN" w:eastAsia="vi-VN"/>
                </w:rPr>
              </w:rPrChange>
            </w:rPr>
            <w:delText>mạnh mẽ trong</w:delText>
          </w:r>
        </w:del>
        <w:r w:rsidRPr="00E810B2">
          <w:rPr>
            <w:rFonts w:ascii="Times New Roman" w:eastAsia="Times New Roman" w:hAnsi="Times New Roman" w:cs="Times New Roman"/>
            <w:sz w:val="24"/>
            <w:szCs w:val="24"/>
            <w:lang w:val="vi-VN" w:eastAsia="vi-VN"/>
            <w:rPrChange w:id="2457" w:author="Thai" w:date="2016-10-23T23:15:00Z">
              <w:rPr>
                <w:rFonts w:eastAsia="Times New Roman"/>
                <w:lang w:val="vi-VN" w:eastAsia="vi-VN"/>
              </w:rPr>
            </w:rPrChange>
          </w:rPr>
          <w:t xml:space="preserve"> những khó khăn trong việc thay đổi quy ước của mọi người. </w:t>
        </w:r>
      </w:ins>
      <w:ins w:id="2458" w:author="Huỳnh Ngọc Thắng" w:date="2016-11-16T20:24:00Z">
        <w:r w:rsidR="001613CC">
          <w:rPr>
            <w:rFonts w:ascii="Times New Roman" w:eastAsia="Times New Roman" w:hAnsi="Times New Roman" w:cs="Times New Roman"/>
            <w:sz w:val="24"/>
            <w:szCs w:val="24"/>
            <w:lang w:eastAsia="vi-VN"/>
          </w:rPr>
          <w:t>Hệ chia độ tính theo mét trong việc đo đạt là tốt hơn hệ chia độ Anh</w:t>
        </w:r>
      </w:ins>
      <w:ins w:id="2459" w:author="ismail - [2010]" w:date="2016-10-23T19:57:00Z">
        <w:del w:id="2460" w:author="Huỳnh Ngọc Thắng" w:date="2016-11-16T20:24:00Z">
          <w:r w:rsidRPr="00E810B2" w:rsidDel="001613CC">
            <w:rPr>
              <w:rFonts w:ascii="Times New Roman" w:eastAsia="Times New Roman" w:hAnsi="Times New Roman" w:cs="Times New Roman"/>
              <w:sz w:val="24"/>
              <w:szCs w:val="24"/>
              <w:lang w:val="vi-VN" w:eastAsia="vi-VN"/>
              <w:rPrChange w:id="2461" w:author="Thai" w:date="2016-10-23T23:15:00Z">
                <w:rPr>
                  <w:rFonts w:eastAsia="Times New Roman"/>
                  <w:lang w:val="vi-VN" w:eastAsia="vi-VN"/>
                </w:rPr>
              </w:rPrChange>
            </w:rPr>
            <w:delText>Quy mô đo đếm là cao với quy mô ở Mỹ của các đơn vị</w:delText>
          </w:r>
        </w:del>
        <w:r w:rsidRPr="00E810B2">
          <w:rPr>
            <w:rFonts w:ascii="Times New Roman" w:eastAsia="Times New Roman" w:hAnsi="Times New Roman" w:cs="Times New Roman"/>
            <w:sz w:val="24"/>
            <w:szCs w:val="24"/>
            <w:lang w:val="vi-VN" w:eastAsia="vi-VN"/>
            <w:rPrChange w:id="2462" w:author="Thai" w:date="2016-10-23T23:15:00Z">
              <w:rPr>
                <w:rFonts w:eastAsia="Times New Roman"/>
                <w:lang w:val="vi-VN" w:eastAsia="vi-VN"/>
              </w:rPr>
            </w:rPrChange>
          </w:rPr>
          <w:t xml:space="preserve"> trong hầu hết mọi khía cạnh: </w:t>
        </w:r>
      </w:ins>
      <w:ins w:id="2463" w:author="Huỳnh Ngọc Thắng" w:date="2016-11-16T20:24:00Z">
        <w:r w:rsidR="001613CC">
          <w:rPr>
            <w:rFonts w:ascii="Times New Roman" w:eastAsia="Times New Roman" w:hAnsi="Times New Roman" w:cs="Times New Roman"/>
            <w:sz w:val="24"/>
            <w:szCs w:val="24"/>
            <w:lang w:eastAsia="vi-VN"/>
          </w:rPr>
          <w:t>nó logic</w:t>
        </w:r>
      </w:ins>
      <w:ins w:id="2464" w:author="ismail - [2010]" w:date="2016-10-23T19:57:00Z">
        <w:del w:id="2465" w:author="Huỳnh Ngọc Thắng" w:date="2016-11-16T20:24:00Z">
          <w:r w:rsidRPr="00E810B2" w:rsidDel="001613CC">
            <w:rPr>
              <w:rFonts w:ascii="Times New Roman" w:eastAsia="Times New Roman" w:hAnsi="Times New Roman" w:cs="Times New Roman"/>
              <w:sz w:val="24"/>
              <w:szCs w:val="24"/>
              <w:lang w:val="vi-VN" w:eastAsia="vi-VN"/>
              <w:rPrChange w:id="2466" w:author="Thai" w:date="2016-10-23T23:15:00Z">
                <w:rPr>
                  <w:rFonts w:eastAsia="Times New Roman"/>
                  <w:lang w:val="vi-VN" w:eastAsia="vi-VN"/>
                </w:rPr>
              </w:rPrChange>
            </w:rPr>
            <w:delText>đó là hợp lý</w:delText>
          </w:r>
        </w:del>
        <w:r w:rsidRPr="00E810B2">
          <w:rPr>
            <w:rFonts w:ascii="Times New Roman" w:eastAsia="Times New Roman" w:hAnsi="Times New Roman" w:cs="Times New Roman"/>
            <w:sz w:val="24"/>
            <w:szCs w:val="24"/>
            <w:lang w:val="vi-VN" w:eastAsia="vi-VN"/>
            <w:rPrChange w:id="2467" w:author="Thai" w:date="2016-10-23T23:15:00Z">
              <w:rPr>
                <w:rFonts w:eastAsia="Times New Roman"/>
                <w:lang w:val="vi-VN" w:eastAsia="vi-VN"/>
              </w:rPr>
            </w:rPrChange>
          </w:rPr>
          <w:t xml:space="preserve">, dễ dàng để tìm hiểu, và dễ dàng để sử dụng trong tính toán. </w:t>
        </w:r>
        <w:del w:id="2468" w:author="Huỳnh Ngọc Thắng" w:date="2016-11-16T20:24:00Z">
          <w:r w:rsidRPr="00E810B2" w:rsidDel="001613CC">
            <w:rPr>
              <w:rFonts w:ascii="Times New Roman" w:eastAsia="Times New Roman" w:hAnsi="Times New Roman" w:cs="Times New Roman"/>
              <w:sz w:val="24"/>
              <w:szCs w:val="24"/>
              <w:lang w:val="vi-VN" w:eastAsia="vi-VN"/>
              <w:rPrChange w:id="2469" w:author="Thai" w:date="2016-10-23T23:15:00Z">
                <w:rPr>
                  <w:rFonts w:eastAsia="Times New Roman"/>
                  <w:lang w:val="vi-VN" w:eastAsia="vi-VN"/>
                </w:rPr>
              </w:rPrChange>
            </w:rPr>
            <w:delText>Hôm</w:delText>
          </w:r>
        </w:del>
      </w:ins>
      <w:ins w:id="2470" w:author="Huỳnh Ngọc Thắng" w:date="2016-11-16T20:25:00Z">
        <w:r w:rsidR="001613CC">
          <w:rPr>
            <w:rFonts w:ascii="Times New Roman" w:eastAsia="Times New Roman" w:hAnsi="Times New Roman" w:cs="Times New Roman"/>
            <w:sz w:val="24"/>
            <w:szCs w:val="24"/>
            <w:lang w:eastAsia="vi-VN"/>
          </w:rPr>
          <w:t>Ngày</w:t>
        </w:r>
      </w:ins>
      <w:ins w:id="2471" w:author="ismail - [2010]" w:date="2016-10-23T19:57:00Z">
        <w:r w:rsidRPr="00E810B2">
          <w:rPr>
            <w:rFonts w:ascii="Times New Roman" w:eastAsia="Times New Roman" w:hAnsi="Times New Roman" w:cs="Times New Roman"/>
            <w:sz w:val="24"/>
            <w:szCs w:val="24"/>
            <w:lang w:val="vi-VN" w:eastAsia="vi-VN"/>
            <w:rPrChange w:id="2472" w:author="Thai" w:date="2016-10-23T23:15:00Z">
              <w:rPr>
                <w:rFonts w:eastAsia="Times New Roman"/>
                <w:lang w:val="vi-VN" w:eastAsia="vi-VN"/>
              </w:rPr>
            </w:rPrChange>
          </w:rPr>
          <w:t xml:space="preserve"> nay, hơn hai thế kỷ trôi qua kể từ hệ mét được xây dựng bởi người Pháp ở những năm 1790, nhưng ba nước vẫn chống lại việc sử dụng nó: Hoa Kỳ, Liberia và Myanmar. Ngay cả Vương quốc Anh đã chủ yếu chuyển, vì vậy chỉ </w:t>
        </w:r>
      </w:ins>
      <w:ins w:id="2473" w:author="Huỳnh Ngọc Thắng" w:date="2016-11-16T20:27:00Z">
        <w:r w:rsidR="00777B71">
          <w:rPr>
            <w:rFonts w:ascii="Times New Roman" w:eastAsia="Times New Roman" w:hAnsi="Times New Roman" w:cs="Times New Roman"/>
            <w:sz w:val="24"/>
            <w:szCs w:val="24"/>
            <w:lang w:eastAsia="vi-VN"/>
          </w:rPr>
          <w:t>phần lnn quốc gia còn lại còn sử dụng hệ thống đơn vị Anh cũ đó</w:t>
        </w:r>
      </w:ins>
      <w:ins w:id="2474" w:author="ismail - [2010]" w:date="2016-10-23T19:57:00Z">
        <w:del w:id="2475" w:author="Huỳnh Ngọc Thắng" w:date="2016-11-16T20:27:00Z">
          <w:r w:rsidRPr="00E810B2" w:rsidDel="00777B71">
            <w:rPr>
              <w:rFonts w:ascii="Times New Roman" w:eastAsia="Times New Roman" w:hAnsi="Times New Roman" w:cs="Times New Roman"/>
              <w:sz w:val="24"/>
              <w:szCs w:val="24"/>
              <w:lang w:val="vi-VN" w:eastAsia="vi-VN"/>
              <w:rPrChange w:id="2476" w:author="Thai" w:date="2016-10-23T23:15:00Z">
                <w:rPr>
                  <w:rFonts w:eastAsia="Times New Roman"/>
                  <w:lang w:val="vi-VN" w:eastAsia="vi-VN"/>
                </w:rPr>
              </w:rPrChange>
            </w:rPr>
            <w:delText>các nước lớn lại sử dụng hệ thống tiếng Anh cũ đơn vị</w:delText>
          </w:r>
        </w:del>
        <w:r w:rsidRPr="00E810B2">
          <w:rPr>
            <w:rFonts w:ascii="Times New Roman" w:eastAsia="Times New Roman" w:hAnsi="Times New Roman" w:cs="Times New Roman"/>
            <w:sz w:val="24"/>
            <w:szCs w:val="24"/>
            <w:lang w:val="vi-VN" w:eastAsia="vi-VN"/>
            <w:rPrChange w:id="2477" w:author="Thai" w:date="2016-10-23T23:15:00Z">
              <w:rPr>
                <w:rFonts w:eastAsia="Times New Roman"/>
                <w:lang w:val="vi-VN" w:eastAsia="vi-VN"/>
              </w:rPr>
            </w:rPrChange>
          </w:rPr>
          <w:t xml:space="preserve"> là Hoa Kỳ. Tại sao chúng ta không chuyển</w:t>
        </w:r>
      </w:ins>
      <w:ins w:id="2478" w:author="Huỳnh Ngọc Thắng" w:date="2016-11-16T20:28:00Z">
        <w:r w:rsidR="00777B71">
          <w:rPr>
            <w:rFonts w:ascii="Times New Roman" w:eastAsia="Times New Roman" w:hAnsi="Times New Roman" w:cs="Times New Roman"/>
            <w:sz w:val="24"/>
            <w:szCs w:val="24"/>
            <w:lang w:eastAsia="vi-VN"/>
          </w:rPr>
          <w:t xml:space="preserve"> đổi</w:t>
        </w:r>
      </w:ins>
      <w:ins w:id="2479" w:author="ismail - [2010]" w:date="2016-10-23T19:57:00Z">
        <w:r w:rsidRPr="00E810B2">
          <w:rPr>
            <w:rFonts w:ascii="Times New Roman" w:eastAsia="Times New Roman" w:hAnsi="Times New Roman" w:cs="Times New Roman"/>
            <w:sz w:val="24"/>
            <w:szCs w:val="24"/>
            <w:lang w:val="vi-VN" w:eastAsia="vi-VN"/>
            <w:rPrChange w:id="2480" w:author="Thai" w:date="2016-10-23T23:15:00Z">
              <w:rPr>
                <w:rFonts w:eastAsia="Times New Roman"/>
                <w:lang w:val="vi-VN" w:eastAsia="vi-VN"/>
              </w:rPr>
            </w:rPrChange>
          </w:rPr>
          <w:t xml:space="preserve">? Sự thay đổi là quá xáo trộn đối với những người phải tìm hiểu các hệ thống mới, và các chi phí ban đầu của việc mua các công cụ mới và thiết bị đo lường có vẻ quá mức. </w:t>
        </w:r>
      </w:ins>
      <w:ins w:id="2481" w:author="Huỳnh Ngọc Thắng" w:date="2016-11-16T20:29:00Z">
        <w:r w:rsidR="00777B71">
          <w:rPr>
            <w:rFonts w:ascii="Times New Roman" w:eastAsia="Times New Roman" w:hAnsi="Times New Roman" w:cs="Times New Roman"/>
            <w:sz w:val="24"/>
            <w:szCs w:val="24"/>
            <w:lang w:eastAsia="vi-VN"/>
          </w:rPr>
          <w:t>Không có nơi nào mà những khó khăn của việc tìm hiểu phức tạp như dự tính</w:t>
        </w:r>
      </w:ins>
      <w:ins w:id="2482" w:author="ismail - [2010]" w:date="2016-10-23T19:57:00Z">
        <w:del w:id="2483" w:author="Huỳnh Ngọc Thắng" w:date="2016-11-16T20:29:00Z">
          <w:r w:rsidRPr="00E810B2" w:rsidDel="00777B71">
            <w:rPr>
              <w:rFonts w:ascii="Times New Roman" w:eastAsia="Times New Roman" w:hAnsi="Times New Roman" w:cs="Times New Roman"/>
              <w:sz w:val="24"/>
              <w:szCs w:val="24"/>
              <w:lang w:val="vi-VN" w:eastAsia="vi-VN"/>
              <w:rPrChange w:id="2484" w:author="Thai" w:date="2016-10-23T23:15:00Z">
                <w:rPr>
                  <w:rFonts w:eastAsia="Times New Roman"/>
                  <w:lang w:val="vi-VN" w:eastAsia="vi-VN"/>
                </w:rPr>
              </w:rPrChange>
            </w:rPr>
            <w:delText>Những khó khăn học tập là hư không phức tạp</w:delText>
          </w:r>
        </w:del>
      </w:ins>
      <w:ins w:id="2485" w:author="ismail - [2010]" w:date="2016-10-23T20:18:00Z">
        <w:del w:id="2486" w:author="Huỳnh Ngọc Thắng" w:date="2016-11-16T20:29:00Z">
          <w:r w:rsidR="00B05B75" w:rsidRPr="00E810B2" w:rsidDel="00777B71">
            <w:rPr>
              <w:rFonts w:ascii="Times New Roman" w:eastAsia="Times New Roman" w:hAnsi="Times New Roman" w:cs="Times New Roman"/>
              <w:color w:val="auto"/>
              <w:sz w:val="24"/>
              <w:szCs w:val="24"/>
              <w:lang w:val="vi-VN" w:eastAsia="vi-VN"/>
            </w:rPr>
            <w:delText xml:space="preserve"> </w:delText>
          </w:r>
        </w:del>
      </w:ins>
      <w:ins w:id="2487" w:author="ismail - [2010]" w:date="2016-10-23T19:57:00Z">
        <w:del w:id="2488" w:author="Huỳnh Ngọc Thắng" w:date="2016-11-16T20:29:00Z">
          <w:r w:rsidRPr="00E810B2" w:rsidDel="00777B71">
            <w:rPr>
              <w:rFonts w:ascii="Times New Roman" w:eastAsia="Times New Roman" w:hAnsi="Times New Roman" w:cs="Times New Roman"/>
              <w:sz w:val="24"/>
              <w:szCs w:val="24"/>
              <w:lang w:val="vi-VN" w:eastAsia="vi-VN"/>
              <w:rPrChange w:id="2489" w:author="Thai" w:date="2016-10-23T23:15:00Z">
                <w:rPr>
                  <w:rFonts w:eastAsia="Times New Roman"/>
                  <w:lang w:val="vi-VN" w:eastAsia="vi-VN"/>
                </w:rPr>
              </w:rPrChange>
            </w:rPr>
            <w:delText>đúng mục đích</w:delText>
          </w:r>
        </w:del>
        <w:r w:rsidRPr="00E810B2">
          <w:rPr>
            <w:rFonts w:ascii="Times New Roman" w:eastAsia="Times New Roman" w:hAnsi="Times New Roman" w:cs="Times New Roman"/>
            <w:sz w:val="24"/>
            <w:szCs w:val="24"/>
            <w:lang w:val="vi-VN" w:eastAsia="vi-VN"/>
            <w:rPrChange w:id="2490" w:author="Thai" w:date="2016-10-23T23:15:00Z">
              <w:rPr>
                <w:rFonts w:eastAsia="Times New Roman"/>
                <w:lang w:val="vi-VN" w:eastAsia="vi-VN"/>
              </w:rPr>
            </w:rPrChange>
          </w:rPr>
          <w:t xml:space="preserve">, và các chi phí sẽ là tương đối nhỏ vì hệ thống </w:t>
        </w:r>
      </w:ins>
      <w:ins w:id="2491" w:author="Huỳnh Ngọc Thắng" w:date="2016-11-16T20:29:00Z">
        <w:r w:rsidR="00777B71">
          <w:rPr>
            <w:rFonts w:ascii="Times New Roman" w:eastAsia="Times New Roman" w:hAnsi="Times New Roman" w:cs="Times New Roman"/>
            <w:sz w:val="24"/>
            <w:szCs w:val="24"/>
            <w:lang w:eastAsia="vi-VN"/>
          </w:rPr>
          <w:t>đo đạt bằng mét</w:t>
        </w:r>
      </w:ins>
      <w:ins w:id="2492" w:author="ismail - [2010]" w:date="2016-10-23T19:57:00Z">
        <w:del w:id="2493" w:author="Huỳnh Ngọc Thắng" w:date="2016-11-16T20:29:00Z">
          <w:r w:rsidRPr="00E810B2" w:rsidDel="00777B71">
            <w:rPr>
              <w:rFonts w:ascii="Times New Roman" w:eastAsia="Times New Roman" w:hAnsi="Times New Roman" w:cs="Times New Roman"/>
              <w:sz w:val="24"/>
              <w:szCs w:val="24"/>
              <w:lang w:val="vi-VN" w:eastAsia="vi-VN"/>
              <w:rPrChange w:id="2494" w:author="Thai" w:date="2016-10-23T23:15:00Z">
                <w:rPr>
                  <w:rFonts w:eastAsia="Times New Roman"/>
                  <w:lang w:val="vi-VN" w:eastAsia="vi-VN"/>
                </w:rPr>
              </w:rPrChange>
            </w:rPr>
            <w:delText>số liệu</w:delText>
          </w:r>
        </w:del>
        <w:r w:rsidRPr="00E810B2">
          <w:rPr>
            <w:rFonts w:ascii="Times New Roman" w:eastAsia="Times New Roman" w:hAnsi="Times New Roman" w:cs="Times New Roman"/>
            <w:sz w:val="24"/>
            <w:szCs w:val="24"/>
            <w:lang w:val="vi-VN" w:eastAsia="vi-VN"/>
            <w:rPrChange w:id="2495" w:author="Thai" w:date="2016-10-23T23:15:00Z">
              <w:rPr>
                <w:rFonts w:eastAsia="Times New Roman"/>
                <w:lang w:val="vi-VN" w:eastAsia="vi-VN"/>
              </w:rPr>
            </w:rPrChange>
          </w:rPr>
          <w:t xml:space="preserve"> đã được sử dụng rộng rãi, ngay cả ở Hoa Kỳ. </w:t>
        </w:r>
      </w:ins>
    </w:p>
    <w:p w:rsidR="00AD7A6C" w:rsidRPr="00E810B2" w:rsidRDefault="00AD7A6C">
      <w:pPr>
        <w:spacing w:line="240" w:lineRule="auto"/>
        <w:ind w:firstLine="720"/>
        <w:jc w:val="both"/>
        <w:rPr>
          <w:ins w:id="2496" w:author="ismail - [2010]" w:date="2016-10-23T19:57:00Z"/>
          <w:rFonts w:ascii="Times New Roman" w:eastAsia="Times New Roman" w:hAnsi="Times New Roman" w:cs="Times New Roman"/>
          <w:color w:val="auto"/>
          <w:sz w:val="24"/>
          <w:szCs w:val="24"/>
          <w:lang w:val="vi-VN" w:eastAsia="vi-VN"/>
        </w:rPr>
        <w:pPrChange w:id="2497" w:author="Thai" w:date="2016-10-23T22:52:00Z">
          <w:pPr>
            <w:spacing w:line="240" w:lineRule="auto"/>
          </w:pPr>
        </w:pPrChange>
      </w:pPr>
      <w:ins w:id="2498" w:author="ismail - [2010]" w:date="2016-10-23T19:57:00Z">
        <w:r w:rsidRPr="00E810B2">
          <w:rPr>
            <w:rFonts w:ascii="Times New Roman" w:eastAsia="Times New Roman" w:hAnsi="Times New Roman" w:cs="Times New Roman"/>
            <w:sz w:val="24"/>
            <w:szCs w:val="24"/>
            <w:lang w:val="vi-VN" w:eastAsia="vi-VN"/>
            <w:rPrChange w:id="2499" w:author="Thai" w:date="2016-10-23T23:15:00Z">
              <w:rPr>
                <w:rFonts w:eastAsia="Times New Roman"/>
                <w:lang w:val="vi-VN" w:eastAsia="vi-VN"/>
              </w:rPr>
            </w:rPrChange>
          </w:rPr>
          <w:t xml:space="preserve">Tính nhất quán trong thiết kế là </w:t>
        </w:r>
      </w:ins>
      <w:ins w:id="2500" w:author="Huỳnh Ngọc Thắng" w:date="2016-11-16T20:30:00Z">
        <w:r w:rsidR="00777B71">
          <w:rPr>
            <w:rFonts w:ascii="Times New Roman" w:eastAsia="Times New Roman" w:hAnsi="Times New Roman" w:cs="Times New Roman"/>
            <w:sz w:val="24"/>
            <w:szCs w:val="24"/>
            <w:lang w:eastAsia="vi-VN"/>
          </w:rPr>
          <w:t>thể hiện tính nhân văn</w:t>
        </w:r>
      </w:ins>
      <w:ins w:id="2501" w:author="ismail - [2010]" w:date="2016-10-23T19:57:00Z">
        <w:del w:id="2502" w:author="Huỳnh Ngọc Thắng" w:date="2016-11-16T20:30:00Z">
          <w:r w:rsidRPr="00E810B2" w:rsidDel="00777B71">
            <w:rPr>
              <w:rFonts w:ascii="Times New Roman" w:eastAsia="Times New Roman" w:hAnsi="Times New Roman" w:cs="Times New Roman"/>
              <w:sz w:val="24"/>
              <w:szCs w:val="24"/>
              <w:lang w:val="vi-VN" w:eastAsia="vi-VN"/>
              <w:rPrChange w:id="2503" w:author="Thai" w:date="2016-10-23T23:15:00Z">
                <w:rPr>
                  <w:rFonts w:eastAsia="Times New Roman"/>
                  <w:lang w:val="vi-VN" w:eastAsia="vi-VN"/>
                </w:rPr>
              </w:rPrChange>
            </w:rPr>
            <w:delText>đạo đức</w:delText>
          </w:r>
        </w:del>
        <w:r w:rsidRPr="00E810B2">
          <w:rPr>
            <w:rFonts w:ascii="Times New Roman" w:eastAsia="Times New Roman" w:hAnsi="Times New Roman" w:cs="Times New Roman"/>
            <w:sz w:val="24"/>
            <w:szCs w:val="24"/>
            <w:lang w:val="vi-VN" w:eastAsia="vi-VN"/>
            <w:rPrChange w:id="2504" w:author="Thai" w:date="2016-10-23T23:15:00Z">
              <w:rPr>
                <w:rFonts w:eastAsia="Times New Roman"/>
                <w:lang w:val="vi-VN" w:eastAsia="vi-VN"/>
              </w:rPr>
            </w:rPrChange>
          </w:rPr>
          <w:t xml:space="preserve">. Nó có nghĩa là bài học </w:t>
        </w:r>
      </w:ins>
      <w:ins w:id="2505" w:author="Huỳnh Ngọc Thắng" w:date="2016-11-16T20:31:00Z">
        <w:r w:rsidR="00777B71">
          <w:rPr>
            <w:rFonts w:ascii="Times New Roman" w:eastAsia="Times New Roman" w:hAnsi="Times New Roman" w:cs="Times New Roman"/>
            <w:sz w:val="24"/>
            <w:szCs w:val="24"/>
            <w:lang w:eastAsia="vi-VN"/>
          </w:rPr>
          <w:t>đã được họ với một hệ thống có thể chuyển đổi khá dễ dàng sang một hệ thống khác</w:t>
        </w:r>
      </w:ins>
      <w:ins w:id="2506" w:author="ismail - [2010]" w:date="2016-10-23T19:57:00Z">
        <w:del w:id="2507" w:author="Huỳnh Ngọc Thắng" w:date="2016-11-16T20:31:00Z">
          <w:r w:rsidRPr="00E810B2" w:rsidDel="00777B71">
            <w:rPr>
              <w:rFonts w:ascii="Times New Roman" w:eastAsia="Times New Roman" w:hAnsi="Times New Roman" w:cs="Times New Roman"/>
              <w:sz w:val="24"/>
              <w:szCs w:val="24"/>
              <w:lang w:val="vi-VN" w:eastAsia="vi-VN"/>
              <w:rPrChange w:id="2508" w:author="Thai" w:date="2016-10-23T23:15:00Z">
                <w:rPr>
                  <w:rFonts w:eastAsia="Times New Roman"/>
                  <w:lang w:val="vi-VN" w:eastAsia="vi-VN"/>
                </w:rPr>
              </w:rPrChange>
            </w:rPr>
            <w:delText>kinh nghiệm với một chuyển giao hệ thống dễ dàng cho người khác</w:delText>
          </w:r>
        </w:del>
        <w:r w:rsidRPr="00E810B2">
          <w:rPr>
            <w:rFonts w:ascii="Times New Roman" w:eastAsia="Times New Roman" w:hAnsi="Times New Roman" w:cs="Times New Roman"/>
            <w:sz w:val="24"/>
            <w:szCs w:val="24"/>
            <w:lang w:val="vi-VN" w:eastAsia="vi-VN"/>
            <w:rPrChange w:id="2509" w:author="Thai" w:date="2016-10-23T23:15:00Z">
              <w:rPr>
                <w:rFonts w:eastAsia="Times New Roman"/>
                <w:lang w:val="vi-VN" w:eastAsia="vi-VN"/>
              </w:rPr>
            </w:rPrChange>
          </w:rPr>
          <w:t xml:space="preserve">. Về tổng thể, nhất quán là phải tuân theo. Nếu một phương pháp mới để làm những việc chỉ hơi tốt hơn </w:t>
        </w:r>
      </w:ins>
      <w:ins w:id="2510" w:author="Huỳnh Ngọc Thắng" w:date="2016-11-16T20:32:00Z">
        <w:r w:rsidR="00777B71">
          <w:rPr>
            <w:rFonts w:ascii="Times New Roman" w:eastAsia="Times New Roman" w:hAnsi="Times New Roman" w:cs="Times New Roman"/>
            <w:sz w:val="24"/>
            <w:szCs w:val="24"/>
            <w:lang w:eastAsia="vi-VN"/>
          </w:rPr>
          <w:t xml:space="preserve">một ít </w:t>
        </w:r>
      </w:ins>
      <w:ins w:id="2511" w:author="ismail - [2010]" w:date="2016-10-23T19:57:00Z">
        <w:r w:rsidRPr="00E810B2">
          <w:rPr>
            <w:rFonts w:ascii="Times New Roman" w:eastAsia="Times New Roman" w:hAnsi="Times New Roman" w:cs="Times New Roman"/>
            <w:sz w:val="24"/>
            <w:szCs w:val="24"/>
            <w:lang w:val="vi-VN" w:eastAsia="vi-VN"/>
            <w:rPrChange w:id="2512" w:author="Thai" w:date="2016-10-23T23:15:00Z">
              <w:rPr>
                <w:rFonts w:eastAsia="Times New Roman"/>
                <w:lang w:val="vi-VN" w:eastAsia="vi-VN"/>
              </w:rPr>
            </w:rPrChange>
          </w:rPr>
          <w:t xml:space="preserve">so với </w:t>
        </w:r>
      </w:ins>
      <w:ins w:id="2513" w:author="Huỳnh Ngọc Thắng" w:date="2016-11-16T20:32:00Z">
        <w:r w:rsidR="00777B71">
          <w:rPr>
            <w:rFonts w:ascii="Times New Roman" w:eastAsia="Times New Roman" w:hAnsi="Times New Roman" w:cs="Times New Roman"/>
            <w:sz w:val="24"/>
            <w:szCs w:val="24"/>
            <w:lang w:eastAsia="vi-VN"/>
          </w:rPr>
          <w:t>cách cũ</w:t>
        </w:r>
      </w:ins>
      <w:ins w:id="2514" w:author="ismail - [2010]" w:date="2016-10-23T19:57:00Z">
        <w:del w:id="2515" w:author="Huỳnh Ngọc Thắng" w:date="2016-11-16T20:32:00Z">
          <w:r w:rsidRPr="00E810B2" w:rsidDel="00777B71">
            <w:rPr>
              <w:rFonts w:ascii="Times New Roman" w:eastAsia="Times New Roman" w:hAnsi="Times New Roman" w:cs="Times New Roman"/>
              <w:sz w:val="24"/>
              <w:szCs w:val="24"/>
              <w:lang w:val="vi-VN" w:eastAsia="vi-VN"/>
              <w:rPrChange w:id="2516" w:author="Thai" w:date="2016-10-23T23:15:00Z">
                <w:rPr>
                  <w:rFonts w:eastAsia="Times New Roman"/>
                  <w:lang w:val="vi-VN" w:eastAsia="vi-VN"/>
                </w:rPr>
              </w:rPrChange>
            </w:rPr>
            <w:delText>tuổi</w:delText>
          </w:r>
        </w:del>
        <w:r w:rsidRPr="00E810B2">
          <w:rPr>
            <w:rFonts w:ascii="Times New Roman" w:eastAsia="Times New Roman" w:hAnsi="Times New Roman" w:cs="Times New Roman"/>
            <w:sz w:val="24"/>
            <w:szCs w:val="24"/>
            <w:lang w:val="vi-VN" w:eastAsia="vi-VN"/>
            <w:rPrChange w:id="2517" w:author="Thai" w:date="2016-10-23T23:15:00Z">
              <w:rPr>
                <w:rFonts w:eastAsia="Times New Roman"/>
                <w:lang w:val="vi-VN" w:eastAsia="vi-VN"/>
              </w:rPr>
            </w:rPrChange>
          </w:rPr>
          <w:t>,</w:t>
        </w:r>
      </w:ins>
      <w:ins w:id="2518" w:author="Huỳnh Ngọc Thắng" w:date="2016-11-16T20:32:00Z">
        <w:r w:rsidR="00777B71">
          <w:rPr>
            <w:rFonts w:ascii="Times New Roman" w:eastAsia="Times New Roman" w:hAnsi="Times New Roman" w:cs="Times New Roman"/>
            <w:sz w:val="24"/>
            <w:szCs w:val="24"/>
            <w:lang w:eastAsia="vi-VN"/>
          </w:rPr>
          <w:t xml:space="preserve"> thì tốt hơn là giữ nguyên cách cũ</w:t>
        </w:r>
      </w:ins>
      <w:ins w:id="2519" w:author="ismail - [2010]" w:date="2016-10-23T19:57:00Z">
        <w:del w:id="2520" w:author="Huỳnh Ngọc Thắng" w:date="2016-11-16T20:32:00Z">
          <w:r w:rsidRPr="00E810B2" w:rsidDel="00777B71">
            <w:rPr>
              <w:rFonts w:ascii="Times New Roman" w:eastAsia="Times New Roman" w:hAnsi="Times New Roman" w:cs="Times New Roman"/>
              <w:sz w:val="24"/>
              <w:szCs w:val="24"/>
              <w:lang w:val="vi-VN" w:eastAsia="vi-VN"/>
              <w:rPrChange w:id="2521" w:author="Thai" w:date="2016-10-23T23:15:00Z">
                <w:rPr>
                  <w:rFonts w:eastAsia="Times New Roman"/>
                  <w:lang w:val="vi-VN" w:eastAsia="vi-VN"/>
                </w:rPr>
              </w:rPrChange>
            </w:rPr>
            <w:delText xml:space="preserve"> nó là tốt hơn để phù hợp</w:delText>
          </w:r>
        </w:del>
        <w:r w:rsidRPr="00E810B2">
          <w:rPr>
            <w:rFonts w:ascii="Times New Roman" w:eastAsia="Times New Roman" w:hAnsi="Times New Roman" w:cs="Times New Roman"/>
            <w:sz w:val="24"/>
            <w:szCs w:val="24"/>
            <w:lang w:val="vi-VN" w:eastAsia="vi-VN"/>
            <w:rPrChange w:id="2522" w:author="Thai" w:date="2016-10-23T23:15:00Z">
              <w:rPr>
                <w:rFonts w:eastAsia="Times New Roman"/>
                <w:lang w:val="vi-VN" w:eastAsia="vi-VN"/>
              </w:rPr>
            </w:rPrChange>
          </w:rPr>
          <w:t xml:space="preserve">. Nhưng nếu </w:t>
        </w:r>
      </w:ins>
      <w:ins w:id="2523" w:author="Huỳnh Ngọc Thắng" w:date="2016-11-16T20:33:00Z">
        <w:r w:rsidR="00777B71">
          <w:rPr>
            <w:rFonts w:ascii="Times New Roman" w:eastAsia="Times New Roman" w:hAnsi="Times New Roman" w:cs="Times New Roman"/>
            <w:sz w:val="24"/>
            <w:szCs w:val="24"/>
            <w:lang w:eastAsia="vi-VN"/>
          </w:rPr>
          <w:t xml:space="preserve">sẽ </w:t>
        </w:r>
      </w:ins>
      <w:ins w:id="2524" w:author="ismail - [2010]" w:date="2016-10-23T19:57:00Z">
        <w:r w:rsidRPr="00E810B2">
          <w:rPr>
            <w:rFonts w:ascii="Times New Roman" w:eastAsia="Times New Roman" w:hAnsi="Times New Roman" w:cs="Times New Roman"/>
            <w:sz w:val="24"/>
            <w:szCs w:val="24"/>
            <w:lang w:val="vi-VN" w:eastAsia="vi-VN"/>
            <w:rPrChange w:id="2525" w:author="Thai" w:date="2016-10-23T23:15:00Z">
              <w:rPr>
                <w:rFonts w:eastAsia="Times New Roman"/>
                <w:lang w:val="vi-VN" w:eastAsia="vi-VN"/>
              </w:rPr>
            </w:rPrChange>
          </w:rPr>
          <w:t>có</w:t>
        </w:r>
        <w:del w:id="2526" w:author="Huỳnh Ngọc Thắng" w:date="2016-11-16T20:33:00Z">
          <w:r w:rsidRPr="00E810B2" w:rsidDel="00777B71">
            <w:rPr>
              <w:rFonts w:ascii="Times New Roman" w:eastAsia="Times New Roman" w:hAnsi="Times New Roman" w:cs="Times New Roman"/>
              <w:sz w:val="24"/>
              <w:szCs w:val="24"/>
              <w:lang w:val="vi-VN" w:eastAsia="vi-VN"/>
              <w:rPrChange w:id="2527" w:author="Thai" w:date="2016-10-23T23:15:00Z">
                <w:rPr>
                  <w:rFonts w:eastAsia="Times New Roman"/>
                  <w:lang w:val="vi-VN" w:eastAsia="vi-VN"/>
                </w:rPr>
              </w:rPrChange>
            </w:rPr>
            <w:delText xml:space="preserve"> được</w:delText>
          </w:r>
        </w:del>
        <w:r w:rsidRPr="00E810B2">
          <w:rPr>
            <w:rFonts w:ascii="Times New Roman" w:eastAsia="Times New Roman" w:hAnsi="Times New Roman" w:cs="Times New Roman"/>
            <w:sz w:val="24"/>
            <w:szCs w:val="24"/>
            <w:lang w:val="vi-VN" w:eastAsia="vi-VN"/>
            <w:rPrChange w:id="2528" w:author="Thai" w:date="2016-10-23T23:15:00Z">
              <w:rPr>
                <w:rFonts w:eastAsia="Times New Roman"/>
                <w:lang w:val="vi-VN" w:eastAsia="vi-VN"/>
              </w:rPr>
            </w:rPrChange>
          </w:rPr>
          <w:t xml:space="preserve"> một sự thay đổi, tất cả mọi người </w:t>
        </w:r>
      </w:ins>
      <w:ins w:id="2529" w:author="Huỳnh Ngọc Thắng" w:date="2016-11-16T20:33:00Z">
        <w:r w:rsidR="00777B71">
          <w:rPr>
            <w:rFonts w:ascii="Times New Roman" w:eastAsia="Times New Roman" w:hAnsi="Times New Roman" w:cs="Times New Roman"/>
            <w:sz w:val="24"/>
            <w:szCs w:val="24"/>
            <w:lang w:eastAsia="vi-VN"/>
          </w:rPr>
          <w:t>phải</w:t>
        </w:r>
      </w:ins>
      <w:ins w:id="2530" w:author="ismail - [2010]" w:date="2016-10-23T19:57:00Z">
        <w:del w:id="2531" w:author="Huỳnh Ngọc Thắng" w:date="2016-11-16T20:33:00Z">
          <w:r w:rsidRPr="00E810B2" w:rsidDel="00777B71">
            <w:rPr>
              <w:rFonts w:ascii="Times New Roman" w:eastAsia="Times New Roman" w:hAnsi="Times New Roman" w:cs="Times New Roman"/>
              <w:sz w:val="24"/>
              <w:szCs w:val="24"/>
              <w:lang w:val="vi-VN" w:eastAsia="vi-VN"/>
              <w:rPrChange w:id="2532" w:author="Thai" w:date="2016-10-23T23:15:00Z">
                <w:rPr>
                  <w:rFonts w:eastAsia="Times New Roman"/>
                  <w:lang w:val="vi-VN" w:eastAsia="vi-VN"/>
                </w:rPr>
              </w:rPrChange>
            </w:rPr>
            <w:delText>có thể</w:delText>
          </w:r>
        </w:del>
        <w:r w:rsidRPr="00E810B2">
          <w:rPr>
            <w:rFonts w:ascii="Times New Roman" w:eastAsia="Times New Roman" w:hAnsi="Times New Roman" w:cs="Times New Roman"/>
            <w:sz w:val="24"/>
            <w:szCs w:val="24"/>
            <w:lang w:val="vi-VN" w:eastAsia="vi-VN"/>
            <w:rPrChange w:id="2533" w:author="Thai" w:date="2016-10-23T23:15:00Z">
              <w:rPr>
                <w:rFonts w:eastAsia="Times New Roman"/>
                <w:lang w:val="vi-VN" w:eastAsia="vi-VN"/>
              </w:rPr>
            </w:rPrChange>
          </w:rPr>
          <w:t xml:space="preserve"> thay đổi. hệ thống </w:t>
        </w:r>
      </w:ins>
      <w:ins w:id="2534" w:author="Huỳnh Ngọc Thắng" w:date="2016-11-16T20:33:00Z">
        <w:r w:rsidR="00777B71">
          <w:rPr>
            <w:rFonts w:ascii="Times New Roman" w:eastAsia="Times New Roman" w:hAnsi="Times New Roman" w:cs="Times New Roman"/>
            <w:sz w:val="24"/>
            <w:szCs w:val="24"/>
            <w:lang w:eastAsia="vi-VN"/>
          </w:rPr>
          <w:t>bị xáo trộn gây bối rỗi với</w:t>
        </w:r>
      </w:ins>
      <w:ins w:id="2535" w:author="ismail - [2010]" w:date="2016-10-23T19:57:00Z">
        <w:del w:id="2536" w:author="Huỳnh Ngọc Thắng" w:date="2016-11-16T20:33:00Z">
          <w:r w:rsidRPr="00E810B2" w:rsidDel="00777B71">
            <w:rPr>
              <w:rFonts w:ascii="Times New Roman" w:eastAsia="Times New Roman" w:hAnsi="Times New Roman" w:cs="Times New Roman"/>
              <w:sz w:val="24"/>
              <w:szCs w:val="24"/>
              <w:lang w:val="vi-VN" w:eastAsia="vi-VN"/>
              <w:rPrChange w:id="2537" w:author="Thai" w:date="2016-10-23T23:15:00Z">
                <w:rPr>
                  <w:rFonts w:eastAsia="Times New Roman"/>
                  <w:lang w:val="vi-VN" w:eastAsia="vi-VN"/>
                </w:rPr>
              </w:rPrChange>
            </w:rPr>
            <w:delText>hỗn hợp là khó hiểu tới</w:delText>
          </w:r>
        </w:del>
        <w:r w:rsidRPr="00E810B2">
          <w:rPr>
            <w:rFonts w:ascii="Times New Roman" w:eastAsia="Times New Roman" w:hAnsi="Times New Roman" w:cs="Times New Roman"/>
            <w:sz w:val="24"/>
            <w:szCs w:val="24"/>
            <w:lang w:val="vi-VN" w:eastAsia="vi-VN"/>
            <w:rPrChange w:id="2538" w:author="Thai" w:date="2016-10-23T23:15:00Z">
              <w:rPr>
                <w:rFonts w:eastAsia="Times New Roman"/>
                <w:lang w:val="vi-VN" w:eastAsia="vi-VN"/>
              </w:rPr>
            </w:rPrChange>
          </w:rPr>
          <w:t xml:space="preserve"> mọi người. Khi một phương pháp mới để làm những việc </w:t>
        </w:r>
      </w:ins>
      <w:ins w:id="2539" w:author="Huỳnh Ngọc Thắng" w:date="2016-11-16T20:34:00Z">
        <w:r w:rsidR="00777B71">
          <w:rPr>
            <w:rFonts w:ascii="Times New Roman" w:eastAsia="Times New Roman" w:hAnsi="Times New Roman" w:cs="Times New Roman"/>
            <w:sz w:val="24"/>
            <w:szCs w:val="24"/>
            <w:lang w:eastAsia="vi-VN"/>
          </w:rPr>
          <w:t xml:space="preserve">tốt </w:t>
        </w:r>
      </w:ins>
      <w:ins w:id="2540" w:author="ismail - [2010]" w:date="2016-10-23T19:57:00Z">
        <w:del w:id="2541" w:author="Huỳnh Ngọc Thắng" w:date="2016-11-16T20:33:00Z">
          <w:r w:rsidRPr="00E810B2" w:rsidDel="00777B71">
            <w:rPr>
              <w:rFonts w:ascii="Times New Roman" w:eastAsia="Times New Roman" w:hAnsi="Times New Roman" w:cs="Times New Roman"/>
              <w:sz w:val="24"/>
              <w:szCs w:val="24"/>
              <w:lang w:val="vi-VN" w:eastAsia="vi-VN"/>
              <w:rPrChange w:id="2542" w:author="Thai" w:date="2016-10-23T23:15:00Z">
                <w:rPr>
                  <w:rFonts w:eastAsia="Times New Roman"/>
                  <w:lang w:val="vi-VN" w:eastAsia="vi-VN"/>
                </w:rPr>
              </w:rPrChange>
            </w:rPr>
            <w:delText>tổng quan</w:delText>
          </w:r>
        </w:del>
        <w:r w:rsidRPr="00E810B2">
          <w:rPr>
            <w:rFonts w:ascii="Times New Roman" w:eastAsia="Times New Roman" w:hAnsi="Times New Roman" w:cs="Times New Roman"/>
            <w:sz w:val="24"/>
            <w:szCs w:val="24"/>
            <w:lang w:val="vi-VN" w:eastAsia="vi-VN"/>
            <w:rPrChange w:id="2543" w:author="Thai" w:date="2016-10-23T23:15:00Z">
              <w:rPr>
                <w:rFonts w:eastAsia="Times New Roman"/>
                <w:lang w:val="vi-VN" w:eastAsia="vi-VN"/>
              </w:rPr>
            </w:rPrChange>
          </w:rPr>
          <w:t xml:space="preserve"> hơn </w:t>
        </w:r>
      </w:ins>
      <w:ins w:id="2544" w:author="Huỳnh Ngọc Thắng" w:date="2016-11-16T20:34:00Z">
        <w:r w:rsidR="00777B71">
          <w:rPr>
            <w:rFonts w:ascii="Times New Roman" w:eastAsia="Times New Roman" w:hAnsi="Times New Roman" w:cs="Times New Roman"/>
            <w:sz w:val="24"/>
            <w:szCs w:val="24"/>
            <w:lang w:eastAsia="vi-VN"/>
          </w:rPr>
          <w:t xml:space="preserve">một cách vượt trội so với </w:t>
        </w:r>
      </w:ins>
      <w:ins w:id="2545" w:author="ismail - [2010]" w:date="2016-10-23T19:57:00Z">
        <w:del w:id="2546" w:author="Huỳnh Ngọc Thắng" w:date="2016-11-16T20:34:00Z">
          <w:r w:rsidRPr="00E810B2" w:rsidDel="00777B71">
            <w:rPr>
              <w:rFonts w:ascii="Times New Roman" w:eastAsia="Times New Roman" w:hAnsi="Times New Roman" w:cs="Times New Roman"/>
              <w:sz w:val="24"/>
              <w:szCs w:val="24"/>
              <w:lang w:val="vi-VN" w:eastAsia="vi-VN"/>
              <w:rPrChange w:id="2547" w:author="Thai" w:date="2016-10-23T23:15:00Z">
                <w:rPr>
                  <w:rFonts w:eastAsia="Times New Roman"/>
                  <w:lang w:val="vi-VN" w:eastAsia="vi-VN"/>
                </w:rPr>
              </w:rPrChange>
            </w:rPr>
            <w:delText>những</w:delText>
          </w:r>
        </w:del>
        <w:r w:rsidRPr="00E810B2">
          <w:rPr>
            <w:rFonts w:ascii="Times New Roman" w:eastAsia="Times New Roman" w:hAnsi="Times New Roman" w:cs="Times New Roman"/>
            <w:sz w:val="24"/>
            <w:szCs w:val="24"/>
            <w:lang w:val="vi-VN" w:eastAsia="vi-VN"/>
            <w:rPrChange w:id="2548" w:author="Thai" w:date="2016-10-23T23:15:00Z">
              <w:rPr>
                <w:rFonts w:eastAsia="Times New Roman"/>
                <w:lang w:val="vi-VN" w:eastAsia="vi-VN"/>
              </w:rPr>
            </w:rPrChange>
          </w:rPr>
          <w:t xml:space="preserve"> cách </w:t>
        </w:r>
      </w:ins>
      <w:ins w:id="2549" w:author="Huỳnh Ngọc Thắng" w:date="2016-11-16T20:34:00Z">
        <w:r w:rsidR="00777B71">
          <w:rPr>
            <w:rFonts w:ascii="Times New Roman" w:eastAsia="Times New Roman" w:hAnsi="Times New Roman" w:cs="Times New Roman"/>
            <w:sz w:val="24"/>
            <w:szCs w:val="24"/>
            <w:lang w:eastAsia="vi-VN"/>
          </w:rPr>
          <w:t>cũ</w:t>
        </w:r>
      </w:ins>
      <w:ins w:id="2550" w:author="ismail - [2010]" w:date="2016-10-23T19:57:00Z">
        <w:del w:id="2551" w:author="Huỳnh Ngọc Thắng" w:date="2016-11-16T20:34:00Z">
          <w:r w:rsidRPr="00E810B2" w:rsidDel="00777B71">
            <w:rPr>
              <w:rFonts w:ascii="Times New Roman" w:eastAsia="Times New Roman" w:hAnsi="Times New Roman" w:cs="Times New Roman"/>
              <w:sz w:val="24"/>
              <w:szCs w:val="24"/>
              <w:lang w:val="vi-VN" w:eastAsia="vi-VN"/>
              <w:rPrChange w:id="2552" w:author="Thai" w:date="2016-10-23T23:15:00Z">
                <w:rPr>
                  <w:rFonts w:eastAsia="Times New Roman"/>
                  <w:lang w:val="vi-VN" w:eastAsia="vi-VN"/>
                </w:rPr>
              </w:rPrChange>
            </w:rPr>
            <w:delText>khác nhau</w:delText>
          </w:r>
        </w:del>
        <w:r w:rsidRPr="00E810B2">
          <w:rPr>
            <w:rFonts w:ascii="Times New Roman" w:eastAsia="Times New Roman" w:hAnsi="Times New Roman" w:cs="Times New Roman"/>
            <w:sz w:val="24"/>
            <w:szCs w:val="24"/>
            <w:lang w:val="vi-VN" w:eastAsia="vi-VN"/>
            <w:rPrChange w:id="2553" w:author="Thai" w:date="2016-10-23T23:15:00Z">
              <w:rPr>
                <w:rFonts w:eastAsia="Times New Roman"/>
                <w:lang w:val="vi-VN" w:eastAsia="vi-VN"/>
              </w:rPr>
            </w:rPrChange>
          </w:rPr>
          <w:t xml:space="preserve">, </w:t>
        </w:r>
        <w:del w:id="2554" w:author="Huỳnh Ngọc Thắng" w:date="2016-11-16T20:34:00Z">
          <w:r w:rsidRPr="00E810B2" w:rsidDel="00777B71">
            <w:rPr>
              <w:rFonts w:ascii="Times New Roman" w:eastAsia="Times New Roman" w:hAnsi="Times New Roman" w:cs="Times New Roman"/>
              <w:sz w:val="24"/>
              <w:szCs w:val="24"/>
              <w:lang w:val="vi-VN" w:eastAsia="vi-VN"/>
              <w:rPrChange w:id="2555" w:author="Thai" w:date="2016-10-23T23:15:00Z">
                <w:rPr>
                  <w:rFonts w:eastAsia="Times New Roman"/>
                  <w:lang w:val="vi-VN" w:eastAsia="vi-VN"/>
                </w:rPr>
              </w:rPrChange>
            </w:rPr>
            <w:delText xml:space="preserve">đó là </w:delText>
          </w:r>
        </w:del>
      </w:ins>
      <w:ins w:id="2556" w:author="Huỳnh Ngọc Thắng" w:date="2016-11-16T20:34:00Z">
        <w:r w:rsidR="00777B71">
          <w:rPr>
            <w:rFonts w:ascii="Times New Roman" w:eastAsia="Times New Roman" w:hAnsi="Times New Roman" w:cs="Times New Roman"/>
            <w:sz w:val="24"/>
            <w:szCs w:val="24"/>
            <w:lang w:eastAsia="vi-VN"/>
          </w:rPr>
          <w:t xml:space="preserve">thì khi đó </w:t>
        </w:r>
      </w:ins>
      <w:ins w:id="2557" w:author="ismail - [2010]" w:date="2016-10-23T19:57:00Z">
        <w:r w:rsidRPr="00E810B2">
          <w:rPr>
            <w:rFonts w:ascii="Times New Roman" w:eastAsia="Times New Roman" w:hAnsi="Times New Roman" w:cs="Times New Roman"/>
            <w:sz w:val="24"/>
            <w:szCs w:val="24"/>
            <w:lang w:val="vi-VN" w:eastAsia="vi-VN"/>
            <w:rPrChange w:id="2558" w:author="Thai" w:date="2016-10-23T23:15:00Z">
              <w:rPr>
                <w:rFonts w:eastAsia="Times New Roman"/>
                <w:lang w:val="vi-VN" w:eastAsia="vi-VN"/>
              </w:rPr>
            </w:rPrChange>
          </w:rPr>
          <w:t xml:space="preserve">giá trị của sự thay đổi </w:t>
        </w:r>
      </w:ins>
      <w:ins w:id="2559" w:author="Huỳnh Ngọc Thắng" w:date="2016-11-16T20:35:00Z">
        <w:r w:rsidR="00777B71">
          <w:rPr>
            <w:rFonts w:ascii="Times New Roman" w:eastAsia="Times New Roman" w:hAnsi="Times New Roman" w:cs="Times New Roman"/>
            <w:sz w:val="24"/>
            <w:szCs w:val="24"/>
            <w:lang w:eastAsia="vi-VN"/>
          </w:rPr>
          <w:t xml:space="preserve">lớn </w:t>
        </w:r>
      </w:ins>
      <w:ins w:id="2560" w:author="ismail - [2010]" w:date="2016-10-23T19:57:00Z">
        <w:r w:rsidRPr="00E810B2">
          <w:rPr>
            <w:rFonts w:ascii="Times New Roman" w:eastAsia="Times New Roman" w:hAnsi="Times New Roman" w:cs="Times New Roman"/>
            <w:sz w:val="24"/>
            <w:szCs w:val="24"/>
            <w:lang w:val="vi-VN" w:eastAsia="vi-VN"/>
            <w:rPrChange w:id="2561" w:author="Thai" w:date="2016-10-23T23:15:00Z">
              <w:rPr>
                <w:rFonts w:eastAsia="Times New Roman"/>
                <w:lang w:val="vi-VN" w:eastAsia="vi-VN"/>
              </w:rPr>
            </w:rPrChange>
          </w:rPr>
          <w:t xml:space="preserve">hơn là những khó khăn sẽ gặp phải. Bởi vì </w:t>
        </w:r>
      </w:ins>
      <w:ins w:id="2562" w:author="Huỳnh Ngọc Thắng" w:date="2016-11-16T20:35:00Z">
        <w:r w:rsidR="00777B71">
          <w:rPr>
            <w:rFonts w:ascii="Times New Roman" w:eastAsia="Times New Roman" w:hAnsi="Times New Roman" w:cs="Times New Roman"/>
            <w:sz w:val="24"/>
            <w:szCs w:val="24"/>
            <w:lang w:eastAsia="vi-VN"/>
          </w:rPr>
          <w:t>thứ gì đó khác không có nghĩa là nó tệ hơn</w:t>
        </w:r>
      </w:ins>
      <w:ins w:id="2563" w:author="ismail - [2010]" w:date="2016-10-23T19:57:00Z">
        <w:del w:id="2564" w:author="Huỳnh Ngọc Thắng" w:date="2016-11-16T20:35:00Z">
          <w:r w:rsidRPr="00E810B2" w:rsidDel="00777B71">
            <w:rPr>
              <w:rFonts w:ascii="Times New Roman" w:eastAsia="Times New Roman" w:hAnsi="Times New Roman" w:cs="Times New Roman"/>
              <w:sz w:val="24"/>
              <w:szCs w:val="24"/>
              <w:lang w:val="vi-VN" w:eastAsia="vi-VN"/>
              <w:rPrChange w:id="2565" w:author="Thai" w:date="2016-10-23T23:15:00Z">
                <w:rPr>
                  <w:rFonts w:eastAsia="Times New Roman"/>
                  <w:lang w:val="vi-VN" w:eastAsia="vi-VN"/>
                </w:rPr>
              </w:rPrChange>
            </w:rPr>
            <w:delText>một vài việc sẽ khác nhau không có nghĩa là điều tồi tệ</w:delText>
          </w:r>
        </w:del>
        <w:r w:rsidRPr="00E810B2">
          <w:rPr>
            <w:rFonts w:ascii="Times New Roman" w:eastAsia="Times New Roman" w:hAnsi="Times New Roman" w:cs="Times New Roman"/>
            <w:sz w:val="24"/>
            <w:szCs w:val="24"/>
            <w:lang w:val="vi-VN" w:eastAsia="vi-VN"/>
            <w:rPrChange w:id="2566" w:author="Thai" w:date="2016-10-23T23:15:00Z">
              <w:rPr>
                <w:rFonts w:eastAsia="Times New Roman"/>
                <w:lang w:val="vi-VN" w:eastAsia="vi-VN"/>
              </w:rPr>
            </w:rPrChange>
          </w:rPr>
          <w:t xml:space="preserve">. Nếu chúng ta giữ </w:t>
        </w:r>
      </w:ins>
      <w:ins w:id="2567" w:author="Huỳnh Ngọc Thắng" w:date="2016-11-16T20:36:00Z">
        <w:r w:rsidR="00777B71">
          <w:rPr>
            <w:rFonts w:ascii="Times New Roman" w:eastAsia="Times New Roman" w:hAnsi="Times New Roman" w:cs="Times New Roman"/>
            <w:sz w:val="24"/>
            <w:szCs w:val="24"/>
            <w:lang w:eastAsia="vi-VN"/>
          </w:rPr>
          <w:t xml:space="preserve">mãi </w:t>
        </w:r>
      </w:ins>
      <w:ins w:id="2568" w:author="ismail - [2010]" w:date="2016-10-23T19:57:00Z">
        <w:r w:rsidRPr="00E810B2">
          <w:rPr>
            <w:rFonts w:ascii="Times New Roman" w:eastAsia="Times New Roman" w:hAnsi="Times New Roman" w:cs="Times New Roman"/>
            <w:sz w:val="24"/>
            <w:szCs w:val="24"/>
            <w:lang w:val="vi-VN" w:eastAsia="vi-VN"/>
            <w:rPrChange w:id="2569" w:author="Thai" w:date="2016-10-23T23:15:00Z">
              <w:rPr>
                <w:rFonts w:eastAsia="Times New Roman"/>
                <w:lang w:val="vi-VN" w:eastAsia="vi-VN"/>
              </w:rPr>
            </w:rPrChange>
          </w:rPr>
          <w:t xml:space="preserve">cái cũ, chúng ta sẽ </w:t>
        </w:r>
        <w:del w:id="2570" w:author="Huỳnh Ngọc Thắng" w:date="2016-11-16T20:36:00Z">
          <w:r w:rsidRPr="00E810B2" w:rsidDel="00777B71">
            <w:rPr>
              <w:rFonts w:ascii="Times New Roman" w:eastAsia="Times New Roman" w:hAnsi="Times New Roman" w:cs="Times New Roman"/>
              <w:sz w:val="24"/>
              <w:szCs w:val="24"/>
              <w:lang w:val="vi-VN" w:eastAsia="vi-VN"/>
              <w:rPrChange w:id="2571" w:author="Thai" w:date="2016-10-23T23:15:00Z">
                <w:rPr>
                  <w:rFonts w:eastAsia="Times New Roman"/>
                  <w:lang w:val="vi-VN" w:eastAsia="vi-VN"/>
                </w:rPr>
              </w:rPrChange>
            </w:rPr>
            <w:delText>chưa</w:delText>
          </w:r>
        </w:del>
      </w:ins>
      <w:ins w:id="2572" w:author="Huỳnh Ngọc Thắng" w:date="2016-11-16T20:36:00Z">
        <w:r w:rsidR="00777B71">
          <w:rPr>
            <w:rFonts w:ascii="Times New Roman" w:eastAsia="Times New Roman" w:hAnsi="Times New Roman" w:cs="Times New Roman"/>
            <w:sz w:val="24"/>
            <w:szCs w:val="24"/>
            <w:lang w:eastAsia="vi-VN"/>
          </w:rPr>
          <w:t xml:space="preserve">không </w:t>
        </w:r>
      </w:ins>
      <w:ins w:id="2573" w:author="ismail - [2010]" w:date="2016-10-23T19:57:00Z">
        <w:r w:rsidRPr="00E810B2">
          <w:rPr>
            <w:rFonts w:ascii="Times New Roman" w:eastAsia="Times New Roman" w:hAnsi="Times New Roman" w:cs="Times New Roman"/>
            <w:sz w:val="24"/>
            <w:szCs w:val="24"/>
            <w:lang w:val="vi-VN" w:eastAsia="vi-VN"/>
            <w:rPrChange w:id="2574" w:author="Thai" w:date="2016-10-23T23:15:00Z">
              <w:rPr>
                <w:rFonts w:eastAsia="Times New Roman"/>
                <w:lang w:val="vi-VN" w:eastAsia="vi-VN"/>
              </w:rPr>
            </w:rPrChange>
          </w:rPr>
          <w:t xml:space="preserve"> bao giờ </w:t>
        </w:r>
      </w:ins>
      <w:ins w:id="2575" w:author="Huỳnh Ngọc Thắng" w:date="2016-11-16T20:36:00Z">
        <w:r w:rsidR="00777B71">
          <w:rPr>
            <w:rFonts w:ascii="Times New Roman" w:eastAsia="Times New Roman" w:hAnsi="Times New Roman" w:cs="Times New Roman"/>
            <w:sz w:val="24"/>
            <w:szCs w:val="24"/>
            <w:lang w:eastAsia="vi-VN"/>
          </w:rPr>
          <w:t xml:space="preserve">có thể </w:t>
        </w:r>
      </w:ins>
      <w:ins w:id="2576" w:author="ismail - [2010]" w:date="2016-10-23T19:57:00Z">
        <w:del w:id="2577" w:author="Huỳnh Ngọc Thắng" w:date="2016-11-16T20:36:00Z">
          <w:r w:rsidRPr="00E810B2" w:rsidDel="00777B71">
            <w:rPr>
              <w:rFonts w:ascii="Times New Roman" w:eastAsia="Times New Roman" w:hAnsi="Times New Roman" w:cs="Times New Roman"/>
              <w:sz w:val="24"/>
              <w:szCs w:val="24"/>
              <w:lang w:val="vi-VN" w:eastAsia="vi-VN"/>
              <w:rPrChange w:id="2578" w:author="Thai" w:date="2016-10-23T23:15:00Z">
                <w:rPr>
                  <w:rFonts w:eastAsia="Times New Roman"/>
                  <w:lang w:val="vi-VN" w:eastAsia="vi-VN"/>
                </w:rPr>
              </w:rPrChange>
            </w:rPr>
            <w:delText>cải thiện</w:delText>
          </w:r>
        </w:del>
      </w:ins>
      <w:ins w:id="2579" w:author="Huỳnh Ngọc Thắng" w:date="2016-11-16T20:36:00Z">
        <w:r w:rsidR="00777B71">
          <w:rPr>
            <w:rFonts w:ascii="Times New Roman" w:eastAsia="Times New Roman" w:hAnsi="Times New Roman" w:cs="Times New Roman"/>
            <w:sz w:val="24"/>
            <w:szCs w:val="24"/>
            <w:lang w:eastAsia="vi-VN"/>
          </w:rPr>
          <w:t>phát triển được</w:t>
        </w:r>
      </w:ins>
      <w:bookmarkStart w:id="2580" w:name="_GoBack"/>
      <w:bookmarkEnd w:id="2580"/>
      <w:ins w:id="2581" w:author="ismail - [2010]" w:date="2016-10-23T19:57:00Z">
        <w:r w:rsidRPr="00E810B2">
          <w:rPr>
            <w:rFonts w:ascii="Times New Roman" w:eastAsia="Times New Roman" w:hAnsi="Times New Roman" w:cs="Times New Roman"/>
            <w:sz w:val="24"/>
            <w:szCs w:val="24"/>
            <w:lang w:val="vi-VN" w:eastAsia="vi-VN"/>
            <w:rPrChange w:id="2582" w:author="Thai" w:date="2016-10-23T23:15:00Z">
              <w:rPr>
                <w:rFonts w:eastAsia="Times New Roman"/>
                <w:lang w:val="vi-VN" w:eastAsia="vi-VN"/>
              </w:rPr>
            </w:rPrChange>
          </w:rPr>
          <w:t xml:space="preserve">. </w:t>
        </w:r>
      </w:ins>
    </w:p>
    <w:p w:rsidR="00AD7A6C" w:rsidRPr="00E810B2" w:rsidRDefault="00AD7A6C">
      <w:pPr>
        <w:spacing w:line="240" w:lineRule="auto"/>
        <w:jc w:val="both"/>
        <w:rPr>
          <w:ins w:id="2583" w:author="ismail - [2010]" w:date="2016-10-23T19:57:00Z"/>
          <w:rFonts w:ascii="Times New Roman" w:eastAsia="Times New Roman" w:hAnsi="Times New Roman" w:cs="Times New Roman"/>
          <w:color w:val="auto"/>
          <w:sz w:val="24"/>
          <w:szCs w:val="24"/>
          <w:lang w:val="vi-VN" w:eastAsia="vi-VN"/>
        </w:rPr>
        <w:pPrChange w:id="2584" w:author="ismail - [2010]" w:date="2016-10-23T20:06:00Z">
          <w:pPr>
            <w:spacing w:line="240" w:lineRule="auto"/>
          </w:pPr>
        </w:pPrChange>
      </w:pPr>
    </w:p>
    <w:p w:rsidR="00043CC7" w:rsidRPr="00E810B2" w:rsidRDefault="0098669F">
      <w:pPr>
        <w:spacing w:line="240" w:lineRule="auto"/>
        <w:jc w:val="right"/>
        <w:rPr>
          <w:ins w:id="2585" w:author="Thai" w:date="2016-10-23T22:53:00Z"/>
          <w:rFonts w:ascii="Times New Roman" w:eastAsia="Times New Roman" w:hAnsi="Times New Roman" w:cs="Times New Roman"/>
          <w:b/>
          <w:sz w:val="32"/>
          <w:szCs w:val="32"/>
          <w:lang w:eastAsia="vi-VN"/>
          <w:rPrChange w:id="2586" w:author="Thai" w:date="2016-10-23T23:15:00Z">
            <w:rPr>
              <w:ins w:id="2587" w:author="Thai" w:date="2016-10-23T22:53:00Z"/>
              <w:rFonts w:ascii="Times New Roman" w:eastAsia="Times New Roman" w:hAnsi="Times New Roman" w:cs="Times New Roman"/>
              <w:b/>
              <w:sz w:val="24"/>
              <w:szCs w:val="24"/>
              <w:lang w:eastAsia="vi-VN"/>
            </w:rPr>
          </w:rPrChange>
        </w:rPr>
        <w:pPrChange w:id="2588" w:author="Thai" w:date="2016-10-23T22:53:00Z">
          <w:pPr>
            <w:spacing w:line="240" w:lineRule="auto"/>
          </w:pPr>
        </w:pPrChange>
      </w:pPr>
      <w:ins w:id="2589" w:author="ismail - [2010]" w:date="2016-10-23T19:57:00Z">
        <w:r w:rsidRPr="00E810B2">
          <w:rPr>
            <w:rFonts w:ascii="Times New Roman" w:eastAsia="Times New Roman" w:hAnsi="Times New Roman" w:cs="Times New Roman"/>
            <w:b/>
            <w:sz w:val="32"/>
            <w:szCs w:val="32"/>
            <w:lang w:val="vi-VN" w:eastAsia="vi-VN"/>
            <w:rPrChange w:id="2590" w:author="Thai" w:date="2016-10-23T23:15:00Z">
              <w:rPr>
                <w:rFonts w:ascii="Times New Roman" w:eastAsia="Times New Roman" w:hAnsi="Times New Roman" w:cs="Times New Roman"/>
                <w:b/>
                <w:sz w:val="24"/>
                <w:szCs w:val="24"/>
                <w:lang w:val="vi-VN" w:eastAsia="vi-VN"/>
              </w:rPr>
            </w:rPrChange>
          </w:rPr>
          <w:t>CÁI VÒI</w:t>
        </w:r>
      </w:ins>
      <w:ins w:id="2591" w:author="Thai" w:date="2016-10-23T22:53:00Z">
        <w:r w:rsidR="00043CC7" w:rsidRPr="00E810B2">
          <w:rPr>
            <w:rFonts w:ascii="Times New Roman" w:eastAsia="Times New Roman" w:hAnsi="Times New Roman" w:cs="Times New Roman"/>
            <w:b/>
            <w:sz w:val="32"/>
            <w:szCs w:val="32"/>
            <w:lang w:eastAsia="vi-VN"/>
            <w:rPrChange w:id="2592" w:author="Thai" w:date="2016-10-23T23:15:00Z">
              <w:rPr>
                <w:rFonts w:ascii="Times New Roman" w:eastAsia="Times New Roman" w:hAnsi="Times New Roman" w:cs="Times New Roman"/>
                <w:b/>
                <w:sz w:val="24"/>
                <w:szCs w:val="24"/>
                <w:lang w:eastAsia="vi-VN"/>
              </w:rPr>
            </w:rPrChange>
          </w:rPr>
          <w:t>:</w:t>
        </w:r>
      </w:ins>
    </w:p>
    <w:p w:rsidR="00AD7A6C" w:rsidRPr="00E810B2" w:rsidRDefault="0098669F">
      <w:pPr>
        <w:spacing w:line="240" w:lineRule="auto"/>
        <w:jc w:val="right"/>
        <w:rPr>
          <w:ins w:id="2593" w:author="ismail - [2010]" w:date="2016-10-23T19:57:00Z"/>
          <w:rFonts w:ascii="Times New Roman" w:eastAsia="Times New Roman" w:hAnsi="Times New Roman" w:cs="Times New Roman"/>
          <w:b/>
          <w:color w:val="auto"/>
          <w:sz w:val="32"/>
          <w:szCs w:val="32"/>
          <w:lang w:val="vi-VN" w:eastAsia="vi-VN"/>
          <w:rPrChange w:id="2594" w:author="Thai" w:date="2016-10-23T23:15:00Z">
            <w:rPr>
              <w:ins w:id="2595" w:author="ismail - [2010]" w:date="2016-10-23T19:57:00Z"/>
              <w:rFonts w:ascii="Times New Roman" w:eastAsia="Times New Roman" w:hAnsi="Times New Roman" w:cs="Times New Roman"/>
              <w:color w:val="auto"/>
              <w:sz w:val="24"/>
              <w:szCs w:val="24"/>
              <w:lang w:val="vi-VN" w:eastAsia="vi-VN"/>
            </w:rPr>
          </w:rPrChange>
        </w:rPr>
        <w:pPrChange w:id="2596" w:author="Thai" w:date="2016-10-23T22:53:00Z">
          <w:pPr>
            <w:spacing w:line="240" w:lineRule="auto"/>
          </w:pPr>
        </w:pPrChange>
      </w:pPr>
      <w:ins w:id="2597" w:author="ismail - [2010]" w:date="2016-10-23T19:57:00Z">
        <w:del w:id="2598" w:author="Thai" w:date="2016-10-23T22:53:00Z">
          <w:r w:rsidRPr="00E810B2" w:rsidDel="00043CC7">
            <w:rPr>
              <w:rFonts w:ascii="Times New Roman" w:eastAsia="Times New Roman" w:hAnsi="Times New Roman" w:cs="Times New Roman"/>
              <w:b/>
              <w:sz w:val="32"/>
              <w:szCs w:val="32"/>
              <w:lang w:val="vi-VN" w:eastAsia="vi-VN"/>
              <w:rPrChange w:id="2599" w:author="Thai" w:date="2016-10-23T23:15:00Z">
                <w:rPr>
                  <w:rFonts w:ascii="Times New Roman" w:eastAsia="Times New Roman" w:hAnsi="Times New Roman" w:cs="Times New Roman"/>
                  <w:b/>
                  <w:sz w:val="24"/>
                  <w:szCs w:val="24"/>
                  <w:lang w:val="vi-VN" w:eastAsia="vi-VN"/>
                </w:rPr>
              </w:rPrChange>
            </w:rPr>
            <w:delText xml:space="preserve"> - </w:delText>
          </w:r>
        </w:del>
        <w:r w:rsidRPr="00E810B2">
          <w:rPr>
            <w:rFonts w:ascii="Times New Roman" w:eastAsia="Times New Roman" w:hAnsi="Times New Roman" w:cs="Times New Roman"/>
            <w:b/>
            <w:sz w:val="32"/>
            <w:szCs w:val="32"/>
            <w:lang w:val="vi-VN" w:eastAsia="vi-VN"/>
            <w:rPrChange w:id="2600" w:author="Thai" w:date="2016-10-23T23:15:00Z">
              <w:rPr>
                <w:rFonts w:ascii="Times New Roman" w:eastAsia="Times New Roman" w:hAnsi="Times New Roman" w:cs="Times New Roman"/>
                <w:b/>
                <w:sz w:val="24"/>
                <w:szCs w:val="24"/>
                <w:lang w:val="vi-VN" w:eastAsia="vi-VN"/>
              </w:rPr>
            </w:rPrChange>
          </w:rPr>
          <w:t>MỘT VÍ DỤ VỀ LỊCH SỬ THIẾT KẾ</w:t>
        </w:r>
      </w:ins>
    </w:p>
    <w:p w:rsidR="00043CC7" w:rsidRPr="00E810B2" w:rsidRDefault="00AD7A6C">
      <w:pPr>
        <w:spacing w:line="240" w:lineRule="auto"/>
        <w:jc w:val="both"/>
        <w:rPr>
          <w:ins w:id="2601" w:author="Thai" w:date="2016-10-23T22:53:00Z"/>
          <w:rFonts w:ascii="Times New Roman" w:eastAsia="Times New Roman" w:hAnsi="Times New Roman" w:cs="Times New Roman"/>
          <w:sz w:val="24"/>
          <w:szCs w:val="24"/>
          <w:lang w:val="vi-VN" w:eastAsia="vi-VN"/>
        </w:rPr>
        <w:pPrChange w:id="2602" w:author="ismail - [2010]" w:date="2016-10-23T20:06:00Z">
          <w:pPr>
            <w:spacing w:line="240" w:lineRule="auto"/>
          </w:pPr>
        </w:pPrChange>
      </w:pPr>
      <w:ins w:id="2603" w:author="ismail - [2010]" w:date="2016-10-23T19:57:00Z">
        <w:r w:rsidRPr="00E810B2">
          <w:rPr>
            <w:rFonts w:ascii="Times New Roman" w:eastAsia="Times New Roman" w:hAnsi="Times New Roman" w:cs="Times New Roman"/>
            <w:sz w:val="24"/>
            <w:szCs w:val="24"/>
            <w:lang w:val="vi-VN" w:eastAsia="vi-VN"/>
            <w:rPrChange w:id="2604" w:author="Thai" w:date="2016-10-23T23:15:00Z">
              <w:rPr>
                <w:rFonts w:eastAsia="Times New Roman"/>
                <w:lang w:val="vi-VN" w:eastAsia="vi-VN"/>
              </w:rPr>
            </w:rPrChange>
          </w:rPr>
          <w:t>Nó có thể là khó để tin rằng một vòi nước mỗi ngày có thể cần sách hướng dẫn. Tôi đã thấy điều này, lần này tại cuộc họp của các Hội tâm lý Anh ở Sheffield, Anh. Những người tham gia đã được ở trong ký túc xá. Sau khi kiểm tra để vào Ranmoorx House, mỗi khách được cung cấp một cuốn sách nhỏ mà cung cấp tin hữu ích: nhà thờ ở vị trí nào, thời gian của các bữa ăn, vị trí của bưu điện, và làm thế nào để làm việc vòi nước (vòi nước). "Các vòi trên</w:t>
        </w:r>
      </w:ins>
      <w:ins w:id="2605" w:author="Nguyen Chieu" w:date="2016-11-16T12:46:00Z">
        <w:r w:rsidR="00446A2C">
          <w:rPr>
            <w:rFonts w:ascii="Times New Roman" w:eastAsia="Times New Roman" w:hAnsi="Times New Roman" w:cs="Times New Roman"/>
            <w:sz w:val="24"/>
            <w:szCs w:val="24"/>
            <w:lang w:eastAsia="vi-VN"/>
          </w:rPr>
          <w:t xml:space="preserve"> bồn</w:t>
        </w:r>
      </w:ins>
      <w:ins w:id="2606" w:author="ismail - [2010]" w:date="2016-10-23T20:53:00Z">
        <w:r w:rsidR="005151EB" w:rsidRPr="00E810B2">
          <w:rPr>
            <w:rFonts w:ascii="Times New Roman" w:eastAsia="Times New Roman" w:hAnsi="Times New Roman" w:cs="Times New Roman"/>
            <w:color w:val="auto"/>
            <w:sz w:val="24"/>
            <w:szCs w:val="24"/>
            <w:lang w:val="vi-VN" w:eastAsia="vi-VN"/>
            <w:rPrChange w:id="2607" w:author="Thai" w:date="2016-10-23T23:15:00Z">
              <w:rPr>
                <w:rFonts w:ascii="Times New Roman" w:eastAsia="Times New Roman" w:hAnsi="Times New Roman" w:cs="Times New Roman"/>
                <w:color w:val="auto"/>
                <w:sz w:val="24"/>
                <w:szCs w:val="24"/>
                <w:lang w:eastAsia="vi-VN"/>
              </w:rPr>
            </w:rPrChange>
          </w:rPr>
          <w:t xml:space="preserve"> </w:t>
        </w:r>
      </w:ins>
      <w:ins w:id="2608" w:author="ismail - [2010]" w:date="2016-10-23T19:57:00Z">
        <w:r w:rsidRPr="00E810B2">
          <w:rPr>
            <w:rFonts w:ascii="Times New Roman" w:eastAsia="Times New Roman" w:hAnsi="Times New Roman" w:cs="Times New Roman"/>
            <w:sz w:val="24"/>
            <w:szCs w:val="24"/>
            <w:lang w:val="vi-VN" w:eastAsia="vi-VN"/>
            <w:rPrChange w:id="2609" w:author="Thai" w:date="2016-10-23T23:15:00Z">
              <w:rPr>
                <w:rFonts w:eastAsia="Times New Roman"/>
                <w:lang w:val="vi-VN" w:eastAsia="vi-VN"/>
              </w:rPr>
            </w:rPrChange>
          </w:rPr>
          <w:t>rửa tay</w:t>
        </w:r>
      </w:ins>
      <w:ins w:id="2610" w:author="Nguyen Chieu" w:date="2016-11-16T12:47:00Z">
        <w:r w:rsidR="00446A2C">
          <w:rPr>
            <w:rFonts w:ascii="Times New Roman" w:eastAsia="Times New Roman" w:hAnsi="Times New Roman" w:cs="Times New Roman"/>
            <w:sz w:val="24"/>
            <w:szCs w:val="24"/>
            <w:lang w:eastAsia="vi-VN"/>
          </w:rPr>
          <w:t xml:space="preserve"> được</w:t>
        </w:r>
      </w:ins>
      <w:ins w:id="2611" w:author="ismail - [2010]" w:date="2016-10-23T19:57:00Z">
        <w:r w:rsidRPr="00E810B2">
          <w:rPr>
            <w:rFonts w:ascii="Times New Roman" w:eastAsia="Times New Roman" w:hAnsi="Times New Roman" w:cs="Times New Roman"/>
            <w:sz w:val="24"/>
            <w:szCs w:val="24"/>
            <w:lang w:val="vi-VN" w:eastAsia="vi-VN"/>
            <w:rPrChange w:id="2612" w:author="Thai" w:date="2016-10-23T23:15:00Z">
              <w:rPr>
                <w:rFonts w:eastAsia="Times New Roman"/>
                <w:lang w:val="vi-VN" w:eastAsia="vi-VN"/>
              </w:rPr>
            </w:rPrChange>
          </w:rPr>
          <w:t xml:space="preserve"> </w:t>
        </w:r>
        <w:del w:id="2613" w:author="Nguyen Chieu" w:date="2016-11-16T12:47:00Z">
          <w:r w:rsidRPr="00E810B2" w:rsidDel="00446A2C">
            <w:rPr>
              <w:rFonts w:ascii="Times New Roman" w:eastAsia="Times New Roman" w:hAnsi="Times New Roman" w:cs="Times New Roman"/>
              <w:sz w:val="24"/>
              <w:szCs w:val="24"/>
              <w:lang w:val="vi-VN" w:eastAsia="vi-VN"/>
              <w:rPrChange w:id="2614" w:author="Thai" w:date="2016-10-23T23:15:00Z">
                <w:rPr>
                  <w:rFonts w:eastAsia="Times New Roman"/>
                  <w:lang w:val="vi-VN" w:eastAsia="vi-VN"/>
                </w:rPr>
              </w:rPrChange>
            </w:rPr>
            <w:delText>lưu vực đang</w:delText>
          </w:r>
        </w:del>
        <w:r w:rsidRPr="00E810B2">
          <w:rPr>
            <w:rFonts w:ascii="Times New Roman" w:eastAsia="Times New Roman" w:hAnsi="Times New Roman" w:cs="Times New Roman"/>
            <w:sz w:val="24"/>
            <w:szCs w:val="24"/>
            <w:lang w:val="vi-VN" w:eastAsia="vi-VN"/>
            <w:rPrChange w:id="2615" w:author="Thai" w:date="2016-10-23T23:15:00Z">
              <w:rPr>
                <w:rFonts w:eastAsia="Times New Roman"/>
                <w:lang w:val="vi-VN" w:eastAsia="vi-VN"/>
              </w:rPr>
            </w:rPrChange>
          </w:rPr>
          <w:t xml:space="preserve"> hoạt động bằng cách đẩy xuống nhẹ nhàng. " </w:t>
        </w:r>
      </w:ins>
    </w:p>
    <w:p w:rsidR="00AD7A6C" w:rsidRPr="00E810B2" w:rsidRDefault="00AD7A6C">
      <w:pPr>
        <w:spacing w:line="240" w:lineRule="auto"/>
        <w:ind w:firstLine="720"/>
        <w:jc w:val="both"/>
        <w:rPr>
          <w:ins w:id="2616" w:author="ismail - [2010]" w:date="2016-10-23T19:57:00Z"/>
          <w:rFonts w:ascii="Times New Roman" w:eastAsia="Times New Roman" w:hAnsi="Times New Roman" w:cs="Times New Roman"/>
          <w:color w:val="auto"/>
          <w:sz w:val="24"/>
          <w:szCs w:val="24"/>
          <w:lang w:val="vi-VN" w:eastAsia="vi-VN"/>
        </w:rPr>
        <w:pPrChange w:id="2617" w:author="Thai" w:date="2016-10-23T22:53:00Z">
          <w:pPr>
            <w:spacing w:line="240" w:lineRule="auto"/>
          </w:pPr>
        </w:pPrChange>
      </w:pPr>
      <w:ins w:id="2618" w:author="ismail - [2010]" w:date="2016-10-23T19:57:00Z">
        <w:r w:rsidRPr="00E810B2">
          <w:rPr>
            <w:rFonts w:ascii="Times New Roman" w:eastAsia="Times New Roman" w:hAnsi="Times New Roman" w:cs="Times New Roman"/>
            <w:sz w:val="24"/>
            <w:szCs w:val="24"/>
            <w:lang w:val="vi-VN" w:eastAsia="vi-VN"/>
            <w:rPrChange w:id="2619" w:author="Thai" w:date="2016-10-23T23:15:00Z">
              <w:rPr>
                <w:rFonts w:eastAsia="Times New Roman"/>
                <w:lang w:val="vi-VN" w:eastAsia="vi-VN"/>
              </w:rPr>
            </w:rPrChange>
          </w:rPr>
          <w:t>Khi đến lượt tôi đến nói chuyện tại hội nghị, tôi hỏi những những người tham gia về những vòi nước.Có bao nhiêu người</w:t>
        </w:r>
      </w:ins>
      <w:ins w:id="2620" w:author="Nguyen Chieu" w:date="2016-11-16T12:50:00Z">
        <w:r w:rsidR="001D3ABD">
          <w:rPr>
            <w:rFonts w:ascii="Times New Roman" w:eastAsia="Times New Roman" w:hAnsi="Times New Roman" w:cs="Times New Roman"/>
            <w:sz w:val="24"/>
            <w:szCs w:val="24"/>
            <w:lang w:eastAsia="vi-VN"/>
          </w:rPr>
          <w:t xml:space="preserve"> đã bị rắc rối</w:t>
        </w:r>
      </w:ins>
      <w:ins w:id="2621" w:author="Nguyen Chieu" w:date="2016-11-16T12:51:00Z">
        <w:r w:rsidR="001D3ABD">
          <w:rPr>
            <w:rFonts w:ascii="Times New Roman" w:eastAsia="Times New Roman" w:hAnsi="Times New Roman" w:cs="Times New Roman"/>
            <w:sz w:val="24"/>
            <w:szCs w:val="24"/>
            <w:lang w:eastAsia="vi-VN"/>
          </w:rPr>
          <w:t xml:space="preserve"> khi</w:t>
        </w:r>
      </w:ins>
      <w:ins w:id="2622" w:author="ismail - [2010]" w:date="2016-10-23T19:57:00Z">
        <w:r w:rsidRPr="00E810B2">
          <w:rPr>
            <w:rFonts w:ascii="Times New Roman" w:eastAsia="Times New Roman" w:hAnsi="Times New Roman" w:cs="Times New Roman"/>
            <w:sz w:val="24"/>
            <w:szCs w:val="24"/>
            <w:lang w:val="vi-VN" w:eastAsia="vi-VN"/>
            <w:rPrChange w:id="2623" w:author="Thai" w:date="2016-10-23T23:15:00Z">
              <w:rPr>
                <w:rFonts w:eastAsia="Times New Roman"/>
                <w:lang w:val="vi-VN" w:eastAsia="vi-VN"/>
              </w:rPr>
            </w:rPrChange>
          </w:rPr>
          <w:t xml:space="preserve"> </w:t>
        </w:r>
        <w:del w:id="2624" w:author="Nguyen Chieu" w:date="2016-11-16T12:51:00Z">
          <w:r w:rsidRPr="00E810B2" w:rsidDel="001D3ABD">
            <w:rPr>
              <w:rFonts w:ascii="Times New Roman" w:eastAsia="Times New Roman" w:hAnsi="Times New Roman" w:cs="Times New Roman"/>
              <w:sz w:val="24"/>
              <w:szCs w:val="24"/>
              <w:lang w:val="vi-VN" w:eastAsia="vi-VN"/>
              <w:rPrChange w:id="2625" w:author="Thai" w:date="2016-10-23T23:15:00Z">
                <w:rPr>
                  <w:rFonts w:eastAsia="Times New Roman"/>
                  <w:lang w:val="vi-VN" w:eastAsia="vi-VN"/>
                </w:rPr>
              </w:rPrChange>
            </w:rPr>
            <w:delText>cố gắng để</w:delText>
          </w:r>
        </w:del>
        <w:r w:rsidRPr="00E810B2">
          <w:rPr>
            <w:rFonts w:ascii="Times New Roman" w:eastAsia="Times New Roman" w:hAnsi="Times New Roman" w:cs="Times New Roman"/>
            <w:sz w:val="24"/>
            <w:szCs w:val="24"/>
            <w:lang w:val="vi-VN" w:eastAsia="vi-VN"/>
            <w:rPrChange w:id="2626" w:author="Thai" w:date="2016-10-23T23:15:00Z">
              <w:rPr>
                <w:rFonts w:eastAsia="Times New Roman"/>
                <w:lang w:val="vi-VN" w:eastAsia="vi-VN"/>
              </w:rPr>
            </w:rPrChange>
          </w:rPr>
          <w:t xml:space="preserve"> sử dụng</w:t>
        </w:r>
      </w:ins>
      <w:ins w:id="2627" w:author="Nguyen Chieu" w:date="2016-11-16T12:51:00Z">
        <w:r w:rsidR="001D3ABD">
          <w:rPr>
            <w:rFonts w:ascii="Times New Roman" w:eastAsia="Times New Roman" w:hAnsi="Times New Roman" w:cs="Times New Roman"/>
            <w:sz w:val="24"/>
            <w:szCs w:val="24"/>
            <w:lang w:eastAsia="vi-VN"/>
          </w:rPr>
          <w:t xml:space="preserve"> những cái vòi nước</w:t>
        </w:r>
      </w:ins>
      <w:ins w:id="2628" w:author="ismail - [2010]" w:date="2016-10-23T19:57:00Z">
        <w:r w:rsidRPr="00E810B2">
          <w:rPr>
            <w:rFonts w:ascii="Times New Roman" w:eastAsia="Times New Roman" w:hAnsi="Times New Roman" w:cs="Times New Roman"/>
            <w:sz w:val="24"/>
            <w:szCs w:val="24"/>
            <w:lang w:val="vi-VN" w:eastAsia="vi-VN"/>
            <w:rPrChange w:id="2629" w:author="Thai" w:date="2016-10-23T23:15:00Z">
              <w:rPr>
                <w:rFonts w:eastAsia="Times New Roman"/>
                <w:lang w:val="vi-VN" w:eastAsia="vi-VN"/>
              </w:rPr>
            </w:rPrChange>
          </w:rPr>
          <w:t xml:space="preserve"> ?</w:t>
        </w:r>
      </w:ins>
      <w:ins w:id="2630" w:author="Nguyen Chieu" w:date="2016-11-16T12:52:00Z">
        <w:r w:rsidR="00B1432C">
          <w:rPr>
            <w:rFonts w:ascii="Times New Roman" w:eastAsia="Times New Roman" w:hAnsi="Times New Roman" w:cs="Times New Roman"/>
            <w:sz w:val="24"/>
            <w:szCs w:val="24"/>
            <w:lang w:eastAsia="vi-VN"/>
          </w:rPr>
          <w:t xml:space="preserve"> Có bao nhiêu người cố gắng xoay tay cầm của vòi nước?</w:t>
        </w:r>
      </w:ins>
      <w:ins w:id="2631" w:author="ismail - [2010]" w:date="2016-10-23T19:57:00Z">
        <w:r w:rsidRPr="00E810B2">
          <w:rPr>
            <w:rFonts w:ascii="Times New Roman" w:eastAsia="Times New Roman" w:hAnsi="Times New Roman" w:cs="Times New Roman"/>
            <w:sz w:val="24"/>
            <w:szCs w:val="24"/>
            <w:lang w:val="vi-VN" w:eastAsia="vi-VN"/>
            <w:rPrChange w:id="2632" w:author="Thai" w:date="2016-10-23T23:15:00Z">
              <w:rPr>
                <w:rFonts w:eastAsia="Times New Roman"/>
                <w:lang w:val="vi-VN" w:eastAsia="vi-VN"/>
              </w:rPr>
            </w:rPrChange>
          </w:rPr>
          <w:t xml:space="preserve"> Một số lượng lớn bàn tay được đưa lên. Có bao </w:t>
        </w:r>
        <w:r w:rsidRPr="00E810B2">
          <w:rPr>
            <w:rFonts w:ascii="Times New Roman" w:eastAsia="Times New Roman" w:hAnsi="Times New Roman" w:cs="Times New Roman"/>
            <w:sz w:val="24"/>
            <w:szCs w:val="24"/>
            <w:lang w:val="vi-VN" w:eastAsia="vi-VN"/>
            <w:rPrChange w:id="2633" w:author="Thai" w:date="2016-10-23T23:15:00Z">
              <w:rPr>
                <w:rFonts w:eastAsia="Times New Roman"/>
                <w:lang w:val="vi-VN" w:eastAsia="vi-VN"/>
              </w:rPr>
            </w:rPrChange>
          </w:rPr>
          <w:lastRenderedPageBreak/>
          <w:t>nhiêu người tìm kiếm sự giúp đỡ? Một vài cánh tay trung thực được giơ lên. Sau đó, một người phụ nữ đã lên đến tôi và nói rằng cô ấy đã bỏ cuộc và bước đi trên hội trường cho đến khi cô</w:t>
        </w:r>
      </w:ins>
      <w:ins w:id="2634" w:author="ismail - [2010]" w:date="2016-10-23T20:53:00Z">
        <w:r w:rsidR="005151EB" w:rsidRPr="00E810B2">
          <w:rPr>
            <w:rFonts w:ascii="Times New Roman" w:eastAsia="Times New Roman" w:hAnsi="Times New Roman" w:cs="Times New Roman"/>
            <w:color w:val="auto"/>
            <w:sz w:val="24"/>
            <w:szCs w:val="24"/>
            <w:lang w:val="vi-VN" w:eastAsia="vi-VN"/>
            <w:rPrChange w:id="2635" w:author="Thai" w:date="2016-10-23T23:15:00Z">
              <w:rPr>
                <w:rFonts w:ascii="Times New Roman" w:eastAsia="Times New Roman" w:hAnsi="Times New Roman" w:cs="Times New Roman"/>
                <w:color w:val="auto"/>
                <w:sz w:val="24"/>
                <w:szCs w:val="24"/>
                <w:lang w:eastAsia="vi-VN"/>
              </w:rPr>
            </w:rPrChange>
          </w:rPr>
          <w:t xml:space="preserve"> </w:t>
        </w:r>
      </w:ins>
      <w:ins w:id="2636" w:author="ismail - [2010]" w:date="2016-10-23T19:57:00Z">
        <w:r w:rsidRPr="00E810B2">
          <w:rPr>
            <w:rFonts w:ascii="Times New Roman" w:eastAsia="Times New Roman" w:hAnsi="Times New Roman" w:cs="Times New Roman"/>
            <w:sz w:val="24"/>
            <w:szCs w:val="24"/>
            <w:lang w:val="vi-VN" w:eastAsia="vi-VN"/>
            <w:rPrChange w:id="2637" w:author="Thai" w:date="2016-10-23T23:15:00Z">
              <w:rPr>
                <w:rFonts w:eastAsia="Times New Roman"/>
                <w:lang w:val="vi-VN" w:eastAsia="vi-VN"/>
              </w:rPr>
            </w:rPrChange>
          </w:rPr>
          <w:t>tìm thấy một ai đó có thể giải thích các vòi nước cho cô. Một bồn rửa đơn giản, cái vòi nước đơn giản. Nhưng có vẻ như nó nên được bật</w:t>
        </w:r>
      </w:ins>
      <w:ins w:id="2638" w:author="Nguyen Chieu" w:date="2016-11-16T12:56:00Z">
        <w:r w:rsidR="00B1432C">
          <w:rPr>
            <w:rFonts w:ascii="Times New Roman" w:eastAsia="Times New Roman" w:hAnsi="Times New Roman" w:cs="Times New Roman"/>
            <w:sz w:val="24"/>
            <w:szCs w:val="24"/>
            <w:lang w:eastAsia="vi-VN"/>
          </w:rPr>
          <w:t xml:space="preserve"> chứ</w:t>
        </w:r>
      </w:ins>
      <w:ins w:id="2639" w:author="ismail - [2010]" w:date="2016-10-23T19:57:00Z">
        <w:del w:id="2640" w:author="Nguyen Chieu" w:date="2016-11-16T12:56:00Z">
          <w:r w:rsidRPr="00E810B2" w:rsidDel="00B1432C">
            <w:rPr>
              <w:rFonts w:ascii="Times New Roman" w:eastAsia="Times New Roman" w:hAnsi="Times New Roman" w:cs="Times New Roman"/>
              <w:sz w:val="24"/>
              <w:szCs w:val="24"/>
              <w:lang w:val="vi-VN" w:eastAsia="vi-VN"/>
              <w:rPrChange w:id="2641"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2642" w:author="Thai" w:date="2016-10-23T23:15:00Z">
              <w:rPr>
                <w:rFonts w:eastAsia="Times New Roman"/>
                <w:lang w:val="vi-VN" w:eastAsia="vi-VN"/>
              </w:rPr>
            </w:rPrChange>
          </w:rPr>
          <w:t xml:space="preserve"> không</w:t>
        </w:r>
      </w:ins>
      <w:ins w:id="2643" w:author="Nguyen Chieu" w:date="2016-11-16T12:56:00Z">
        <w:r w:rsidR="00B1432C">
          <w:rPr>
            <w:rFonts w:ascii="Times New Roman" w:eastAsia="Times New Roman" w:hAnsi="Times New Roman" w:cs="Times New Roman"/>
            <w:sz w:val="24"/>
            <w:szCs w:val="24"/>
            <w:lang w:eastAsia="vi-VN"/>
          </w:rPr>
          <w:t xml:space="preserve"> nên</w:t>
        </w:r>
      </w:ins>
      <w:ins w:id="2644" w:author="ismail - [2010]" w:date="2016-10-23T19:57:00Z">
        <w:r w:rsidRPr="00E810B2">
          <w:rPr>
            <w:rFonts w:ascii="Times New Roman" w:eastAsia="Times New Roman" w:hAnsi="Times New Roman" w:cs="Times New Roman"/>
            <w:sz w:val="24"/>
            <w:szCs w:val="24"/>
            <w:lang w:val="vi-VN" w:eastAsia="vi-VN"/>
            <w:rPrChange w:id="2645" w:author="Thai" w:date="2016-10-23T23:15:00Z">
              <w:rPr>
                <w:rFonts w:eastAsia="Times New Roman"/>
                <w:lang w:val="vi-VN" w:eastAsia="vi-VN"/>
              </w:rPr>
            </w:rPrChange>
          </w:rPr>
          <w:t xml:space="preserve"> đẩy</w:t>
        </w:r>
      </w:ins>
      <w:r w:rsidR="00B1432C">
        <w:rPr>
          <w:rFonts w:ascii="Times New Roman" w:eastAsia="Times New Roman" w:hAnsi="Times New Roman" w:cs="Times New Roman"/>
          <w:sz w:val="24"/>
          <w:szCs w:val="24"/>
          <w:lang w:eastAsia="vi-VN"/>
        </w:rPr>
        <w:t xml:space="preserve"> xuống</w:t>
      </w:r>
      <w:ins w:id="2646" w:author="ismail - [2010]" w:date="2016-10-23T19:57:00Z">
        <w:r w:rsidRPr="00E810B2">
          <w:rPr>
            <w:rFonts w:ascii="Times New Roman" w:eastAsia="Times New Roman" w:hAnsi="Times New Roman" w:cs="Times New Roman"/>
            <w:sz w:val="24"/>
            <w:szCs w:val="24"/>
            <w:lang w:val="vi-VN" w:eastAsia="vi-VN"/>
            <w:rPrChange w:id="2647" w:author="Thai" w:date="2016-10-23T23:15:00Z">
              <w:rPr>
                <w:rFonts w:eastAsia="Times New Roman"/>
                <w:lang w:val="vi-VN" w:eastAsia="vi-VN"/>
              </w:rPr>
            </w:rPrChange>
          </w:rPr>
          <w:t>. Nếu bạn muốn các vòi nước bị đẩy</w:t>
        </w:r>
      </w:ins>
      <w:ins w:id="2648" w:author="Nguyen Chieu" w:date="2016-11-16T12:57:00Z">
        <w:r w:rsidR="00B1432C">
          <w:rPr>
            <w:rFonts w:ascii="Times New Roman" w:eastAsia="Times New Roman" w:hAnsi="Times New Roman" w:cs="Times New Roman"/>
            <w:sz w:val="24"/>
            <w:szCs w:val="24"/>
            <w:lang w:eastAsia="vi-VN"/>
          </w:rPr>
          <w:t xml:space="preserve"> xuống</w:t>
        </w:r>
      </w:ins>
      <w:ins w:id="2649" w:author="ismail - [2010]" w:date="2016-10-23T19:57:00Z">
        <w:r w:rsidRPr="00E810B2">
          <w:rPr>
            <w:rFonts w:ascii="Times New Roman" w:eastAsia="Times New Roman" w:hAnsi="Times New Roman" w:cs="Times New Roman"/>
            <w:sz w:val="24"/>
            <w:szCs w:val="24"/>
            <w:lang w:val="vi-VN" w:eastAsia="vi-VN"/>
            <w:rPrChange w:id="2650" w:author="Thai" w:date="2016-10-23T23:15:00Z">
              <w:rPr>
                <w:rFonts w:eastAsia="Times New Roman"/>
                <w:lang w:val="vi-VN" w:eastAsia="vi-VN"/>
              </w:rPr>
            </w:rPrChange>
          </w:rPr>
          <w:t>, làm cho nó trông như thể nó cần được đẩy. (Điều này, tất nhiên</w:t>
        </w:r>
        <w:del w:id="2651" w:author="Nguyen Chieu" w:date="2016-11-16T12:58:00Z">
          <w:r w:rsidRPr="00E810B2" w:rsidDel="001240A1">
            <w:rPr>
              <w:rFonts w:ascii="Times New Roman" w:eastAsia="Times New Roman" w:hAnsi="Times New Roman" w:cs="Times New Roman"/>
              <w:sz w:val="24"/>
              <w:szCs w:val="24"/>
              <w:lang w:val="vi-VN" w:eastAsia="vi-VN"/>
              <w:rPrChange w:id="2652"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2653" w:author="Thai" w:date="2016-10-23T23:15:00Z">
              <w:rPr>
                <w:rFonts w:eastAsia="Times New Roman"/>
                <w:lang w:val="vi-VN" w:eastAsia="vi-VN"/>
              </w:rPr>
            </w:rPrChange>
          </w:rPr>
          <w:t xml:space="preserve"> cũng tương tự như các vấn đề tôi đã đổ nước từ bồn rửa trong khách sạn của tôi, được mô tả trong Chương 1.)</w:t>
        </w:r>
      </w:ins>
    </w:p>
    <w:p w:rsidR="00AE4B67" w:rsidRPr="00E810B2" w:rsidRDefault="00AD7A6C">
      <w:pPr>
        <w:spacing w:line="240" w:lineRule="auto"/>
        <w:ind w:firstLine="720"/>
        <w:jc w:val="both"/>
        <w:rPr>
          <w:ins w:id="2654" w:author="Thai" w:date="2016-10-23T22:53:00Z"/>
          <w:rFonts w:ascii="Times New Roman" w:eastAsia="Times New Roman" w:hAnsi="Times New Roman" w:cs="Times New Roman"/>
          <w:sz w:val="24"/>
          <w:szCs w:val="24"/>
          <w:lang w:val="vi-VN" w:eastAsia="vi-VN"/>
        </w:rPr>
        <w:pPrChange w:id="2655" w:author="Thai" w:date="2016-10-23T22:53:00Z">
          <w:pPr>
            <w:spacing w:line="240" w:lineRule="auto"/>
          </w:pPr>
        </w:pPrChange>
      </w:pPr>
      <w:ins w:id="2656" w:author="ismail - [2010]" w:date="2016-10-23T19:57:00Z">
        <w:r w:rsidRPr="00E810B2">
          <w:rPr>
            <w:rFonts w:ascii="Times New Roman" w:eastAsia="Times New Roman" w:hAnsi="Times New Roman" w:cs="Times New Roman"/>
            <w:sz w:val="24"/>
            <w:szCs w:val="24"/>
            <w:lang w:val="vi-VN" w:eastAsia="vi-VN"/>
            <w:rPrChange w:id="2657" w:author="Thai" w:date="2016-10-23T23:15:00Z">
              <w:rPr>
                <w:rFonts w:eastAsia="Times New Roman"/>
                <w:lang w:val="vi-VN" w:eastAsia="vi-VN"/>
              </w:rPr>
            </w:rPrChange>
          </w:rPr>
          <w:t>Tại sao là đơn giản, mục tiêu chuẩn như một vòi nước để khăn</w:t>
        </w:r>
      </w:ins>
      <w:ins w:id="2658" w:author="ismail - [2010]" w:date="2016-10-23T20:52:00Z">
        <w:r w:rsidR="005151EB" w:rsidRPr="00E810B2">
          <w:rPr>
            <w:rFonts w:ascii="Times New Roman" w:eastAsia="Times New Roman" w:hAnsi="Times New Roman" w:cs="Times New Roman"/>
            <w:color w:val="auto"/>
            <w:sz w:val="24"/>
            <w:szCs w:val="24"/>
            <w:lang w:val="vi-VN" w:eastAsia="vi-VN"/>
            <w:rPrChange w:id="2659" w:author="Thai" w:date="2016-10-23T23:15:00Z">
              <w:rPr>
                <w:rFonts w:ascii="Times New Roman" w:eastAsia="Times New Roman" w:hAnsi="Times New Roman" w:cs="Times New Roman"/>
                <w:color w:val="auto"/>
                <w:sz w:val="24"/>
                <w:szCs w:val="24"/>
                <w:lang w:eastAsia="vi-VN"/>
              </w:rPr>
            </w:rPrChange>
          </w:rPr>
          <w:t xml:space="preserve"> </w:t>
        </w:r>
      </w:ins>
      <w:ins w:id="2660" w:author="ismail - [2010]" w:date="2016-10-23T19:57:00Z">
        <w:r w:rsidRPr="00E810B2">
          <w:rPr>
            <w:rFonts w:ascii="Times New Roman" w:eastAsia="Times New Roman" w:hAnsi="Times New Roman" w:cs="Times New Roman"/>
            <w:sz w:val="24"/>
            <w:szCs w:val="24"/>
            <w:lang w:val="vi-VN" w:eastAsia="vi-VN"/>
            <w:rPrChange w:id="2661" w:author="Thai" w:date="2016-10-23T23:15:00Z">
              <w:rPr>
                <w:rFonts w:eastAsia="Times New Roman"/>
                <w:lang w:val="vi-VN" w:eastAsia="vi-VN"/>
              </w:rPr>
            </w:rPrChange>
          </w:rPr>
          <w:t>sùng bái để có được quyền? Những người sử dụng một vòi nước quan tâm đến hai điều:</w:t>
        </w:r>
      </w:ins>
      <w:ins w:id="2662" w:author="ismail - [2010]" w:date="2016-10-23T20:52:00Z">
        <w:r w:rsidR="005151EB" w:rsidRPr="00E810B2">
          <w:rPr>
            <w:rFonts w:ascii="Times New Roman" w:eastAsia="Times New Roman" w:hAnsi="Times New Roman" w:cs="Times New Roman"/>
            <w:color w:val="auto"/>
            <w:sz w:val="24"/>
            <w:szCs w:val="24"/>
            <w:lang w:val="vi-VN" w:eastAsia="vi-VN"/>
            <w:rPrChange w:id="2663" w:author="Thai" w:date="2016-10-23T23:15:00Z">
              <w:rPr>
                <w:rFonts w:ascii="Times New Roman" w:eastAsia="Times New Roman" w:hAnsi="Times New Roman" w:cs="Times New Roman"/>
                <w:color w:val="auto"/>
                <w:sz w:val="24"/>
                <w:szCs w:val="24"/>
                <w:lang w:eastAsia="vi-VN"/>
              </w:rPr>
            </w:rPrChange>
          </w:rPr>
          <w:t xml:space="preserve"> </w:t>
        </w:r>
      </w:ins>
      <w:ins w:id="2664" w:author="ismail - [2010]" w:date="2016-10-23T19:57:00Z">
        <w:r w:rsidRPr="00E810B2">
          <w:rPr>
            <w:rFonts w:ascii="Times New Roman" w:eastAsia="Times New Roman" w:hAnsi="Times New Roman" w:cs="Times New Roman"/>
            <w:sz w:val="24"/>
            <w:szCs w:val="24"/>
            <w:lang w:val="vi-VN" w:eastAsia="vi-VN"/>
            <w:rPrChange w:id="2665" w:author="Thai" w:date="2016-10-23T23:15:00Z">
              <w:rPr>
                <w:rFonts w:eastAsia="Times New Roman"/>
                <w:lang w:val="vi-VN" w:eastAsia="vi-VN"/>
              </w:rPr>
            </w:rPrChange>
          </w:rPr>
          <w:t xml:space="preserve">nhiệt độ nước và tốc độ dòng chảy. Nhưng nước vào vòi nước thông qua hai đường ống, nóng và lạnh. Có xung đột giữa nhu cầu nhiệt độ và lưu lượng và cấu trúc vật lý nóng và lạnh. </w:t>
        </w:r>
      </w:ins>
    </w:p>
    <w:p w:rsidR="00AD7A6C" w:rsidRPr="00E810B2" w:rsidDel="00AE4B67" w:rsidRDefault="00AD7A6C">
      <w:pPr>
        <w:spacing w:line="240" w:lineRule="auto"/>
        <w:ind w:firstLine="720"/>
        <w:jc w:val="both"/>
        <w:rPr>
          <w:ins w:id="2666" w:author="ismail - [2010]" w:date="2016-10-23T19:57:00Z"/>
          <w:del w:id="2667" w:author="Thai" w:date="2016-10-23T22:53:00Z"/>
          <w:rFonts w:ascii="Times New Roman" w:eastAsia="Times New Roman" w:hAnsi="Times New Roman" w:cs="Times New Roman"/>
          <w:color w:val="auto"/>
          <w:sz w:val="24"/>
          <w:szCs w:val="24"/>
          <w:lang w:val="vi-VN" w:eastAsia="vi-VN"/>
        </w:rPr>
        <w:pPrChange w:id="2668" w:author="Thai" w:date="2016-10-23T22:53:00Z">
          <w:pPr>
            <w:spacing w:line="240" w:lineRule="auto"/>
          </w:pPr>
        </w:pPrChange>
      </w:pPr>
      <w:ins w:id="2669" w:author="ismail - [2010]" w:date="2016-10-23T19:57:00Z">
        <w:r w:rsidRPr="00E810B2">
          <w:rPr>
            <w:rFonts w:ascii="Times New Roman" w:eastAsia="Times New Roman" w:hAnsi="Times New Roman" w:cs="Times New Roman"/>
            <w:sz w:val="24"/>
            <w:szCs w:val="24"/>
            <w:lang w:val="vi-VN" w:eastAsia="vi-VN"/>
            <w:rPrChange w:id="2670" w:author="Thai" w:date="2016-10-23T23:15:00Z">
              <w:rPr>
                <w:rFonts w:eastAsia="Times New Roman"/>
                <w:lang w:val="vi-VN" w:eastAsia="vi-VN"/>
              </w:rPr>
            </w:rPrChange>
          </w:rPr>
          <w:t>Có một số cách để đối phó với điều này</w:t>
        </w:r>
      </w:ins>
      <w:ins w:id="2671" w:author="Nguyen Chieu" w:date="2016-11-16T13:01:00Z">
        <w:r w:rsidR="001240A1">
          <w:rPr>
            <w:rFonts w:ascii="Times New Roman" w:eastAsia="Times New Roman" w:hAnsi="Times New Roman" w:cs="Times New Roman"/>
            <w:sz w:val="24"/>
            <w:szCs w:val="24"/>
            <w:lang w:eastAsia="vi-VN"/>
          </w:rPr>
          <w:t xml:space="preserve"> như</w:t>
        </w:r>
      </w:ins>
      <w:ins w:id="2672" w:author="ismail - [2010]" w:date="2016-10-23T19:57:00Z">
        <w:r w:rsidRPr="00E810B2">
          <w:rPr>
            <w:rFonts w:ascii="Times New Roman" w:eastAsia="Times New Roman" w:hAnsi="Times New Roman" w:cs="Times New Roman"/>
            <w:sz w:val="24"/>
            <w:szCs w:val="24"/>
            <w:lang w:val="vi-VN" w:eastAsia="vi-VN"/>
            <w:rPrChange w:id="2673" w:author="Thai" w:date="2016-10-23T23:15:00Z">
              <w:rPr>
                <w:rFonts w:eastAsia="Times New Roman"/>
                <w:lang w:val="vi-VN" w:eastAsia="vi-VN"/>
              </w:rPr>
            </w:rPrChange>
          </w:rPr>
          <w:t>:</w:t>
        </w:r>
      </w:ins>
    </w:p>
    <w:p w:rsidR="00AD7A6C" w:rsidRPr="00E810B2" w:rsidRDefault="00AD7A6C">
      <w:pPr>
        <w:spacing w:line="240" w:lineRule="auto"/>
        <w:ind w:firstLine="720"/>
        <w:jc w:val="both"/>
        <w:rPr>
          <w:ins w:id="2674" w:author="ismail - [2010]" w:date="2016-10-23T19:57:00Z"/>
          <w:rFonts w:ascii="Times New Roman" w:eastAsia="Times New Roman" w:hAnsi="Times New Roman" w:cs="Times New Roman"/>
          <w:color w:val="auto"/>
          <w:sz w:val="24"/>
          <w:szCs w:val="24"/>
          <w:lang w:val="vi-VN" w:eastAsia="vi-VN"/>
        </w:rPr>
        <w:pPrChange w:id="2675" w:author="Thai" w:date="2016-10-23T22:53:00Z">
          <w:pPr>
            <w:spacing w:line="240" w:lineRule="auto"/>
          </w:pPr>
        </w:pPrChange>
      </w:pPr>
    </w:p>
    <w:p w:rsidR="00AD7A6C" w:rsidRPr="00E810B2" w:rsidDel="00AE4B67" w:rsidRDefault="00716F51">
      <w:pPr>
        <w:pStyle w:val="ListParagraph"/>
        <w:spacing w:line="240" w:lineRule="auto"/>
        <w:ind w:left="1080"/>
        <w:jc w:val="both"/>
        <w:textAlignment w:val="baseline"/>
        <w:rPr>
          <w:ins w:id="2676" w:author="ismail - [2010]" w:date="2016-10-23T19:57:00Z"/>
          <w:del w:id="2677" w:author="Thai" w:date="2016-10-23T22:54:00Z"/>
          <w:rFonts w:ascii="Times New Roman" w:eastAsia="Times New Roman" w:hAnsi="Times New Roman" w:cs="Times New Roman"/>
          <w:b/>
          <w:sz w:val="24"/>
          <w:szCs w:val="24"/>
          <w:lang w:val="vi-VN" w:eastAsia="vi-VN"/>
          <w:rPrChange w:id="2678" w:author="Thai" w:date="2016-10-23T23:15:00Z">
            <w:rPr>
              <w:ins w:id="2679" w:author="ismail - [2010]" w:date="2016-10-23T19:57:00Z"/>
              <w:del w:id="2680" w:author="Thai" w:date="2016-10-23T22:54:00Z"/>
              <w:rFonts w:eastAsia="Times New Roman"/>
              <w:lang w:val="vi-VN" w:eastAsia="vi-VN"/>
            </w:rPr>
          </w:rPrChange>
        </w:rPr>
        <w:pPrChange w:id="2681" w:author="Nguyen Chieu" w:date="2016-11-16T13:05:00Z">
          <w:pPr>
            <w:numPr>
              <w:numId w:val="3"/>
            </w:numPr>
            <w:tabs>
              <w:tab w:val="num" w:pos="1080"/>
            </w:tabs>
            <w:spacing w:line="240" w:lineRule="auto"/>
            <w:ind w:left="1080" w:hanging="360"/>
            <w:textAlignment w:val="baseline"/>
          </w:pPr>
        </w:pPrChange>
      </w:pPr>
      <w:ins w:id="2682" w:author="Nguyen Chieu" w:date="2016-11-16T13:05:00Z">
        <w:r>
          <w:rPr>
            <w:rFonts w:ascii="Times New Roman" w:eastAsia="Times New Roman" w:hAnsi="Times New Roman" w:cs="Times New Roman"/>
            <w:b/>
            <w:sz w:val="24"/>
            <w:szCs w:val="24"/>
            <w:lang w:eastAsia="vi-VN"/>
          </w:rPr>
          <w:t xml:space="preserve">-  </w:t>
        </w:r>
      </w:ins>
      <w:ins w:id="2683" w:author="ismail - [2010]" w:date="2016-10-23T19:57:00Z">
        <w:r w:rsidR="00AD7A6C" w:rsidRPr="00E810B2">
          <w:rPr>
            <w:rFonts w:ascii="Times New Roman" w:eastAsia="Times New Roman" w:hAnsi="Times New Roman" w:cs="Times New Roman"/>
            <w:b/>
            <w:sz w:val="24"/>
            <w:szCs w:val="24"/>
            <w:lang w:val="vi-VN" w:eastAsia="vi-VN"/>
            <w:rPrChange w:id="2684" w:author="Thai" w:date="2016-10-23T23:15:00Z">
              <w:rPr>
                <w:rFonts w:eastAsia="Times New Roman"/>
                <w:lang w:val="vi-VN" w:eastAsia="vi-VN"/>
              </w:rPr>
            </w:rPrChange>
          </w:rPr>
          <w:t>Kiểm soát nước nóng và lạnh:</w:t>
        </w:r>
      </w:ins>
      <w:ins w:id="2685" w:author="Thai" w:date="2016-10-23T22:54:00Z">
        <w:r w:rsidR="00AE4B67" w:rsidRPr="00E810B2" w:rsidDel="00AE4B67">
          <w:rPr>
            <w:rFonts w:ascii="Times New Roman" w:eastAsia="Times New Roman" w:hAnsi="Times New Roman" w:cs="Times New Roman"/>
            <w:b/>
            <w:sz w:val="24"/>
            <w:szCs w:val="24"/>
            <w:lang w:val="vi-VN" w:eastAsia="vi-VN"/>
            <w:rPrChange w:id="2686" w:author="Thai" w:date="2016-10-23T23:15:00Z">
              <w:rPr>
                <w:rFonts w:ascii="Times New Roman" w:eastAsia="Times New Roman" w:hAnsi="Times New Roman" w:cs="Times New Roman"/>
                <w:sz w:val="24"/>
                <w:szCs w:val="24"/>
                <w:lang w:val="vi-VN" w:eastAsia="vi-VN"/>
              </w:rPr>
            </w:rPrChange>
          </w:rPr>
          <w:t xml:space="preserve"> </w:t>
        </w:r>
      </w:ins>
    </w:p>
    <w:p w:rsidR="00AD7A6C" w:rsidRPr="00E810B2" w:rsidRDefault="00AD7A6C">
      <w:pPr>
        <w:pStyle w:val="ListParagraph"/>
        <w:spacing w:line="240" w:lineRule="auto"/>
        <w:ind w:left="1080"/>
        <w:jc w:val="both"/>
        <w:textAlignment w:val="baseline"/>
        <w:rPr>
          <w:ins w:id="2687" w:author="ismail - [2010]" w:date="2016-10-23T19:57:00Z"/>
          <w:rFonts w:ascii="Times New Roman" w:eastAsia="Times New Roman" w:hAnsi="Times New Roman" w:cs="Times New Roman"/>
          <w:sz w:val="24"/>
          <w:szCs w:val="24"/>
          <w:lang w:val="vi-VN" w:eastAsia="vi-VN"/>
          <w:rPrChange w:id="2688" w:author="Thai" w:date="2016-10-23T23:15:00Z">
            <w:rPr>
              <w:ins w:id="2689" w:author="ismail - [2010]" w:date="2016-10-23T19:57:00Z"/>
              <w:rFonts w:eastAsia="Times New Roman"/>
              <w:lang w:val="vi-VN" w:eastAsia="vi-VN"/>
            </w:rPr>
          </w:rPrChange>
        </w:rPr>
        <w:pPrChange w:id="2690" w:author="Nguyen Chieu" w:date="2016-11-16T13:06:00Z">
          <w:pPr>
            <w:numPr>
              <w:numId w:val="3"/>
            </w:numPr>
            <w:tabs>
              <w:tab w:val="num" w:pos="1080"/>
            </w:tabs>
            <w:spacing w:line="240" w:lineRule="auto"/>
            <w:ind w:left="1080" w:hanging="360"/>
            <w:textAlignment w:val="baseline"/>
          </w:pPr>
        </w:pPrChange>
      </w:pPr>
      <w:ins w:id="2691" w:author="ismail - [2010]" w:date="2016-10-23T19:57:00Z">
        <w:r w:rsidRPr="00E810B2">
          <w:rPr>
            <w:rFonts w:ascii="Times New Roman" w:eastAsia="Times New Roman" w:hAnsi="Times New Roman" w:cs="Times New Roman"/>
            <w:sz w:val="24"/>
            <w:szCs w:val="24"/>
            <w:lang w:val="vi-VN" w:eastAsia="vi-VN"/>
            <w:rPrChange w:id="2692" w:author="Thai" w:date="2016-10-23T23:15:00Z">
              <w:rPr>
                <w:rFonts w:eastAsia="Times New Roman"/>
                <w:lang w:val="vi-VN" w:eastAsia="vi-VN"/>
              </w:rPr>
            </w:rPrChange>
          </w:rPr>
          <w:t xml:space="preserve">Hai điều khiển, một cho nước nóng, </w:t>
        </w:r>
      </w:ins>
      <w:ins w:id="2693" w:author="Nguyen Chieu" w:date="2016-11-16T13:02:00Z">
        <w:r w:rsidR="001240A1">
          <w:rPr>
            <w:rFonts w:ascii="Times New Roman" w:eastAsia="Times New Roman" w:hAnsi="Times New Roman" w:cs="Times New Roman"/>
            <w:sz w:val="24"/>
            <w:szCs w:val="24"/>
            <w:lang w:eastAsia="vi-VN"/>
          </w:rPr>
          <w:t xml:space="preserve">một cho nước </w:t>
        </w:r>
      </w:ins>
      <w:ins w:id="2694" w:author="ismail - [2010]" w:date="2016-10-23T19:57:00Z">
        <w:r w:rsidRPr="00E810B2">
          <w:rPr>
            <w:rFonts w:ascii="Times New Roman" w:eastAsia="Times New Roman" w:hAnsi="Times New Roman" w:cs="Times New Roman"/>
            <w:sz w:val="24"/>
            <w:szCs w:val="24"/>
            <w:lang w:val="vi-VN" w:eastAsia="vi-VN"/>
            <w:rPrChange w:id="2695" w:author="Thai" w:date="2016-10-23T23:15:00Z">
              <w:rPr>
                <w:rFonts w:eastAsia="Times New Roman"/>
                <w:lang w:val="vi-VN" w:eastAsia="vi-VN"/>
              </w:rPr>
            </w:rPrChange>
          </w:rPr>
          <w:t xml:space="preserve">lạnh </w:t>
        </w:r>
        <w:del w:id="2696" w:author="Nguyen Chieu" w:date="2016-11-16T13:02:00Z">
          <w:r w:rsidRPr="00E810B2" w:rsidDel="001240A1">
            <w:rPr>
              <w:rFonts w:ascii="Times New Roman" w:eastAsia="Times New Roman" w:hAnsi="Times New Roman" w:cs="Times New Roman"/>
              <w:sz w:val="24"/>
              <w:szCs w:val="24"/>
              <w:lang w:val="vi-VN" w:eastAsia="vi-VN"/>
              <w:rPrChange w:id="2697" w:author="Thai" w:date="2016-10-23T23:15:00Z">
                <w:rPr>
                  <w:rFonts w:eastAsia="Times New Roman"/>
                  <w:lang w:val="vi-VN" w:eastAsia="vi-VN"/>
                </w:rPr>
              </w:rPrChange>
            </w:rPr>
            <w:delText>khác</w:delText>
          </w:r>
        </w:del>
        <w:r w:rsidRPr="00E810B2">
          <w:rPr>
            <w:rFonts w:ascii="Times New Roman" w:eastAsia="Times New Roman" w:hAnsi="Times New Roman" w:cs="Times New Roman"/>
            <w:sz w:val="24"/>
            <w:szCs w:val="24"/>
            <w:lang w:val="vi-VN" w:eastAsia="vi-VN"/>
            <w:rPrChange w:id="2698" w:author="Thai" w:date="2016-10-23T23:15:00Z">
              <w:rPr>
                <w:rFonts w:eastAsia="Times New Roman"/>
                <w:lang w:val="vi-VN" w:eastAsia="vi-VN"/>
              </w:rPr>
            </w:rPrChange>
          </w:rPr>
          <w:t>.</w:t>
        </w:r>
      </w:ins>
    </w:p>
    <w:p w:rsidR="00AD7A6C" w:rsidRPr="00E810B2" w:rsidDel="00AE4B67" w:rsidRDefault="00716F51">
      <w:pPr>
        <w:numPr>
          <w:ilvl w:val="0"/>
          <w:numId w:val="3"/>
        </w:numPr>
        <w:spacing w:line="240" w:lineRule="auto"/>
        <w:jc w:val="both"/>
        <w:textAlignment w:val="baseline"/>
        <w:rPr>
          <w:ins w:id="2699" w:author="ismail - [2010]" w:date="2016-10-23T19:57:00Z"/>
          <w:del w:id="2700" w:author="Thai" w:date="2016-10-23T22:54:00Z"/>
          <w:rFonts w:ascii="Times New Roman" w:eastAsia="Times New Roman" w:hAnsi="Times New Roman" w:cs="Times New Roman"/>
          <w:sz w:val="24"/>
          <w:szCs w:val="24"/>
          <w:lang w:val="vi-VN" w:eastAsia="vi-VN"/>
          <w:rPrChange w:id="2701" w:author="Thai" w:date="2016-10-23T23:15:00Z">
            <w:rPr>
              <w:ins w:id="2702" w:author="ismail - [2010]" w:date="2016-10-23T19:57:00Z"/>
              <w:del w:id="2703" w:author="Thai" w:date="2016-10-23T22:54:00Z"/>
              <w:rFonts w:eastAsia="Times New Roman"/>
              <w:lang w:val="vi-VN" w:eastAsia="vi-VN"/>
            </w:rPr>
          </w:rPrChange>
        </w:rPr>
        <w:pPrChange w:id="2704" w:author="ismail - [2010]" w:date="2016-10-23T20:44:00Z">
          <w:pPr>
            <w:numPr>
              <w:numId w:val="3"/>
            </w:numPr>
            <w:tabs>
              <w:tab w:val="num" w:pos="1080"/>
            </w:tabs>
            <w:spacing w:line="240" w:lineRule="auto"/>
            <w:ind w:left="1080" w:hanging="360"/>
            <w:textAlignment w:val="baseline"/>
          </w:pPr>
        </w:pPrChange>
      </w:pPr>
      <w:ins w:id="2705" w:author="Nguyen Chieu" w:date="2016-11-16T13:06:00Z">
        <w:r>
          <w:rPr>
            <w:rFonts w:ascii="Times New Roman" w:eastAsia="Times New Roman" w:hAnsi="Times New Roman" w:cs="Times New Roman"/>
            <w:b/>
            <w:sz w:val="24"/>
            <w:szCs w:val="24"/>
            <w:lang w:eastAsia="vi-VN"/>
          </w:rPr>
          <w:t xml:space="preserve">- </w:t>
        </w:r>
      </w:ins>
      <w:ins w:id="2706" w:author="ismail - [2010]" w:date="2016-10-23T19:57:00Z">
        <w:r w:rsidR="00AD7A6C" w:rsidRPr="00E810B2">
          <w:rPr>
            <w:rFonts w:ascii="Times New Roman" w:eastAsia="Times New Roman" w:hAnsi="Times New Roman" w:cs="Times New Roman"/>
            <w:b/>
            <w:sz w:val="24"/>
            <w:szCs w:val="24"/>
            <w:lang w:val="vi-VN" w:eastAsia="vi-VN"/>
            <w:rPrChange w:id="2707" w:author="Thai" w:date="2016-10-23T23:15:00Z">
              <w:rPr>
                <w:rFonts w:eastAsia="Times New Roman"/>
                <w:lang w:val="vi-VN" w:eastAsia="vi-VN"/>
              </w:rPr>
            </w:rPrChange>
          </w:rPr>
          <w:t>Chỉ kiểm soát nhiệt độ</w:t>
        </w:r>
        <w:r w:rsidR="00AD7A6C" w:rsidRPr="00E810B2">
          <w:rPr>
            <w:rFonts w:ascii="Times New Roman" w:eastAsia="Times New Roman" w:hAnsi="Times New Roman" w:cs="Times New Roman"/>
            <w:sz w:val="24"/>
            <w:szCs w:val="24"/>
            <w:lang w:val="vi-VN" w:eastAsia="vi-VN"/>
            <w:rPrChange w:id="2708" w:author="Thai" w:date="2016-10-23T23:15:00Z">
              <w:rPr>
                <w:rFonts w:eastAsia="Times New Roman"/>
                <w:lang w:val="vi-VN" w:eastAsia="vi-VN"/>
              </w:rPr>
            </w:rPrChange>
          </w:rPr>
          <w:t>:</w:t>
        </w:r>
      </w:ins>
      <w:ins w:id="2709" w:author="Thai" w:date="2016-10-23T22:54:00Z">
        <w:r w:rsidR="00AE4B67" w:rsidRPr="00E810B2" w:rsidDel="00AE4B67">
          <w:rPr>
            <w:rFonts w:ascii="Times New Roman" w:eastAsia="Times New Roman" w:hAnsi="Times New Roman" w:cs="Times New Roman"/>
            <w:sz w:val="24"/>
            <w:szCs w:val="24"/>
            <w:lang w:val="vi-VN" w:eastAsia="vi-VN"/>
          </w:rPr>
          <w:t xml:space="preserve"> </w:t>
        </w:r>
      </w:ins>
    </w:p>
    <w:p w:rsidR="00AD7A6C" w:rsidRPr="00E810B2" w:rsidDel="00AE4B67" w:rsidRDefault="00AD7A6C">
      <w:pPr>
        <w:numPr>
          <w:ilvl w:val="0"/>
          <w:numId w:val="3"/>
        </w:numPr>
        <w:spacing w:line="240" w:lineRule="auto"/>
        <w:jc w:val="both"/>
        <w:textAlignment w:val="baseline"/>
        <w:rPr>
          <w:ins w:id="2710" w:author="ismail - [2010]" w:date="2016-10-23T19:57:00Z"/>
          <w:del w:id="2711" w:author="Thai" w:date="2016-10-23T22:54:00Z"/>
          <w:rFonts w:ascii="Times New Roman" w:eastAsia="Times New Roman" w:hAnsi="Times New Roman" w:cs="Times New Roman"/>
          <w:color w:val="auto"/>
          <w:sz w:val="24"/>
          <w:szCs w:val="24"/>
          <w:lang w:val="vi-VN" w:eastAsia="vi-VN"/>
          <w:rPrChange w:id="2712" w:author="Thai" w:date="2016-10-23T23:15:00Z">
            <w:rPr>
              <w:ins w:id="2713" w:author="ismail - [2010]" w:date="2016-10-23T19:57:00Z"/>
              <w:del w:id="2714" w:author="Thai" w:date="2016-10-23T22:54:00Z"/>
              <w:color w:val="auto"/>
              <w:lang w:val="vi-VN" w:eastAsia="vi-VN"/>
            </w:rPr>
          </w:rPrChange>
        </w:rPr>
        <w:pPrChange w:id="2715" w:author="Thai" w:date="2016-10-23T22:54:00Z">
          <w:pPr>
            <w:spacing w:line="240" w:lineRule="auto"/>
          </w:pPr>
        </w:pPrChange>
      </w:pPr>
      <w:ins w:id="2716" w:author="ismail - [2010]" w:date="2016-10-23T19:57:00Z">
        <w:r w:rsidRPr="00E810B2">
          <w:rPr>
            <w:rFonts w:ascii="Times New Roman" w:eastAsia="Times New Roman" w:hAnsi="Times New Roman" w:cs="Times New Roman"/>
            <w:sz w:val="24"/>
            <w:szCs w:val="24"/>
            <w:lang w:val="vi-VN" w:eastAsia="vi-VN"/>
            <w:rPrChange w:id="2717" w:author="Thai" w:date="2016-10-23T23:15:00Z">
              <w:rPr>
                <w:rFonts w:eastAsia="Times New Roman"/>
                <w:lang w:val="vi-VN" w:eastAsia="vi-VN"/>
              </w:rPr>
            </w:rPrChange>
          </w:rPr>
          <w:t>Một điều khiển, nơi mà tỷ lệ lưu lượng cố định.</w:t>
        </w:r>
      </w:ins>
      <w:ins w:id="2718" w:author="Thai" w:date="2016-10-23T22:54:00Z">
        <w:r w:rsidR="00AE4B67" w:rsidRPr="00E810B2" w:rsidDel="00AE4B67">
          <w:rPr>
            <w:rFonts w:ascii="Times New Roman" w:eastAsia="Times New Roman" w:hAnsi="Times New Roman" w:cs="Times New Roman"/>
            <w:color w:val="auto"/>
            <w:sz w:val="24"/>
            <w:szCs w:val="24"/>
            <w:lang w:val="vi-VN" w:eastAsia="vi-VN"/>
          </w:rPr>
          <w:t xml:space="preserve"> </w:t>
        </w:r>
      </w:ins>
    </w:p>
    <w:p w:rsidR="00AD7A6C" w:rsidRPr="00716F51" w:rsidRDefault="00AD7A6C">
      <w:pPr>
        <w:spacing w:line="240" w:lineRule="auto"/>
        <w:ind w:left="1080"/>
        <w:jc w:val="both"/>
        <w:textAlignment w:val="baseline"/>
        <w:rPr>
          <w:ins w:id="2719" w:author="ismail - [2010]" w:date="2016-10-23T19:57:00Z"/>
          <w:rFonts w:ascii="Times New Roman" w:eastAsia="Times New Roman" w:hAnsi="Times New Roman" w:cs="Times New Roman"/>
          <w:color w:val="auto"/>
          <w:sz w:val="24"/>
          <w:szCs w:val="24"/>
          <w:lang w:val="vi-VN" w:eastAsia="vi-VN"/>
          <w:rPrChange w:id="2720" w:author="Nguyen Chieu" w:date="2016-11-16T13:06:00Z">
            <w:rPr>
              <w:ins w:id="2721" w:author="ismail - [2010]" w:date="2016-10-23T19:57:00Z"/>
              <w:color w:val="auto"/>
              <w:lang w:val="vi-VN" w:eastAsia="vi-VN"/>
            </w:rPr>
          </w:rPrChange>
        </w:rPr>
        <w:pPrChange w:id="2722" w:author="Nguyen Chieu" w:date="2016-11-16T13:06:00Z">
          <w:pPr>
            <w:spacing w:line="240" w:lineRule="auto"/>
          </w:pPr>
        </w:pPrChange>
      </w:pPr>
      <w:ins w:id="2723" w:author="ismail - [2010]" w:date="2016-10-23T19:57:00Z">
        <w:r w:rsidRPr="00716F51">
          <w:rPr>
            <w:rFonts w:ascii="Times New Roman" w:eastAsia="Times New Roman" w:hAnsi="Times New Roman" w:cs="Times New Roman"/>
            <w:sz w:val="24"/>
            <w:szCs w:val="24"/>
            <w:lang w:val="vi-VN" w:eastAsia="vi-VN"/>
            <w:rPrChange w:id="2724" w:author="Nguyen Chieu" w:date="2016-11-16T13:06:00Z">
              <w:rPr>
                <w:rFonts w:eastAsia="Times New Roman"/>
                <w:lang w:val="vi-VN" w:eastAsia="vi-VN"/>
              </w:rPr>
            </w:rPrChange>
          </w:rPr>
          <w:t>Xoay điều khiển từ vị trí cố định của nó bật nước tại tỉ lệ xác định của dòng chảy, với nhiệt độ được kiểm soát ở vị trí nút.</w:t>
        </w:r>
      </w:ins>
    </w:p>
    <w:p w:rsidR="00AD7A6C" w:rsidRPr="00E810B2" w:rsidDel="00AE4B67" w:rsidRDefault="00716F51">
      <w:pPr>
        <w:numPr>
          <w:ilvl w:val="0"/>
          <w:numId w:val="4"/>
        </w:numPr>
        <w:spacing w:line="240" w:lineRule="auto"/>
        <w:jc w:val="both"/>
        <w:textAlignment w:val="baseline"/>
        <w:rPr>
          <w:ins w:id="2725" w:author="ismail - [2010]" w:date="2016-10-23T19:57:00Z"/>
          <w:del w:id="2726" w:author="Thai" w:date="2016-10-23T22:54:00Z"/>
          <w:rFonts w:ascii="Times New Roman" w:eastAsia="Times New Roman" w:hAnsi="Times New Roman" w:cs="Times New Roman"/>
          <w:sz w:val="24"/>
          <w:szCs w:val="24"/>
          <w:lang w:val="vi-VN" w:eastAsia="vi-VN"/>
          <w:rPrChange w:id="2727" w:author="Thai" w:date="2016-10-23T23:15:00Z">
            <w:rPr>
              <w:ins w:id="2728" w:author="ismail - [2010]" w:date="2016-10-23T19:57:00Z"/>
              <w:del w:id="2729" w:author="Thai" w:date="2016-10-23T22:54:00Z"/>
              <w:rFonts w:eastAsia="Times New Roman"/>
              <w:lang w:val="vi-VN" w:eastAsia="vi-VN"/>
            </w:rPr>
          </w:rPrChange>
        </w:rPr>
        <w:pPrChange w:id="2730" w:author="ismail - [2010]" w:date="2016-10-23T20:44:00Z">
          <w:pPr>
            <w:numPr>
              <w:numId w:val="4"/>
            </w:numPr>
            <w:tabs>
              <w:tab w:val="num" w:pos="1080"/>
            </w:tabs>
            <w:spacing w:line="240" w:lineRule="auto"/>
            <w:ind w:left="1080" w:hanging="360"/>
            <w:textAlignment w:val="baseline"/>
          </w:pPr>
        </w:pPrChange>
      </w:pPr>
      <w:ins w:id="2731" w:author="Nguyen Chieu" w:date="2016-11-16T13:07:00Z">
        <w:r>
          <w:rPr>
            <w:rFonts w:ascii="Times New Roman" w:eastAsia="Times New Roman" w:hAnsi="Times New Roman" w:cs="Times New Roman"/>
            <w:b/>
            <w:sz w:val="24"/>
            <w:szCs w:val="24"/>
            <w:lang w:eastAsia="vi-VN"/>
          </w:rPr>
          <w:t xml:space="preserve">- </w:t>
        </w:r>
      </w:ins>
      <w:ins w:id="2732" w:author="ismail - [2010]" w:date="2016-10-23T19:57:00Z">
        <w:r w:rsidR="00AD7A6C" w:rsidRPr="00E810B2">
          <w:rPr>
            <w:rFonts w:ascii="Times New Roman" w:eastAsia="Times New Roman" w:hAnsi="Times New Roman" w:cs="Times New Roman"/>
            <w:b/>
            <w:sz w:val="24"/>
            <w:szCs w:val="24"/>
            <w:lang w:val="vi-VN" w:eastAsia="vi-VN"/>
            <w:rPrChange w:id="2733" w:author="Thai" w:date="2016-10-23T23:15:00Z">
              <w:rPr>
                <w:rFonts w:eastAsia="Times New Roman"/>
                <w:lang w:val="vi-VN" w:eastAsia="vi-VN"/>
              </w:rPr>
            </w:rPrChange>
          </w:rPr>
          <w:t>Kiểm soát chỉ số tiền</w:t>
        </w:r>
        <w:r w:rsidR="00AD7A6C" w:rsidRPr="00E810B2">
          <w:rPr>
            <w:rFonts w:ascii="Times New Roman" w:eastAsia="Times New Roman" w:hAnsi="Times New Roman" w:cs="Times New Roman"/>
            <w:sz w:val="24"/>
            <w:szCs w:val="24"/>
            <w:lang w:val="vi-VN" w:eastAsia="vi-VN"/>
            <w:rPrChange w:id="2734" w:author="Thai" w:date="2016-10-23T23:15:00Z">
              <w:rPr>
                <w:rFonts w:eastAsia="Times New Roman"/>
                <w:lang w:val="vi-VN" w:eastAsia="vi-VN"/>
              </w:rPr>
            </w:rPrChange>
          </w:rPr>
          <w:t>:</w:t>
        </w:r>
      </w:ins>
    </w:p>
    <w:p w:rsidR="00AD7A6C" w:rsidRPr="00E810B2" w:rsidRDefault="00AE4B67">
      <w:pPr>
        <w:spacing w:line="240" w:lineRule="auto"/>
        <w:ind w:left="1080"/>
        <w:jc w:val="both"/>
        <w:textAlignment w:val="baseline"/>
        <w:rPr>
          <w:ins w:id="2735" w:author="ismail - [2010]" w:date="2016-10-23T19:57:00Z"/>
          <w:rFonts w:ascii="Times New Roman" w:eastAsia="Times New Roman" w:hAnsi="Times New Roman" w:cs="Times New Roman"/>
          <w:color w:val="auto"/>
          <w:sz w:val="24"/>
          <w:szCs w:val="24"/>
          <w:lang w:val="vi-VN" w:eastAsia="vi-VN"/>
        </w:rPr>
        <w:pPrChange w:id="2736" w:author="Nguyen Chieu" w:date="2016-11-16T13:08:00Z">
          <w:pPr>
            <w:spacing w:line="240" w:lineRule="auto"/>
            <w:ind w:left="720"/>
          </w:pPr>
        </w:pPrChange>
      </w:pPr>
      <w:ins w:id="2737" w:author="Thai" w:date="2016-10-23T22:54:00Z">
        <w:del w:id="2738" w:author="Nguyen Chieu" w:date="2016-11-16T13:08:00Z">
          <w:r w:rsidRPr="00E810B2" w:rsidDel="00DC176E">
            <w:rPr>
              <w:rFonts w:ascii="Times New Roman" w:eastAsia="Times New Roman" w:hAnsi="Times New Roman" w:cs="Times New Roman"/>
              <w:sz w:val="24"/>
              <w:szCs w:val="24"/>
              <w:lang w:eastAsia="vi-VN"/>
            </w:rPr>
            <w:delText xml:space="preserve"> </w:delText>
          </w:r>
        </w:del>
      </w:ins>
      <w:ins w:id="2739" w:author="ismail - [2010]" w:date="2016-10-23T19:57:00Z">
        <w:r w:rsidR="00AD7A6C" w:rsidRPr="00E810B2">
          <w:rPr>
            <w:rFonts w:ascii="Times New Roman" w:eastAsia="Times New Roman" w:hAnsi="Times New Roman" w:cs="Times New Roman"/>
            <w:sz w:val="24"/>
            <w:szCs w:val="24"/>
            <w:lang w:val="vi-VN" w:eastAsia="vi-VN"/>
            <w:rPrChange w:id="2740" w:author="Thai" w:date="2016-10-23T23:15:00Z">
              <w:rPr>
                <w:rFonts w:eastAsia="Times New Roman"/>
                <w:lang w:val="vi-VN" w:eastAsia="vi-VN"/>
              </w:rPr>
            </w:rPrChange>
          </w:rPr>
          <w:t xml:space="preserve">Một điều khiển, nơi nhiệt độ cố định, </w:t>
        </w:r>
      </w:ins>
      <w:ins w:id="2741" w:author="Nguyen Chieu" w:date="2016-11-16T13:08:00Z">
        <w:r w:rsidR="00EF7BC9">
          <w:rPr>
            <w:rFonts w:ascii="Times New Roman" w:hAnsi="Times New Roman" w:cs="Times New Roman"/>
            <w:sz w:val="26"/>
            <w:szCs w:val="26"/>
          </w:rPr>
          <w:t>Còn tốc độ của dòng chảy được kiểm soát bởi các nút xoay</w:t>
        </w:r>
        <w:r w:rsidR="00EF7BC9" w:rsidRPr="00EF7BC9" w:rsidDel="00EF7BC9">
          <w:rPr>
            <w:rFonts w:ascii="Times New Roman" w:eastAsia="Times New Roman" w:hAnsi="Times New Roman" w:cs="Times New Roman"/>
            <w:sz w:val="24"/>
            <w:szCs w:val="24"/>
            <w:lang w:val="vi-VN" w:eastAsia="vi-VN"/>
          </w:rPr>
          <w:t xml:space="preserve"> </w:t>
        </w:r>
      </w:ins>
      <w:ins w:id="2742" w:author="ismail - [2010]" w:date="2016-10-23T19:57:00Z">
        <w:del w:id="2743" w:author="Nguyen Chieu" w:date="2016-11-16T13:08:00Z">
          <w:r w:rsidR="00AD7A6C" w:rsidRPr="00E810B2" w:rsidDel="00EF7BC9">
            <w:rPr>
              <w:rFonts w:ascii="Times New Roman" w:eastAsia="Times New Roman" w:hAnsi="Times New Roman" w:cs="Times New Roman"/>
              <w:sz w:val="24"/>
              <w:szCs w:val="24"/>
              <w:lang w:val="vi-VN" w:eastAsia="vi-VN"/>
              <w:rPrChange w:id="2744" w:author="Thai" w:date="2016-10-23T23:15:00Z">
                <w:rPr>
                  <w:rFonts w:eastAsia="Times New Roman"/>
                  <w:lang w:val="vi-VN" w:eastAsia="vi-VN"/>
                </w:rPr>
              </w:rPrChange>
            </w:rPr>
            <w:delText>với</w:delText>
          </w:r>
        </w:del>
      </w:ins>
      <w:ins w:id="2745" w:author="ismail - [2010]" w:date="2016-10-23T20:16:00Z">
        <w:del w:id="2746" w:author="Nguyen Chieu" w:date="2016-11-16T13:08:00Z">
          <w:r w:rsidR="00B05B75" w:rsidRPr="00E810B2" w:rsidDel="00EF7BC9">
            <w:rPr>
              <w:rFonts w:ascii="Times New Roman" w:eastAsia="Times New Roman" w:hAnsi="Times New Roman" w:cs="Times New Roman"/>
              <w:color w:val="auto"/>
              <w:sz w:val="24"/>
              <w:szCs w:val="24"/>
              <w:lang w:val="vi-VN" w:eastAsia="vi-VN"/>
            </w:rPr>
            <w:delText xml:space="preserve"> </w:delText>
          </w:r>
        </w:del>
      </w:ins>
      <w:ins w:id="2747" w:author="ismail - [2010]" w:date="2016-10-23T19:57:00Z">
        <w:del w:id="2748" w:author="Nguyen Chieu" w:date="2016-11-16T13:08:00Z">
          <w:r w:rsidR="00AD7A6C" w:rsidRPr="00E810B2" w:rsidDel="00EF7BC9">
            <w:rPr>
              <w:rFonts w:ascii="Times New Roman" w:eastAsia="Times New Roman" w:hAnsi="Times New Roman" w:cs="Times New Roman"/>
              <w:sz w:val="24"/>
              <w:szCs w:val="24"/>
              <w:lang w:val="vi-VN" w:eastAsia="vi-VN"/>
              <w:rPrChange w:id="2749" w:author="Thai" w:date="2016-10-23T23:15:00Z">
                <w:rPr>
                  <w:rFonts w:eastAsia="Times New Roman"/>
                  <w:lang w:val="vi-VN" w:eastAsia="vi-VN"/>
                </w:rPr>
              </w:rPrChange>
            </w:rPr>
            <w:delText xml:space="preserve">tỷ lệ của dòng điều khiển bởi các vị trí </w:delText>
          </w:r>
        </w:del>
      </w:ins>
      <w:ins w:id="2750" w:author="ismail - [2010]" w:date="2016-10-23T20:16:00Z">
        <w:del w:id="2751" w:author="Nguyen Chieu" w:date="2016-11-16T13:08:00Z">
          <w:r w:rsidR="00B05B75" w:rsidRPr="00E810B2" w:rsidDel="00EF7BC9">
            <w:rPr>
              <w:rFonts w:ascii="Times New Roman" w:eastAsia="Times New Roman" w:hAnsi="Times New Roman" w:cs="Times New Roman"/>
              <w:sz w:val="24"/>
              <w:szCs w:val="24"/>
              <w:lang w:val="vi-VN" w:eastAsia="vi-VN"/>
            </w:rPr>
            <w:delText>nút</w:delText>
          </w:r>
        </w:del>
      </w:ins>
      <w:ins w:id="2752" w:author="ismail - [2010]" w:date="2016-10-23T19:57:00Z">
        <w:del w:id="2753" w:author="Nguyen Chieu" w:date="2016-11-16T13:08:00Z">
          <w:r w:rsidR="00AD7A6C" w:rsidRPr="00E810B2" w:rsidDel="00EF7BC9">
            <w:rPr>
              <w:rFonts w:ascii="Times New Roman" w:eastAsia="Times New Roman" w:hAnsi="Times New Roman" w:cs="Times New Roman"/>
              <w:sz w:val="24"/>
              <w:szCs w:val="24"/>
              <w:lang w:val="vi-VN" w:eastAsia="vi-VN"/>
              <w:rPrChange w:id="2754" w:author="Thai" w:date="2016-10-23T23:15:00Z">
                <w:rPr>
                  <w:rFonts w:eastAsia="Times New Roman"/>
                  <w:lang w:val="vi-VN" w:eastAsia="vi-VN"/>
                </w:rPr>
              </w:rPrChange>
            </w:rPr>
            <w:delText>.</w:delText>
          </w:r>
        </w:del>
      </w:ins>
    </w:p>
    <w:p w:rsidR="00AD7A6C" w:rsidRPr="00E810B2" w:rsidDel="00AE4B67" w:rsidRDefault="00EF7BC9">
      <w:pPr>
        <w:numPr>
          <w:ilvl w:val="0"/>
          <w:numId w:val="5"/>
        </w:numPr>
        <w:spacing w:line="240" w:lineRule="auto"/>
        <w:jc w:val="both"/>
        <w:textAlignment w:val="baseline"/>
        <w:rPr>
          <w:ins w:id="2755" w:author="ismail - [2010]" w:date="2016-10-23T19:57:00Z"/>
          <w:del w:id="2756" w:author="Thai" w:date="2016-10-23T22:54:00Z"/>
          <w:rFonts w:ascii="Times New Roman" w:eastAsia="Times New Roman" w:hAnsi="Times New Roman" w:cs="Times New Roman"/>
          <w:sz w:val="24"/>
          <w:szCs w:val="24"/>
          <w:lang w:val="vi-VN" w:eastAsia="vi-VN"/>
          <w:rPrChange w:id="2757" w:author="Thai" w:date="2016-10-23T23:15:00Z">
            <w:rPr>
              <w:ins w:id="2758" w:author="ismail - [2010]" w:date="2016-10-23T19:57:00Z"/>
              <w:del w:id="2759" w:author="Thai" w:date="2016-10-23T22:54:00Z"/>
              <w:rFonts w:eastAsia="Times New Roman"/>
              <w:lang w:val="vi-VN" w:eastAsia="vi-VN"/>
            </w:rPr>
          </w:rPrChange>
        </w:rPr>
        <w:pPrChange w:id="2760" w:author="ismail - [2010]" w:date="2016-10-23T20:44:00Z">
          <w:pPr>
            <w:numPr>
              <w:numId w:val="5"/>
            </w:numPr>
            <w:tabs>
              <w:tab w:val="num" w:pos="1080"/>
            </w:tabs>
            <w:spacing w:line="240" w:lineRule="auto"/>
            <w:ind w:left="1080" w:hanging="360"/>
            <w:textAlignment w:val="baseline"/>
          </w:pPr>
        </w:pPrChange>
      </w:pPr>
      <w:ins w:id="2761" w:author="Nguyen Chieu" w:date="2016-11-16T13:08:00Z">
        <w:r>
          <w:rPr>
            <w:rFonts w:ascii="Times New Roman" w:eastAsia="Times New Roman" w:hAnsi="Times New Roman" w:cs="Times New Roman"/>
            <w:b/>
            <w:sz w:val="24"/>
            <w:szCs w:val="24"/>
            <w:lang w:eastAsia="vi-VN"/>
          </w:rPr>
          <w:t xml:space="preserve">- </w:t>
        </w:r>
      </w:ins>
      <w:ins w:id="2762" w:author="ismail - [2010]" w:date="2016-10-23T19:57:00Z">
        <w:r w:rsidR="00AD7A6C" w:rsidRPr="00E810B2">
          <w:rPr>
            <w:rFonts w:ascii="Times New Roman" w:eastAsia="Times New Roman" w:hAnsi="Times New Roman" w:cs="Times New Roman"/>
            <w:b/>
            <w:sz w:val="24"/>
            <w:szCs w:val="24"/>
            <w:lang w:val="vi-VN" w:eastAsia="vi-VN"/>
            <w:rPrChange w:id="2763" w:author="Thai" w:date="2016-10-23T23:15:00Z">
              <w:rPr>
                <w:rFonts w:eastAsia="Times New Roman"/>
                <w:lang w:val="vi-VN" w:eastAsia="vi-VN"/>
              </w:rPr>
            </w:rPrChange>
          </w:rPr>
          <w:t>On-</w:t>
        </w:r>
        <w:del w:id="2764" w:author="Nguyen Chieu" w:date="2016-11-16T13:04:00Z">
          <w:r w:rsidR="00AD7A6C" w:rsidRPr="00E810B2" w:rsidDel="00716F51">
            <w:rPr>
              <w:rFonts w:ascii="Times New Roman" w:eastAsia="Times New Roman" w:hAnsi="Times New Roman" w:cs="Times New Roman"/>
              <w:b/>
              <w:sz w:val="24"/>
              <w:szCs w:val="24"/>
              <w:lang w:val="vi-VN" w:eastAsia="vi-VN"/>
              <w:rPrChange w:id="2765" w:author="Thai" w:date="2016-10-23T23:15:00Z">
                <w:rPr>
                  <w:rFonts w:eastAsia="Times New Roman"/>
                  <w:lang w:val="vi-VN" w:eastAsia="vi-VN"/>
                </w:rPr>
              </w:rPrChange>
            </w:rPr>
            <w:delText>o</w:delText>
          </w:r>
        </w:del>
      </w:ins>
      <w:ins w:id="2766" w:author="Nguyen Chieu" w:date="2016-11-16T13:04:00Z">
        <w:r w:rsidR="00716F51">
          <w:rPr>
            <w:rFonts w:ascii="Times New Roman" w:eastAsia="Times New Roman" w:hAnsi="Times New Roman" w:cs="Times New Roman"/>
            <w:b/>
            <w:sz w:val="24"/>
            <w:szCs w:val="24"/>
            <w:lang w:eastAsia="vi-VN"/>
          </w:rPr>
          <w:t>O</w:t>
        </w:r>
      </w:ins>
      <w:ins w:id="2767" w:author="ismail - [2010]" w:date="2016-10-23T19:57:00Z">
        <w:r w:rsidR="00AD7A6C" w:rsidRPr="00E810B2">
          <w:rPr>
            <w:rFonts w:ascii="Times New Roman" w:eastAsia="Times New Roman" w:hAnsi="Times New Roman" w:cs="Times New Roman"/>
            <w:b/>
            <w:sz w:val="24"/>
            <w:szCs w:val="24"/>
            <w:lang w:val="vi-VN" w:eastAsia="vi-VN"/>
            <w:rPrChange w:id="2768" w:author="Thai" w:date="2016-10-23T23:15:00Z">
              <w:rPr>
                <w:rFonts w:eastAsia="Times New Roman"/>
                <w:lang w:val="vi-VN" w:eastAsia="vi-VN"/>
              </w:rPr>
            </w:rPrChange>
          </w:rPr>
          <w:t>ff</w:t>
        </w:r>
      </w:ins>
      <w:ins w:id="2769" w:author="Thai" w:date="2016-10-23T22:54:00Z">
        <w:r w:rsidR="00AE4B67" w:rsidRPr="00E810B2">
          <w:rPr>
            <w:rFonts w:ascii="Times New Roman" w:eastAsia="Times New Roman" w:hAnsi="Times New Roman" w:cs="Times New Roman"/>
            <w:sz w:val="24"/>
            <w:szCs w:val="24"/>
            <w:lang w:eastAsia="vi-VN"/>
          </w:rPr>
          <w:t>:</w:t>
        </w:r>
      </w:ins>
      <w:ins w:id="2770" w:author="ismail - [2010]" w:date="2016-10-23T19:57:00Z">
        <w:del w:id="2771" w:author="Thai" w:date="2016-10-23T22:54:00Z">
          <w:r w:rsidR="00AD7A6C" w:rsidRPr="00E810B2" w:rsidDel="00AE4B67">
            <w:rPr>
              <w:rFonts w:ascii="Times New Roman" w:eastAsia="Times New Roman" w:hAnsi="Times New Roman" w:cs="Times New Roman"/>
              <w:sz w:val="24"/>
              <w:szCs w:val="24"/>
              <w:lang w:val="vi-VN" w:eastAsia="vi-VN"/>
              <w:rPrChange w:id="2772" w:author="Thai" w:date="2016-10-23T23:15:00Z">
                <w:rPr>
                  <w:rFonts w:eastAsia="Times New Roman"/>
                  <w:lang w:val="vi-VN" w:eastAsia="vi-VN"/>
                </w:rPr>
              </w:rPrChange>
            </w:rPr>
            <w:delText>.</w:delText>
          </w:r>
        </w:del>
      </w:ins>
    </w:p>
    <w:p w:rsidR="00AD7A6C" w:rsidRPr="00E810B2" w:rsidRDefault="00AE4B67">
      <w:pPr>
        <w:spacing w:line="240" w:lineRule="auto"/>
        <w:ind w:left="1080"/>
        <w:jc w:val="both"/>
        <w:textAlignment w:val="baseline"/>
        <w:rPr>
          <w:ins w:id="2773" w:author="ismail - [2010]" w:date="2016-10-23T19:57:00Z"/>
          <w:rFonts w:ascii="Times New Roman" w:eastAsia="Times New Roman" w:hAnsi="Times New Roman" w:cs="Times New Roman"/>
          <w:color w:val="auto"/>
          <w:sz w:val="24"/>
          <w:szCs w:val="24"/>
          <w:lang w:val="vi-VN" w:eastAsia="vi-VN"/>
        </w:rPr>
        <w:pPrChange w:id="2774" w:author="Nguyen Chieu" w:date="2016-11-16T13:08:00Z">
          <w:pPr>
            <w:spacing w:line="240" w:lineRule="auto"/>
            <w:ind w:left="720"/>
          </w:pPr>
        </w:pPrChange>
      </w:pPr>
      <w:ins w:id="2775" w:author="Thai" w:date="2016-10-23T22:54:00Z">
        <w:del w:id="2776" w:author="Nguyen Chieu" w:date="2016-11-16T13:08:00Z">
          <w:r w:rsidRPr="00E810B2" w:rsidDel="00DC176E">
            <w:rPr>
              <w:rFonts w:ascii="Times New Roman" w:eastAsia="Times New Roman" w:hAnsi="Times New Roman" w:cs="Times New Roman"/>
              <w:sz w:val="24"/>
              <w:szCs w:val="24"/>
              <w:lang w:eastAsia="vi-VN"/>
            </w:rPr>
            <w:delText xml:space="preserve"> </w:delText>
          </w:r>
        </w:del>
      </w:ins>
      <w:ins w:id="2777" w:author="ismail - [2010]" w:date="2016-10-23T19:57:00Z">
        <w:r w:rsidR="00AD7A6C" w:rsidRPr="00E810B2">
          <w:rPr>
            <w:rFonts w:ascii="Times New Roman" w:eastAsia="Times New Roman" w:hAnsi="Times New Roman" w:cs="Times New Roman"/>
            <w:sz w:val="24"/>
            <w:szCs w:val="24"/>
            <w:lang w:val="vi-VN" w:eastAsia="vi-VN"/>
            <w:rPrChange w:id="2778" w:author="Thai" w:date="2016-10-23T23:15:00Z">
              <w:rPr>
                <w:rFonts w:eastAsia="Times New Roman"/>
                <w:lang w:val="vi-VN" w:eastAsia="vi-VN"/>
              </w:rPr>
            </w:rPrChange>
          </w:rPr>
          <w:t>Một điều khiể</w:t>
        </w:r>
        <w:r w:rsidR="00B05B75" w:rsidRPr="00E810B2">
          <w:rPr>
            <w:rFonts w:ascii="Times New Roman" w:eastAsia="Times New Roman" w:hAnsi="Times New Roman" w:cs="Times New Roman"/>
            <w:sz w:val="24"/>
            <w:szCs w:val="24"/>
            <w:lang w:val="vi-VN" w:eastAsia="vi-VN"/>
          </w:rPr>
          <w:t>n</w:t>
        </w:r>
      </w:ins>
      <w:ins w:id="2779" w:author="Nguyen Chieu" w:date="2016-11-16T13:09:00Z">
        <w:r w:rsidR="00DC176E">
          <w:rPr>
            <w:rFonts w:ascii="Times New Roman" w:eastAsia="Times New Roman" w:hAnsi="Times New Roman" w:cs="Times New Roman"/>
            <w:sz w:val="24"/>
            <w:szCs w:val="24"/>
            <w:lang w:eastAsia="vi-VN"/>
          </w:rPr>
          <w:t xml:space="preserve"> bật</w:t>
        </w:r>
      </w:ins>
      <w:ins w:id="2780" w:author="ismail - [2010]" w:date="2016-10-23T19:57:00Z">
        <w:r w:rsidR="00B05B75" w:rsidRPr="00E810B2">
          <w:rPr>
            <w:rFonts w:ascii="Times New Roman" w:eastAsia="Times New Roman" w:hAnsi="Times New Roman" w:cs="Times New Roman"/>
            <w:sz w:val="24"/>
            <w:szCs w:val="24"/>
            <w:lang w:val="vi-VN" w:eastAsia="vi-VN"/>
          </w:rPr>
          <w:t xml:space="preserve"> </w:t>
        </w:r>
        <w:del w:id="2781" w:author="Nguyen Chieu" w:date="2016-11-16T13:09:00Z">
          <w:r w:rsidR="00B05B75" w:rsidRPr="00E810B2" w:rsidDel="00DC176E">
            <w:rPr>
              <w:rFonts w:ascii="Times New Roman" w:eastAsia="Times New Roman" w:hAnsi="Times New Roman" w:cs="Times New Roman"/>
              <w:sz w:val="24"/>
              <w:szCs w:val="24"/>
              <w:lang w:val="vi-VN" w:eastAsia="vi-VN"/>
            </w:rPr>
            <w:delText>biến</w:delText>
          </w:r>
        </w:del>
        <w:r w:rsidR="00B05B75" w:rsidRPr="00E810B2">
          <w:rPr>
            <w:rFonts w:ascii="Times New Roman" w:eastAsia="Times New Roman" w:hAnsi="Times New Roman" w:cs="Times New Roman"/>
            <w:sz w:val="24"/>
            <w:szCs w:val="24"/>
            <w:lang w:val="vi-VN" w:eastAsia="vi-VN"/>
          </w:rPr>
          <w:t xml:space="preserve"> nước và tắt. Đây là </w:t>
        </w:r>
      </w:ins>
      <w:ins w:id="2782" w:author="ismail - [2010]" w:date="2016-10-23T20:16:00Z">
        <w:r w:rsidR="00B05B75" w:rsidRPr="00E810B2">
          <w:rPr>
            <w:rFonts w:ascii="Times New Roman" w:eastAsia="Times New Roman" w:hAnsi="Times New Roman" w:cs="Times New Roman"/>
            <w:sz w:val="24"/>
            <w:szCs w:val="24"/>
            <w:lang w:val="vi-VN" w:eastAsia="vi-VN"/>
          </w:rPr>
          <w:t xml:space="preserve">các </w:t>
        </w:r>
      </w:ins>
      <w:ins w:id="2783" w:author="ismail - [2010]" w:date="2016-10-23T19:57:00Z">
        <w:r w:rsidR="00AD7A6C" w:rsidRPr="00E810B2">
          <w:rPr>
            <w:rFonts w:ascii="Times New Roman" w:eastAsia="Times New Roman" w:hAnsi="Times New Roman" w:cs="Times New Roman"/>
            <w:sz w:val="24"/>
            <w:szCs w:val="24"/>
            <w:lang w:val="vi-VN" w:eastAsia="vi-VN"/>
            <w:rPrChange w:id="2784" w:author="Thai" w:date="2016-10-23T23:15:00Z">
              <w:rPr>
                <w:rFonts w:eastAsia="Times New Roman"/>
                <w:lang w:val="vi-VN" w:eastAsia="vi-VN"/>
              </w:rPr>
            </w:rPrChange>
          </w:rPr>
          <w:t>vòi nước kiểm soát làm việc: di chuyển tay theo hoặc đi từ</w:t>
        </w:r>
      </w:ins>
      <w:ins w:id="2785"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2786" w:author="ismail - [2010]" w:date="2016-10-23T19:57:00Z">
        <w:r w:rsidR="00AD7A6C" w:rsidRPr="00E810B2">
          <w:rPr>
            <w:rFonts w:ascii="Times New Roman" w:eastAsia="Times New Roman" w:hAnsi="Times New Roman" w:cs="Times New Roman"/>
            <w:sz w:val="24"/>
            <w:szCs w:val="24"/>
            <w:lang w:val="vi-VN" w:eastAsia="vi-VN"/>
            <w:rPrChange w:id="2787" w:author="Thai" w:date="2016-10-23T23:15:00Z">
              <w:rPr>
                <w:rFonts w:eastAsia="Times New Roman"/>
                <w:lang w:val="vi-VN" w:eastAsia="vi-VN"/>
              </w:rPr>
            </w:rPrChange>
          </w:rPr>
          <w:t xml:space="preserve">vòi biến nước hoặc tắt, ở nhiệt độ cố định và </w:t>
        </w:r>
        <w:del w:id="2788" w:author="Nguyen Chieu" w:date="2016-11-16T13:10:00Z">
          <w:r w:rsidR="00AD7A6C" w:rsidRPr="00E810B2" w:rsidDel="00DC176E">
            <w:rPr>
              <w:rFonts w:ascii="Times New Roman" w:eastAsia="Times New Roman" w:hAnsi="Times New Roman" w:cs="Times New Roman"/>
              <w:sz w:val="24"/>
              <w:szCs w:val="24"/>
              <w:lang w:val="vi-VN" w:eastAsia="vi-VN"/>
              <w:rPrChange w:id="2789" w:author="Thai" w:date="2016-10-23T23:15:00Z">
                <w:rPr>
                  <w:rFonts w:eastAsia="Times New Roman"/>
                  <w:lang w:val="vi-VN" w:eastAsia="vi-VN"/>
                </w:rPr>
              </w:rPrChange>
            </w:rPr>
            <w:delText>lãi suất</w:delText>
          </w:r>
        </w:del>
      </w:ins>
      <w:ins w:id="2790" w:author="Nguyen Chieu" w:date="2016-11-16T13:10:00Z">
        <w:r w:rsidR="00DC176E">
          <w:rPr>
            <w:rFonts w:ascii="Times New Roman" w:eastAsia="Times New Roman" w:hAnsi="Times New Roman" w:cs="Times New Roman"/>
            <w:sz w:val="24"/>
            <w:szCs w:val="24"/>
            <w:lang w:eastAsia="vi-VN"/>
          </w:rPr>
          <w:t xml:space="preserve"> tốc độ</w:t>
        </w:r>
      </w:ins>
      <w:ins w:id="2791" w:author="ismail - [2010]" w:date="2016-10-23T20:16:00Z">
        <w:r w:rsidR="00B05B75" w:rsidRPr="00E810B2">
          <w:rPr>
            <w:rFonts w:ascii="Times New Roman" w:eastAsia="Times New Roman" w:hAnsi="Times New Roman" w:cs="Times New Roman"/>
            <w:color w:val="auto"/>
            <w:sz w:val="24"/>
            <w:szCs w:val="24"/>
            <w:lang w:val="vi-VN" w:eastAsia="vi-VN"/>
          </w:rPr>
          <w:t xml:space="preserve"> </w:t>
        </w:r>
      </w:ins>
      <w:ins w:id="2792" w:author="ismail - [2010]" w:date="2016-10-23T19:57:00Z">
        <w:r w:rsidR="00AD7A6C" w:rsidRPr="00E810B2">
          <w:rPr>
            <w:rFonts w:ascii="Times New Roman" w:eastAsia="Times New Roman" w:hAnsi="Times New Roman" w:cs="Times New Roman"/>
            <w:sz w:val="24"/>
            <w:szCs w:val="24"/>
            <w:lang w:val="vi-VN" w:eastAsia="vi-VN"/>
            <w:rPrChange w:id="2793" w:author="Thai" w:date="2016-10-23T23:15:00Z">
              <w:rPr>
                <w:rFonts w:eastAsia="Times New Roman"/>
                <w:lang w:val="vi-VN" w:eastAsia="vi-VN"/>
              </w:rPr>
            </w:rPrChange>
          </w:rPr>
          <w:t>của dòng chảy.</w:t>
        </w:r>
      </w:ins>
    </w:p>
    <w:p w:rsidR="00AD7A6C" w:rsidRPr="00E810B2" w:rsidDel="00AE4B67" w:rsidRDefault="00DC176E">
      <w:pPr>
        <w:numPr>
          <w:ilvl w:val="0"/>
          <w:numId w:val="6"/>
        </w:numPr>
        <w:spacing w:line="240" w:lineRule="auto"/>
        <w:jc w:val="both"/>
        <w:textAlignment w:val="baseline"/>
        <w:rPr>
          <w:ins w:id="2794" w:author="ismail - [2010]" w:date="2016-10-23T19:57:00Z"/>
          <w:del w:id="2795" w:author="Thai" w:date="2016-10-23T22:54:00Z"/>
          <w:rFonts w:ascii="Times New Roman" w:eastAsia="Times New Roman" w:hAnsi="Times New Roman" w:cs="Times New Roman"/>
          <w:sz w:val="24"/>
          <w:szCs w:val="24"/>
          <w:lang w:val="vi-VN" w:eastAsia="vi-VN"/>
          <w:rPrChange w:id="2796" w:author="Thai" w:date="2016-10-23T23:15:00Z">
            <w:rPr>
              <w:ins w:id="2797" w:author="ismail - [2010]" w:date="2016-10-23T19:57:00Z"/>
              <w:del w:id="2798" w:author="Thai" w:date="2016-10-23T22:54:00Z"/>
              <w:rFonts w:eastAsia="Times New Roman"/>
              <w:lang w:val="vi-VN" w:eastAsia="vi-VN"/>
            </w:rPr>
          </w:rPrChange>
        </w:rPr>
        <w:pPrChange w:id="2799" w:author="ismail - [2010]" w:date="2016-10-23T20:44:00Z">
          <w:pPr>
            <w:numPr>
              <w:numId w:val="6"/>
            </w:numPr>
            <w:tabs>
              <w:tab w:val="num" w:pos="1080"/>
            </w:tabs>
            <w:spacing w:line="240" w:lineRule="auto"/>
            <w:ind w:left="1080" w:hanging="360"/>
            <w:textAlignment w:val="baseline"/>
          </w:pPr>
        </w:pPrChange>
      </w:pPr>
      <w:ins w:id="2800" w:author="Nguyen Chieu" w:date="2016-11-16T13:10:00Z">
        <w:r>
          <w:rPr>
            <w:rFonts w:ascii="Times New Roman" w:eastAsia="Times New Roman" w:hAnsi="Times New Roman" w:cs="Times New Roman"/>
            <w:b/>
            <w:sz w:val="24"/>
            <w:szCs w:val="24"/>
            <w:lang w:eastAsia="vi-VN"/>
          </w:rPr>
          <w:t xml:space="preserve">- </w:t>
        </w:r>
      </w:ins>
      <w:ins w:id="2801" w:author="ismail - [2010]" w:date="2016-10-23T19:57:00Z">
        <w:r w:rsidR="00AD7A6C" w:rsidRPr="00E810B2">
          <w:rPr>
            <w:rFonts w:ascii="Times New Roman" w:eastAsia="Times New Roman" w:hAnsi="Times New Roman" w:cs="Times New Roman"/>
            <w:b/>
            <w:sz w:val="24"/>
            <w:szCs w:val="24"/>
            <w:lang w:val="vi-VN" w:eastAsia="vi-VN"/>
            <w:rPrChange w:id="2802" w:author="Thai" w:date="2016-10-23T23:15:00Z">
              <w:rPr>
                <w:rFonts w:eastAsia="Times New Roman"/>
                <w:lang w:val="vi-VN" w:eastAsia="vi-VN"/>
              </w:rPr>
            </w:rPrChange>
          </w:rPr>
          <w:t>Kiểm soát nhiệt độ và tốc độ dòng chảy</w:t>
        </w:r>
      </w:ins>
      <w:ins w:id="2803" w:author="Thai" w:date="2016-10-23T22:54:00Z">
        <w:r w:rsidR="00AE4B67" w:rsidRPr="00E810B2">
          <w:rPr>
            <w:rFonts w:ascii="Times New Roman" w:eastAsia="Times New Roman" w:hAnsi="Times New Roman" w:cs="Times New Roman"/>
            <w:sz w:val="24"/>
            <w:szCs w:val="24"/>
            <w:lang w:eastAsia="vi-VN"/>
          </w:rPr>
          <w:t>:</w:t>
        </w:r>
      </w:ins>
      <w:ins w:id="2804" w:author="ismail - [2010]" w:date="2016-10-23T19:57:00Z">
        <w:del w:id="2805" w:author="Thai" w:date="2016-10-23T22:54:00Z">
          <w:r w:rsidR="00AD7A6C" w:rsidRPr="00E810B2" w:rsidDel="00AE4B67">
            <w:rPr>
              <w:rFonts w:ascii="Times New Roman" w:eastAsia="Times New Roman" w:hAnsi="Times New Roman" w:cs="Times New Roman"/>
              <w:sz w:val="24"/>
              <w:szCs w:val="24"/>
              <w:lang w:val="vi-VN" w:eastAsia="vi-VN"/>
              <w:rPrChange w:id="2806" w:author="Thai" w:date="2016-10-23T23:15:00Z">
                <w:rPr>
                  <w:rFonts w:eastAsia="Times New Roman"/>
                  <w:lang w:val="vi-VN" w:eastAsia="vi-VN"/>
                </w:rPr>
              </w:rPrChange>
            </w:rPr>
            <w:delText>.</w:delText>
          </w:r>
        </w:del>
      </w:ins>
    </w:p>
    <w:p w:rsidR="00AD7A6C" w:rsidRPr="00E810B2" w:rsidRDefault="00AE4B67">
      <w:pPr>
        <w:spacing w:line="240" w:lineRule="auto"/>
        <w:ind w:left="1080"/>
        <w:jc w:val="both"/>
        <w:textAlignment w:val="baseline"/>
        <w:rPr>
          <w:ins w:id="2807" w:author="ismail - [2010]" w:date="2016-10-23T19:57:00Z"/>
          <w:rFonts w:ascii="Times New Roman" w:eastAsia="Times New Roman" w:hAnsi="Times New Roman" w:cs="Times New Roman"/>
          <w:color w:val="auto"/>
          <w:sz w:val="24"/>
          <w:szCs w:val="24"/>
          <w:lang w:val="vi-VN" w:eastAsia="vi-VN"/>
        </w:rPr>
        <w:pPrChange w:id="2808" w:author="Nguyen Chieu" w:date="2016-11-16T13:10:00Z">
          <w:pPr>
            <w:spacing w:line="240" w:lineRule="auto"/>
            <w:ind w:left="720"/>
          </w:pPr>
        </w:pPrChange>
      </w:pPr>
      <w:ins w:id="2809" w:author="Thai" w:date="2016-10-23T22:54:00Z">
        <w:del w:id="2810" w:author="Nguyen Chieu" w:date="2016-11-16T13:10:00Z">
          <w:r w:rsidRPr="00E810B2" w:rsidDel="00DC176E">
            <w:rPr>
              <w:rFonts w:ascii="Times New Roman" w:eastAsia="Times New Roman" w:hAnsi="Times New Roman" w:cs="Times New Roman"/>
              <w:sz w:val="24"/>
              <w:szCs w:val="24"/>
              <w:lang w:eastAsia="vi-VN"/>
            </w:rPr>
            <w:delText xml:space="preserve"> </w:delText>
          </w:r>
        </w:del>
      </w:ins>
      <w:ins w:id="2811" w:author="ismail - [2010]" w:date="2016-10-23T19:57:00Z">
        <w:r w:rsidR="00AD7A6C" w:rsidRPr="00E810B2">
          <w:rPr>
            <w:rFonts w:ascii="Times New Roman" w:eastAsia="Times New Roman" w:hAnsi="Times New Roman" w:cs="Times New Roman"/>
            <w:sz w:val="24"/>
            <w:szCs w:val="24"/>
            <w:lang w:val="vi-VN" w:eastAsia="vi-VN"/>
            <w:rPrChange w:id="2812" w:author="Thai" w:date="2016-10-23T23:15:00Z">
              <w:rPr>
                <w:rFonts w:eastAsia="Times New Roman"/>
                <w:lang w:val="vi-VN" w:eastAsia="vi-VN"/>
              </w:rPr>
            </w:rPrChange>
          </w:rPr>
          <w:t>Sử dụng hai điều khiển riêng biệt, một cho nhiệt độ nước, một cho tốc độ dòng chảy. (Tôi chưa bao giờ bắt gặp giải pháp này.)</w:t>
        </w:r>
      </w:ins>
    </w:p>
    <w:p w:rsidR="00AD7A6C" w:rsidRPr="00E810B2" w:rsidDel="00AE4B67" w:rsidRDefault="00DC176E">
      <w:pPr>
        <w:numPr>
          <w:ilvl w:val="0"/>
          <w:numId w:val="7"/>
        </w:numPr>
        <w:spacing w:line="240" w:lineRule="auto"/>
        <w:jc w:val="both"/>
        <w:textAlignment w:val="baseline"/>
        <w:rPr>
          <w:ins w:id="2813" w:author="ismail - [2010]" w:date="2016-10-23T19:57:00Z"/>
          <w:del w:id="2814" w:author="Thai" w:date="2016-10-23T22:55:00Z"/>
          <w:rFonts w:ascii="Times New Roman" w:eastAsia="Times New Roman" w:hAnsi="Times New Roman" w:cs="Times New Roman"/>
          <w:sz w:val="24"/>
          <w:szCs w:val="24"/>
          <w:lang w:val="vi-VN" w:eastAsia="vi-VN"/>
          <w:rPrChange w:id="2815" w:author="Thai" w:date="2016-10-23T23:15:00Z">
            <w:rPr>
              <w:ins w:id="2816" w:author="ismail - [2010]" w:date="2016-10-23T19:57:00Z"/>
              <w:del w:id="2817" w:author="Thai" w:date="2016-10-23T22:55:00Z"/>
              <w:rFonts w:eastAsia="Times New Roman"/>
              <w:lang w:val="vi-VN" w:eastAsia="vi-VN"/>
            </w:rPr>
          </w:rPrChange>
        </w:rPr>
        <w:pPrChange w:id="2818" w:author="ismail - [2010]" w:date="2016-10-23T20:44:00Z">
          <w:pPr>
            <w:numPr>
              <w:numId w:val="7"/>
            </w:numPr>
            <w:tabs>
              <w:tab w:val="num" w:pos="1080"/>
            </w:tabs>
            <w:spacing w:line="240" w:lineRule="auto"/>
            <w:ind w:left="1080" w:hanging="360"/>
            <w:textAlignment w:val="baseline"/>
          </w:pPr>
        </w:pPrChange>
      </w:pPr>
      <w:ins w:id="2819" w:author="Nguyen Chieu" w:date="2016-11-16T13:11:00Z">
        <w:r>
          <w:rPr>
            <w:rFonts w:ascii="Times New Roman" w:eastAsia="Times New Roman" w:hAnsi="Times New Roman" w:cs="Times New Roman"/>
            <w:b/>
            <w:sz w:val="24"/>
            <w:szCs w:val="24"/>
            <w:lang w:eastAsia="vi-VN"/>
          </w:rPr>
          <w:t xml:space="preserve">- </w:t>
        </w:r>
      </w:ins>
      <w:ins w:id="2820" w:author="ismail - [2010]" w:date="2016-10-23T19:57:00Z">
        <w:r w:rsidR="00AD7A6C" w:rsidRPr="00E810B2">
          <w:rPr>
            <w:rFonts w:ascii="Times New Roman" w:eastAsia="Times New Roman" w:hAnsi="Times New Roman" w:cs="Times New Roman"/>
            <w:b/>
            <w:sz w:val="24"/>
            <w:szCs w:val="24"/>
            <w:lang w:val="vi-VN" w:eastAsia="vi-VN"/>
            <w:rPrChange w:id="2821" w:author="Thai" w:date="2016-10-23T23:15:00Z">
              <w:rPr>
                <w:rFonts w:eastAsia="Times New Roman"/>
                <w:lang w:val="vi-VN" w:eastAsia="vi-VN"/>
              </w:rPr>
            </w:rPrChange>
          </w:rPr>
          <w:t>Một điều khiển nhiệt độ và tỷ lệ</w:t>
        </w:r>
        <w:r w:rsidR="00AD7A6C" w:rsidRPr="00E810B2">
          <w:rPr>
            <w:rFonts w:ascii="Times New Roman" w:eastAsia="Times New Roman" w:hAnsi="Times New Roman" w:cs="Times New Roman"/>
            <w:sz w:val="24"/>
            <w:szCs w:val="24"/>
            <w:lang w:val="vi-VN" w:eastAsia="vi-VN"/>
            <w:rPrChange w:id="2822" w:author="Thai" w:date="2016-10-23T23:15:00Z">
              <w:rPr>
                <w:rFonts w:eastAsia="Times New Roman"/>
                <w:lang w:val="vi-VN" w:eastAsia="vi-VN"/>
              </w:rPr>
            </w:rPrChange>
          </w:rPr>
          <w:t>:</w:t>
        </w:r>
      </w:ins>
    </w:p>
    <w:p w:rsidR="00AD7A6C" w:rsidRPr="00E810B2" w:rsidRDefault="00AE4B67">
      <w:pPr>
        <w:spacing w:line="240" w:lineRule="auto"/>
        <w:ind w:left="1080"/>
        <w:jc w:val="both"/>
        <w:textAlignment w:val="baseline"/>
        <w:rPr>
          <w:ins w:id="2823" w:author="ismail - [2010]" w:date="2016-10-23T19:57:00Z"/>
          <w:rFonts w:ascii="Times New Roman" w:eastAsia="Times New Roman" w:hAnsi="Times New Roman" w:cs="Times New Roman"/>
          <w:color w:val="auto"/>
          <w:sz w:val="24"/>
          <w:szCs w:val="24"/>
          <w:lang w:val="vi-VN" w:eastAsia="vi-VN"/>
        </w:rPr>
        <w:pPrChange w:id="2824" w:author="Nguyen Chieu" w:date="2016-11-16T13:11:00Z">
          <w:pPr>
            <w:spacing w:line="240" w:lineRule="auto"/>
            <w:ind w:left="720"/>
          </w:pPr>
        </w:pPrChange>
      </w:pPr>
      <w:ins w:id="2825" w:author="Thai" w:date="2016-10-23T22:55:00Z">
        <w:del w:id="2826" w:author="Nguyen Chieu" w:date="2016-11-16T13:11:00Z">
          <w:r w:rsidRPr="00E810B2" w:rsidDel="00DC176E">
            <w:rPr>
              <w:rFonts w:ascii="Times New Roman" w:eastAsia="Times New Roman" w:hAnsi="Times New Roman" w:cs="Times New Roman"/>
              <w:sz w:val="24"/>
              <w:szCs w:val="24"/>
              <w:lang w:eastAsia="vi-VN"/>
            </w:rPr>
            <w:delText xml:space="preserve"> </w:delText>
          </w:r>
        </w:del>
      </w:ins>
      <w:ins w:id="2827" w:author="ismail - [2010]" w:date="2016-10-23T19:57:00Z">
        <w:r w:rsidR="00AD7A6C" w:rsidRPr="00E810B2">
          <w:rPr>
            <w:rFonts w:ascii="Times New Roman" w:eastAsia="Times New Roman" w:hAnsi="Times New Roman" w:cs="Times New Roman"/>
            <w:sz w:val="24"/>
            <w:szCs w:val="24"/>
            <w:lang w:val="vi-VN" w:eastAsia="vi-VN"/>
            <w:rPrChange w:id="2828" w:author="Thai" w:date="2016-10-23T23:15:00Z">
              <w:rPr>
                <w:rFonts w:eastAsia="Times New Roman"/>
                <w:lang w:val="vi-VN" w:eastAsia="vi-VN"/>
              </w:rPr>
            </w:rPrChange>
          </w:rPr>
          <w:t>Có một bộ điều khiển theo một hướng điều khiển nhiệt độ và</w:t>
        </w:r>
      </w:ins>
      <w:ins w:id="2829"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2830" w:author="ismail - [2010]" w:date="2016-10-23T19:57:00Z">
        <w:r w:rsidR="00AD7A6C" w:rsidRPr="00E810B2">
          <w:rPr>
            <w:rFonts w:ascii="Times New Roman" w:eastAsia="Times New Roman" w:hAnsi="Times New Roman" w:cs="Times New Roman"/>
            <w:sz w:val="24"/>
            <w:szCs w:val="24"/>
            <w:lang w:val="vi-VN" w:eastAsia="vi-VN"/>
            <w:rPrChange w:id="2831" w:author="Thai" w:date="2016-10-23T23:15:00Z">
              <w:rPr>
                <w:rFonts w:eastAsia="Times New Roman"/>
                <w:lang w:val="vi-VN" w:eastAsia="vi-VN"/>
              </w:rPr>
            </w:rPrChange>
          </w:rPr>
          <w:t xml:space="preserve">chuyển động theo một hướng khác </w:t>
        </w:r>
      </w:ins>
      <w:ins w:id="2832" w:author="Nguyen Chieu" w:date="2016-11-16T13:11:00Z">
        <w:r w:rsidR="00DC176E">
          <w:rPr>
            <w:rFonts w:ascii="Times New Roman" w:eastAsia="Times New Roman" w:hAnsi="Times New Roman" w:cs="Times New Roman"/>
            <w:sz w:val="24"/>
            <w:szCs w:val="24"/>
            <w:lang w:eastAsia="vi-VN"/>
          </w:rPr>
          <w:t xml:space="preserve">là </w:t>
        </w:r>
      </w:ins>
      <w:ins w:id="2833" w:author="ismail - [2010]" w:date="2016-10-23T19:57:00Z">
        <w:r w:rsidR="00AD7A6C" w:rsidRPr="00E810B2">
          <w:rPr>
            <w:rFonts w:ascii="Times New Roman" w:eastAsia="Times New Roman" w:hAnsi="Times New Roman" w:cs="Times New Roman"/>
            <w:sz w:val="24"/>
            <w:szCs w:val="24"/>
            <w:lang w:val="vi-VN" w:eastAsia="vi-VN"/>
            <w:rPrChange w:id="2834" w:author="Thai" w:date="2016-10-23T23:15:00Z">
              <w:rPr>
                <w:rFonts w:eastAsia="Times New Roman"/>
                <w:lang w:val="vi-VN" w:eastAsia="vi-VN"/>
              </w:rPr>
            </w:rPrChange>
          </w:rPr>
          <w:t>kiểm soát số lượng.</w:t>
        </w:r>
      </w:ins>
    </w:p>
    <w:p w:rsidR="00AD7A6C" w:rsidRPr="00E810B2" w:rsidRDefault="00AD7A6C">
      <w:pPr>
        <w:spacing w:line="240" w:lineRule="auto"/>
        <w:ind w:firstLine="720"/>
        <w:jc w:val="both"/>
        <w:rPr>
          <w:ins w:id="2835" w:author="ismail - [2010]" w:date="2016-10-23T19:57:00Z"/>
          <w:rFonts w:ascii="Times New Roman" w:eastAsia="Times New Roman" w:hAnsi="Times New Roman" w:cs="Times New Roman"/>
          <w:color w:val="auto"/>
          <w:sz w:val="24"/>
          <w:szCs w:val="24"/>
          <w:lang w:val="vi-VN" w:eastAsia="vi-VN"/>
        </w:rPr>
        <w:pPrChange w:id="2836" w:author="Thai" w:date="2016-10-23T22:55:00Z">
          <w:pPr>
            <w:spacing w:line="240" w:lineRule="auto"/>
            <w:ind w:left="720"/>
          </w:pPr>
        </w:pPrChange>
      </w:pPr>
      <w:ins w:id="2837" w:author="ismail - [2010]" w:date="2016-10-23T19:57:00Z">
        <w:r w:rsidRPr="00E810B2">
          <w:rPr>
            <w:rFonts w:ascii="Times New Roman" w:eastAsia="Times New Roman" w:hAnsi="Times New Roman" w:cs="Times New Roman"/>
            <w:sz w:val="24"/>
            <w:szCs w:val="24"/>
            <w:lang w:val="vi-VN" w:eastAsia="vi-VN"/>
            <w:rPrChange w:id="2838" w:author="Thai" w:date="2016-10-23T23:15:00Z">
              <w:rPr>
                <w:rFonts w:eastAsia="Times New Roman"/>
                <w:lang w:val="vi-VN" w:eastAsia="vi-VN"/>
              </w:rPr>
            </w:rPrChange>
          </w:rPr>
          <w:t>Trường hợp có hai điều khiển, một cho nước nóng và một cho lạnh, có bốn vấn đề lập bản đồ</w:t>
        </w:r>
      </w:ins>
      <w:ins w:id="2839" w:author="Nguyen Chieu" w:date="2016-11-16T13:11:00Z">
        <w:r w:rsidR="00DC176E">
          <w:rPr>
            <w:rFonts w:ascii="Times New Roman" w:eastAsia="Times New Roman" w:hAnsi="Times New Roman" w:cs="Times New Roman"/>
            <w:sz w:val="24"/>
            <w:szCs w:val="24"/>
            <w:lang w:eastAsia="vi-VN"/>
          </w:rPr>
          <w:t>:</w:t>
        </w:r>
      </w:ins>
      <w:ins w:id="2840" w:author="ismail - [2010]" w:date="2016-10-23T19:57:00Z">
        <w:del w:id="2841" w:author="Nguyen Chieu" w:date="2016-11-16T13:11:00Z">
          <w:r w:rsidRPr="00E810B2" w:rsidDel="00DC176E">
            <w:rPr>
              <w:rFonts w:ascii="Times New Roman" w:eastAsia="Times New Roman" w:hAnsi="Times New Roman" w:cs="Times New Roman"/>
              <w:sz w:val="24"/>
              <w:szCs w:val="24"/>
              <w:lang w:val="vi-VN" w:eastAsia="vi-VN"/>
              <w:rPrChange w:id="2842" w:author="Thai" w:date="2016-10-23T23:15:00Z">
                <w:rPr>
                  <w:rFonts w:eastAsia="Times New Roman"/>
                  <w:lang w:val="vi-VN" w:eastAsia="vi-VN"/>
                </w:rPr>
              </w:rPrChange>
            </w:rPr>
            <w:delText>;</w:delText>
          </w:r>
        </w:del>
      </w:ins>
    </w:p>
    <w:p w:rsidR="00AD7A6C" w:rsidRPr="00DC176E" w:rsidDel="00DC176E" w:rsidRDefault="00AD7A6C">
      <w:pPr>
        <w:pStyle w:val="ListParagraph"/>
        <w:numPr>
          <w:ilvl w:val="0"/>
          <w:numId w:val="25"/>
        </w:numPr>
        <w:spacing w:after="160" w:line="259" w:lineRule="auto"/>
        <w:jc w:val="both"/>
        <w:rPr>
          <w:ins w:id="2843" w:author="ismail - [2010]" w:date="2016-10-23T19:57:00Z"/>
          <w:del w:id="2844" w:author="Nguyen Chieu" w:date="2016-11-16T13:12:00Z"/>
          <w:rFonts w:ascii="Times New Roman" w:hAnsi="Times New Roman" w:cs="Times New Roman"/>
          <w:sz w:val="26"/>
          <w:szCs w:val="26"/>
          <w:rPrChange w:id="2845" w:author="Nguyen Chieu" w:date="2016-11-16T13:12:00Z">
            <w:rPr>
              <w:ins w:id="2846" w:author="ismail - [2010]" w:date="2016-10-23T19:57:00Z"/>
              <w:del w:id="2847" w:author="Nguyen Chieu" w:date="2016-11-16T13:12:00Z"/>
              <w:rFonts w:eastAsia="Times New Roman"/>
              <w:lang w:val="vi-VN" w:eastAsia="vi-VN"/>
            </w:rPr>
          </w:rPrChange>
        </w:rPr>
        <w:pPrChange w:id="2848" w:author="Nguyen Chieu" w:date="2016-11-16T13:12:00Z">
          <w:pPr>
            <w:numPr>
              <w:numId w:val="8"/>
            </w:numPr>
            <w:tabs>
              <w:tab w:val="num" w:pos="720"/>
            </w:tabs>
            <w:spacing w:line="240" w:lineRule="auto"/>
            <w:ind w:left="720" w:hanging="360"/>
            <w:textAlignment w:val="baseline"/>
          </w:pPr>
        </w:pPrChange>
      </w:pPr>
      <w:ins w:id="2849" w:author="ismail - [2010]" w:date="2016-10-23T19:57:00Z">
        <w:del w:id="2850" w:author="Nguyen Chieu" w:date="2016-11-16T13:12:00Z">
          <w:r w:rsidRPr="00E810B2" w:rsidDel="00DC176E">
            <w:rPr>
              <w:rFonts w:ascii="Times New Roman" w:eastAsia="Times New Roman" w:hAnsi="Times New Roman" w:cs="Times New Roman"/>
              <w:sz w:val="24"/>
              <w:szCs w:val="24"/>
              <w:lang w:val="vi-VN" w:eastAsia="vi-VN"/>
              <w:rPrChange w:id="2851" w:author="Thai" w:date="2016-10-23T23:15:00Z">
                <w:rPr>
                  <w:rFonts w:eastAsia="Times New Roman"/>
                  <w:lang w:val="vi-VN" w:eastAsia="vi-VN"/>
                </w:rPr>
              </w:rPrChange>
            </w:rPr>
            <w:delText>Những nút điều khiển nóng, lạnh?</w:delText>
          </w:r>
        </w:del>
      </w:ins>
      <w:ins w:id="2852" w:author="Nguyen Chieu" w:date="2016-11-16T13:12:00Z">
        <w:r w:rsidR="00DC176E" w:rsidRPr="00DC176E">
          <w:rPr>
            <w:rFonts w:ascii="Times New Roman" w:hAnsi="Times New Roman" w:cs="Times New Roman"/>
            <w:sz w:val="26"/>
            <w:szCs w:val="26"/>
          </w:rPr>
          <w:t xml:space="preserve"> </w:t>
        </w:r>
        <w:r w:rsidR="00DC176E">
          <w:rPr>
            <w:rFonts w:ascii="Times New Roman" w:hAnsi="Times New Roman" w:cs="Times New Roman"/>
            <w:sz w:val="26"/>
            <w:szCs w:val="26"/>
          </w:rPr>
          <w:t>Đâu là nút điều khiển nóng, đâu là nút điều khiển lạnh?</w:t>
        </w:r>
      </w:ins>
    </w:p>
    <w:p w:rsidR="00AD7A6C" w:rsidRPr="00E810B2" w:rsidRDefault="00AD7A6C">
      <w:pPr>
        <w:numPr>
          <w:ilvl w:val="0"/>
          <w:numId w:val="8"/>
        </w:numPr>
        <w:spacing w:line="240" w:lineRule="auto"/>
        <w:ind w:left="1080"/>
        <w:jc w:val="both"/>
        <w:textAlignment w:val="baseline"/>
        <w:rPr>
          <w:ins w:id="2853" w:author="ismail - [2010]" w:date="2016-10-23T19:57:00Z"/>
          <w:rFonts w:ascii="Times New Roman" w:eastAsia="Times New Roman" w:hAnsi="Times New Roman" w:cs="Times New Roman"/>
          <w:sz w:val="24"/>
          <w:szCs w:val="24"/>
          <w:lang w:val="vi-VN" w:eastAsia="vi-VN"/>
          <w:rPrChange w:id="2854" w:author="Thai" w:date="2016-10-23T23:15:00Z">
            <w:rPr>
              <w:ins w:id="2855" w:author="ismail - [2010]" w:date="2016-10-23T19:57:00Z"/>
              <w:rFonts w:eastAsia="Times New Roman"/>
              <w:lang w:val="vi-VN" w:eastAsia="vi-VN"/>
            </w:rPr>
          </w:rPrChange>
        </w:rPr>
        <w:pPrChange w:id="2856" w:author="ismail - [2010]" w:date="2016-10-23T20:44:00Z">
          <w:pPr>
            <w:numPr>
              <w:numId w:val="8"/>
            </w:numPr>
            <w:tabs>
              <w:tab w:val="num" w:pos="720"/>
            </w:tabs>
            <w:spacing w:line="240" w:lineRule="auto"/>
            <w:ind w:left="720" w:hanging="360"/>
            <w:textAlignment w:val="baseline"/>
          </w:pPr>
        </w:pPrChange>
      </w:pPr>
      <w:ins w:id="2857" w:author="ismail - [2010]" w:date="2016-10-23T19:57:00Z">
        <w:r w:rsidRPr="00E810B2">
          <w:rPr>
            <w:rFonts w:ascii="Times New Roman" w:eastAsia="Times New Roman" w:hAnsi="Times New Roman" w:cs="Times New Roman"/>
            <w:sz w:val="24"/>
            <w:szCs w:val="24"/>
            <w:lang w:val="vi-VN" w:eastAsia="vi-VN"/>
            <w:rPrChange w:id="2858" w:author="Thai" w:date="2016-10-23T23:15:00Z">
              <w:rPr>
                <w:rFonts w:eastAsia="Times New Roman"/>
                <w:lang w:val="vi-VN" w:eastAsia="vi-VN"/>
              </w:rPr>
            </w:rPrChange>
          </w:rPr>
          <w:t>Làm thế nào để bạn thay đổi nhiệt độ mà không ảnh hưởng đến tỷ lệ</w:t>
        </w:r>
      </w:ins>
    </w:p>
    <w:p w:rsidR="00AD7A6C" w:rsidRPr="00E810B2" w:rsidRDefault="00AD7A6C">
      <w:pPr>
        <w:spacing w:line="240" w:lineRule="auto"/>
        <w:ind w:left="1080"/>
        <w:jc w:val="both"/>
        <w:rPr>
          <w:ins w:id="2859" w:author="ismail - [2010]" w:date="2016-10-23T19:57:00Z"/>
          <w:rFonts w:ascii="Times New Roman" w:eastAsia="Times New Roman" w:hAnsi="Times New Roman" w:cs="Times New Roman"/>
          <w:color w:val="auto"/>
          <w:sz w:val="24"/>
          <w:szCs w:val="24"/>
          <w:lang w:val="vi-VN" w:eastAsia="vi-VN"/>
        </w:rPr>
        <w:pPrChange w:id="2860" w:author="ismail - [2010]" w:date="2016-10-23T20:44:00Z">
          <w:pPr>
            <w:spacing w:line="240" w:lineRule="auto"/>
            <w:ind w:left="720"/>
          </w:pPr>
        </w:pPrChange>
      </w:pPr>
      <w:ins w:id="2861" w:author="ismail - [2010]" w:date="2016-10-23T19:57:00Z">
        <w:r w:rsidRPr="00E810B2">
          <w:rPr>
            <w:rFonts w:ascii="Times New Roman" w:eastAsia="Times New Roman" w:hAnsi="Times New Roman" w:cs="Times New Roman"/>
            <w:sz w:val="24"/>
            <w:szCs w:val="24"/>
            <w:lang w:val="vi-VN" w:eastAsia="vi-VN"/>
            <w:rPrChange w:id="2862" w:author="Thai" w:date="2016-10-23T23:15:00Z">
              <w:rPr>
                <w:rFonts w:eastAsia="Times New Roman"/>
                <w:lang w:val="vi-VN" w:eastAsia="vi-VN"/>
              </w:rPr>
            </w:rPrChange>
          </w:rPr>
          <w:t>Dòng chảy?</w:t>
        </w:r>
      </w:ins>
    </w:p>
    <w:p w:rsidR="00AD7A6C" w:rsidRPr="00E810B2" w:rsidRDefault="00AD7A6C">
      <w:pPr>
        <w:numPr>
          <w:ilvl w:val="0"/>
          <w:numId w:val="9"/>
        </w:numPr>
        <w:spacing w:line="240" w:lineRule="auto"/>
        <w:ind w:left="1080"/>
        <w:jc w:val="both"/>
        <w:textAlignment w:val="baseline"/>
        <w:rPr>
          <w:ins w:id="2863" w:author="ismail - [2010]" w:date="2016-10-23T19:57:00Z"/>
          <w:rFonts w:ascii="Times New Roman" w:eastAsia="Times New Roman" w:hAnsi="Times New Roman" w:cs="Times New Roman"/>
          <w:sz w:val="24"/>
          <w:szCs w:val="24"/>
          <w:lang w:val="vi-VN" w:eastAsia="vi-VN"/>
          <w:rPrChange w:id="2864" w:author="Thai" w:date="2016-10-23T23:15:00Z">
            <w:rPr>
              <w:ins w:id="2865" w:author="ismail - [2010]" w:date="2016-10-23T19:57:00Z"/>
              <w:rFonts w:eastAsia="Times New Roman"/>
              <w:lang w:val="vi-VN" w:eastAsia="vi-VN"/>
            </w:rPr>
          </w:rPrChange>
        </w:rPr>
        <w:pPrChange w:id="2866" w:author="ismail - [2010]" w:date="2016-10-23T20:44:00Z">
          <w:pPr>
            <w:numPr>
              <w:numId w:val="9"/>
            </w:numPr>
            <w:tabs>
              <w:tab w:val="num" w:pos="720"/>
            </w:tabs>
            <w:spacing w:line="240" w:lineRule="auto"/>
            <w:ind w:left="720" w:hanging="360"/>
            <w:textAlignment w:val="baseline"/>
          </w:pPr>
        </w:pPrChange>
      </w:pPr>
      <w:ins w:id="2867" w:author="ismail - [2010]" w:date="2016-10-23T19:57:00Z">
        <w:r w:rsidRPr="00E810B2">
          <w:rPr>
            <w:rFonts w:ascii="Times New Roman" w:eastAsia="Times New Roman" w:hAnsi="Times New Roman" w:cs="Times New Roman"/>
            <w:sz w:val="24"/>
            <w:szCs w:val="24"/>
            <w:lang w:val="vi-VN" w:eastAsia="vi-VN"/>
            <w:rPrChange w:id="2868" w:author="Thai" w:date="2016-10-23T23:15:00Z">
              <w:rPr>
                <w:rFonts w:eastAsia="Times New Roman"/>
                <w:lang w:val="vi-VN" w:eastAsia="vi-VN"/>
              </w:rPr>
            </w:rPrChange>
          </w:rPr>
          <w:t>Làm thế nào để bạn thay đổi dòng chảy mà không ảnh hưởng đến nhiệt độ?</w:t>
        </w:r>
      </w:ins>
    </w:p>
    <w:p w:rsidR="00AD7A6C" w:rsidRPr="00E810B2" w:rsidRDefault="00AD7A6C">
      <w:pPr>
        <w:numPr>
          <w:ilvl w:val="0"/>
          <w:numId w:val="9"/>
        </w:numPr>
        <w:spacing w:line="240" w:lineRule="auto"/>
        <w:ind w:left="1080"/>
        <w:jc w:val="both"/>
        <w:textAlignment w:val="baseline"/>
        <w:rPr>
          <w:ins w:id="2869" w:author="ismail - [2010]" w:date="2016-10-23T20:36:00Z"/>
          <w:rFonts w:ascii="Times New Roman" w:eastAsia="Times New Roman" w:hAnsi="Times New Roman" w:cs="Times New Roman"/>
          <w:sz w:val="24"/>
          <w:szCs w:val="24"/>
          <w:lang w:val="vi-VN" w:eastAsia="vi-VN"/>
        </w:rPr>
        <w:pPrChange w:id="2870" w:author="ismail - [2010]" w:date="2016-10-23T20:44:00Z">
          <w:pPr>
            <w:numPr>
              <w:numId w:val="9"/>
            </w:numPr>
            <w:tabs>
              <w:tab w:val="num" w:pos="720"/>
            </w:tabs>
            <w:spacing w:line="240" w:lineRule="auto"/>
            <w:ind w:left="720" w:hanging="360"/>
            <w:textAlignment w:val="baseline"/>
          </w:pPr>
        </w:pPrChange>
      </w:pPr>
      <w:ins w:id="2871" w:author="ismail - [2010]" w:date="2016-10-23T19:57:00Z">
        <w:r w:rsidRPr="00E810B2">
          <w:rPr>
            <w:rFonts w:ascii="Times New Roman" w:eastAsia="Times New Roman" w:hAnsi="Times New Roman" w:cs="Times New Roman"/>
            <w:sz w:val="24"/>
            <w:szCs w:val="24"/>
            <w:lang w:val="vi-VN" w:eastAsia="vi-VN"/>
            <w:rPrChange w:id="2872" w:author="Thai" w:date="2016-10-23T23:15:00Z">
              <w:rPr>
                <w:rFonts w:eastAsia="Times New Roman"/>
                <w:lang w:val="vi-VN" w:eastAsia="vi-VN"/>
              </w:rPr>
            </w:rPrChange>
          </w:rPr>
          <w:t>Những hướng gia tăng lượng nước?</w:t>
        </w:r>
      </w:ins>
    </w:p>
    <w:p w:rsidR="00DC3693" w:rsidRPr="00E810B2" w:rsidRDefault="00DC3693">
      <w:pPr>
        <w:spacing w:line="240" w:lineRule="auto"/>
        <w:ind w:left="720"/>
        <w:jc w:val="both"/>
        <w:textAlignment w:val="baseline"/>
        <w:rPr>
          <w:ins w:id="2873" w:author="ismail - [2010]" w:date="2016-10-23T19:57:00Z"/>
          <w:rFonts w:ascii="Times New Roman" w:eastAsia="Times New Roman" w:hAnsi="Times New Roman" w:cs="Times New Roman"/>
          <w:sz w:val="24"/>
          <w:szCs w:val="24"/>
          <w:lang w:val="vi-VN" w:eastAsia="vi-VN"/>
          <w:rPrChange w:id="2874" w:author="Thai" w:date="2016-10-23T23:15:00Z">
            <w:rPr>
              <w:ins w:id="2875" w:author="ismail - [2010]" w:date="2016-10-23T19:57:00Z"/>
              <w:rFonts w:eastAsia="Times New Roman"/>
              <w:lang w:val="vi-VN" w:eastAsia="vi-VN"/>
            </w:rPr>
          </w:rPrChange>
        </w:rPr>
        <w:pPrChange w:id="2876" w:author="ismail - [2010]" w:date="2016-10-23T20:36:00Z">
          <w:pPr>
            <w:numPr>
              <w:numId w:val="9"/>
            </w:numPr>
            <w:tabs>
              <w:tab w:val="num" w:pos="720"/>
            </w:tabs>
            <w:spacing w:line="240" w:lineRule="auto"/>
            <w:ind w:left="720" w:hanging="360"/>
            <w:textAlignment w:val="baseline"/>
          </w:pPr>
        </w:pPrChange>
      </w:pPr>
    </w:p>
    <w:p w:rsidR="00AE4B67" w:rsidRPr="00E810B2" w:rsidDel="00581EC8" w:rsidRDefault="00AD7A6C">
      <w:pPr>
        <w:spacing w:line="240" w:lineRule="auto"/>
        <w:ind w:firstLine="720"/>
        <w:jc w:val="both"/>
        <w:rPr>
          <w:ins w:id="2877" w:author="Thai" w:date="2016-10-23T22:56:00Z"/>
          <w:del w:id="2878" w:author="Nguyen Chieu" w:date="2016-11-16T13:14:00Z"/>
          <w:rFonts w:ascii="Times New Roman" w:eastAsia="Times New Roman" w:hAnsi="Times New Roman" w:cs="Times New Roman"/>
          <w:sz w:val="24"/>
          <w:szCs w:val="24"/>
          <w:lang w:val="vi-VN" w:eastAsia="vi-VN"/>
        </w:rPr>
        <w:pPrChange w:id="2879" w:author="Thai" w:date="2016-10-23T22:58:00Z">
          <w:pPr>
            <w:spacing w:line="240" w:lineRule="auto"/>
            <w:ind w:left="720"/>
          </w:pPr>
        </w:pPrChange>
      </w:pPr>
      <w:ins w:id="2880" w:author="ismail - [2010]" w:date="2016-10-23T19:57:00Z">
        <w:r w:rsidRPr="00E810B2">
          <w:rPr>
            <w:rFonts w:ascii="Times New Roman" w:eastAsia="Times New Roman" w:hAnsi="Times New Roman" w:cs="Times New Roman"/>
            <w:sz w:val="24"/>
            <w:szCs w:val="24"/>
            <w:lang w:val="vi-VN" w:eastAsia="vi-VN"/>
            <w:rPrChange w:id="2881" w:author="Thai" w:date="2016-10-23T23:15:00Z">
              <w:rPr>
                <w:rFonts w:eastAsia="Times New Roman"/>
                <w:lang w:val="vi-VN" w:eastAsia="vi-VN"/>
              </w:rPr>
            </w:rPrChange>
          </w:rPr>
          <w:t>Các vấn đề lập bản đồ được giải quyết thông qua quy ước văn hóa,</w:t>
        </w:r>
      </w:ins>
      <w:ins w:id="2882"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2883" w:author="ismail - [2010]" w:date="2016-10-23T19:57:00Z">
        <w:r w:rsidRPr="00E810B2">
          <w:rPr>
            <w:rFonts w:ascii="Times New Roman" w:eastAsia="Times New Roman" w:hAnsi="Times New Roman" w:cs="Times New Roman"/>
            <w:sz w:val="24"/>
            <w:szCs w:val="24"/>
            <w:lang w:val="vi-VN" w:eastAsia="vi-VN"/>
            <w:rPrChange w:id="2884" w:author="Thai" w:date="2016-10-23T23:15:00Z">
              <w:rPr>
                <w:rFonts w:eastAsia="Times New Roman"/>
                <w:lang w:val="vi-VN" w:eastAsia="vi-VN"/>
              </w:rPr>
            </w:rPrChange>
          </w:rPr>
          <w:t>hoặc</w:t>
        </w:r>
      </w:ins>
      <w:ins w:id="2885" w:author="Nguyen Chieu" w:date="2016-11-16T13:13:00Z">
        <w:r w:rsidR="00581EC8">
          <w:rPr>
            <w:rFonts w:ascii="Times New Roman" w:eastAsia="Times New Roman" w:hAnsi="Times New Roman" w:cs="Times New Roman"/>
            <w:sz w:val="24"/>
            <w:szCs w:val="24"/>
            <w:lang w:eastAsia="vi-VN"/>
          </w:rPr>
          <w:t xml:space="preserve"> sự cưỡng ép</w:t>
        </w:r>
      </w:ins>
      <w:ins w:id="2886" w:author="ismail - [2010]" w:date="2016-10-23T19:57:00Z">
        <w:del w:id="2887" w:author="Nguyen Chieu" w:date="2016-11-16T13:13:00Z">
          <w:r w:rsidRPr="00E810B2" w:rsidDel="00581EC8">
            <w:rPr>
              <w:rFonts w:ascii="Times New Roman" w:eastAsia="Times New Roman" w:hAnsi="Times New Roman" w:cs="Times New Roman"/>
              <w:sz w:val="24"/>
              <w:szCs w:val="24"/>
              <w:lang w:val="vi-VN" w:eastAsia="vi-VN"/>
              <w:rPrChange w:id="2888" w:author="Thai" w:date="2016-10-23T23:15:00Z">
                <w:rPr>
                  <w:rFonts w:eastAsia="Times New Roman"/>
                  <w:lang w:val="vi-VN" w:eastAsia="vi-VN"/>
                </w:rPr>
              </w:rPrChange>
            </w:rPr>
            <w:delText xml:space="preserve"> hạn chế</w:delText>
          </w:r>
        </w:del>
        <w:r w:rsidRPr="00E810B2">
          <w:rPr>
            <w:rFonts w:ascii="Times New Roman" w:eastAsia="Times New Roman" w:hAnsi="Times New Roman" w:cs="Times New Roman"/>
            <w:sz w:val="24"/>
            <w:szCs w:val="24"/>
            <w:lang w:val="vi-VN" w:eastAsia="vi-VN"/>
            <w:rPrChange w:id="2889" w:author="Thai" w:date="2016-10-23T23:15:00Z">
              <w:rPr>
                <w:rFonts w:eastAsia="Times New Roman"/>
                <w:lang w:val="vi-VN" w:eastAsia="vi-VN"/>
              </w:rPr>
            </w:rPrChange>
          </w:rPr>
          <w:t>. Đó là một quy ước trên toàn thế giới rằng các vòi nước trái</w:t>
        </w:r>
      </w:ins>
      <w:ins w:id="2890"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2891" w:author="ismail - [2010]" w:date="2016-10-23T19:57:00Z">
        <w:r w:rsidRPr="00E810B2">
          <w:rPr>
            <w:rFonts w:ascii="Times New Roman" w:eastAsia="Times New Roman" w:hAnsi="Times New Roman" w:cs="Times New Roman"/>
            <w:sz w:val="24"/>
            <w:szCs w:val="24"/>
            <w:lang w:val="vi-VN" w:eastAsia="vi-VN"/>
            <w:rPrChange w:id="2892" w:author="Thai" w:date="2016-10-23T23:15:00Z">
              <w:rPr>
                <w:rFonts w:eastAsia="Times New Roman"/>
                <w:lang w:val="vi-VN" w:eastAsia="vi-VN"/>
              </w:rPr>
            </w:rPrChange>
          </w:rPr>
          <w:t xml:space="preserve">nên nóng; </w:t>
        </w:r>
      </w:ins>
      <w:ins w:id="2893" w:author="Nguyen Chieu" w:date="2016-11-16T13:13:00Z">
        <w:r w:rsidR="00581EC8">
          <w:rPr>
            <w:rFonts w:ascii="Times New Roman" w:eastAsia="Times New Roman" w:hAnsi="Times New Roman" w:cs="Times New Roman"/>
            <w:sz w:val="24"/>
            <w:szCs w:val="24"/>
            <w:lang w:eastAsia="vi-VN"/>
          </w:rPr>
          <w:t>bên phải nên</w:t>
        </w:r>
      </w:ins>
      <w:ins w:id="2894" w:author="ismail - [2010]" w:date="2016-10-23T19:57:00Z">
        <w:del w:id="2895" w:author="Nguyen Chieu" w:date="2016-11-16T13:13:00Z">
          <w:r w:rsidRPr="00E810B2" w:rsidDel="00581EC8">
            <w:rPr>
              <w:rFonts w:ascii="Times New Roman" w:eastAsia="Times New Roman" w:hAnsi="Times New Roman" w:cs="Times New Roman"/>
              <w:sz w:val="24"/>
              <w:szCs w:val="24"/>
              <w:lang w:val="vi-VN" w:eastAsia="vi-VN"/>
              <w:rPrChange w:id="2896" w:author="Thai" w:date="2016-10-23T23:15:00Z">
                <w:rPr>
                  <w:rFonts w:eastAsia="Times New Roman"/>
                  <w:lang w:val="vi-VN" w:eastAsia="vi-VN"/>
                </w:rPr>
              </w:rPrChange>
            </w:rPr>
            <w:delText xml:space="preserve">quyền, </w:delText>
          </w:r>
        </w:del>
        <w:r w:rsidRPr="00E810B2">
          <w:rPr>
            <w:rFonts w:ascii="Times New Roman" w:eastAsia="Times New Roman" w:hAnsi="Times New Roman" w:cs="Times New Roman"/>
            <w:sz w:val="24"/>
            <w:szCs w:val="24"/>
            <w:lang w:val="vi-VN" w:eastAsia="vi-VN"/>
            <w:rPrChange w:id="2897" w:author="Thai" w:date="2016-10-23T23:15:00Z">
              <w:rPr>
                <w:rFonts w:eastAsia="Times New Roman"/>
                <w:lang w:val="vi-VN" w:eastAsia="vi-VN"/>
              </w:rPr>
            </w:rPrChange>
          </w:rPr>
          <w:t>lạnh. Nó cũng là một quy ước phổ quát mà bài vít được thực hiện để thắt chặt với chiều kim đồng hồ quay, nới lỏng với chiều</w:t>
        </w:r>
      </w:ins>
      <w:ins w:id="2898" w:author="Nguyen Chieu" w:date="2016-11-16T13:14:00Z">
        <w:r w:rsidR="00581EC8">
          <w:rPr>
            <w:rFonts w:ascii="Times New Roman" w:eastAsia="Times New Roman" w:hAnsi="Times New Roman" w:cs="Times New Roman"/>
            <w:sz w:val="24"/>
            <w:szCs w:val="24"/>
            <w:lang w:eastAsia="vi-VN"/>
          </w:rPr>
          <w:t xml:space="preserve"> ngược</w:t>
        </w:r>
      </w:ins>
      <w:ins w:id="2899" w:author="ismail - [2010]" w:date="2016-10-23T19:57:00Z">
        <w:r w:rsidRPr="00E810B2">
          <w:rPr>
            <w:rFonts w:ascii="Times New Roman" w:eastAsia="Times New Roman" w:hAnsi="Times New Roman" w:cs="Times New Roman"/>
            <w:sz w:val="24"/>
            <w:szCs w:val="24"/>
            <w:lang w:val="vi-VN" w:eastAsia="vi-VN"/>
            <w:rPrChange w:id="2900" w:author="Thai" w:date="2016-10-23T23:15:00Z">
              <w:rPr>
                <w:rFonts w:eastAsia="Times New Roman"/>
                <w:lang w:val="vi-VN" w:eastAsia="vi-VN"/>
              </w:rPr>
            </w:rPrChange>
          </w:rPr>
          <w:t xml:space="preserve"> kim đồng hồ. Bạn tắt vòi nước bằng cách thắt chặt vít. Chủ đề (thắt chặt một máy giặt với chỗ ngồi của nó), do đó tắt dòng chảy của nước. ngoặt </w:t>
        </w:r>
        <w:del w:id="2901" w:author="Nguyen Chieu" w:date="2016-11-16T13:14:00Z">
          <w:r w:rsidRPr="00E810B2" w:rsidDel="00581EC8">
            <w:rPr>
              <w:rFonts w:ascii="Times New Roman" w:eastAsia="Times New Roman" w:hAnsi="Times New Roman" w:cs="Times New Roman"/>
              <w:sz w:val="24"/>
              <w:szCs w:val="24"/>
              <w:lang w:val="vi-VN" w:eastAsia="vi-VN"/>
              <w:rPrChange w:id="2902" w:author="Thai" w:date="2016-10-23T23:15:00Z">
                <w:rPr>
                  <w:rFonts w:eastAsia="Times New Roman"/>
                  <w:lang w:val="vi-VN" w:eastAsia="vi-VN"/>
                </w:rPr>
              </w:rPrChange>
            </w:rPr>
            <w:delText xml:space="preserve">Vì vậy chiều </w:delText>
          </w:r>
          <w:r w:rsidRPr="00E810B2" w:rsidDel="00581EC8">
            <w:rPr>
              <w:rFonts w:ascii="Times New Roman" w:eastAsia="Times New Roman" w:hAnsi="Times New Roman" w:cs="Times New Roman"/>
              <w:sz w:val="24"/>
              <w:szCs w:val="24"/>
              <w:lang w:val="vi-VN" w:eastAsia="vi-VN"/>
              <w:rPrChange w:id="2903" w:author="Thai" w:date="2016-10-23T23:15:00Z">
                <w:rPr>
                  <w:rFonts w:eastAsia="Times New Roman"/>
                  <w:lang w:val="vi-VN" w:eastAsia="vi-VN"/>
                </w:rPr>
              </w:rPrChange>
            </w:rPr>
            <w:lastRenderedPageBreak/>
            <w:delText>kim đồng hồ tắt nước, đối ứng</w:delText>
          </w:r>
        </w:del>
      </w:ins>
      <w:ins w:id="2904" w:author="ismail - [2010]" w:date="2016-10-23T20:17:00Z">
        <w:del w:id="2905" w:author="Nguyen Chieu" w:date="2016-11-16T13:14:00Z">
          <w:r w:rsidR="00B05B75" w:rsidRPr="00E810B2" w:rsidDel="00581EC8">
            <w:rPr>
              <w:rFonts w:ascii="Times New Roman" w:eastAsia="Times New Roman" w:hAnsi="Times New Roman" w:cs="Times New Roman"/>
              <w:color w:val="auto"/>
              <w:sz w:val="24"/>
              <w:szCs w:val="24"/>
              <w:lang w:val="vi-VN" w:eastAsia="vi-VN"/>
            </w:rPr>
            <w:delText xml:space="preserve"> </w:delText>
          </w:r>
        </w:del>
      </w:ins>
      <w:ins w:id="2906" w:author="ismail - [2010]" w:date="2016-10-23T19:57:00Z">
        <w:del w:id="2907" w:author="Nguyen Chieu" w:date="2016-11-16T13:14:00Z">
          <w:r w:rsidRPr="00E810B2" w:rsidDel="00581EC8">
            <w:rPr>
              <w:rFonts w:ascii="Times New Roman" w:eastAsia="Times New Roman" w:hAnsi="Times New Roman" w:cs="Times New Roman"/>
              <w:sz w:val="24"/>
              <w:szCs w:val="24"/>
              <w:lang w:val="vi-VN" w:eastAsia="vi-VN"/>
              <w:rPrChange w:id="2908" w:author="Thai" w:date="2016-10-23T23:15:00Z">
                <w:rPr>
                  <w:rFonts w:eastAsia="Times New Roman"/>
                  <w:lang w:val="vi-VN" w:eastAsia="vi-VN"/>
                </w:rPr>
              </w:rPrChange>
            </w:rPr>
            <w:delText>chiều kim đồng hồ quay nó trên.</w:delText>
          </w:r>
        </w:del>
      </w:ins>
      <w:ins w:id="2909" w:author="Nguyen Chieu" w:date="2016-11-16T13:15:00Z">
        <w:r w:rsidR="00581EC8" w:rsidRPr="00581EC8">
          <w:rPr>
            <w:rFonts w:ascii="Times New Roman" w:hAnsi="Times New Roman" w:cs="Times New Roman"/>
            <w:sz w:val="26"/>
            <w:szCs w:val="26"/>
          </w:rPr>
          <w:t xml:space="preserve"> </w:t>
        </w:r>
        <w:r w:rsidR="00581EC8">
          <w:rPr>
            <w:rFonts w:ascii="Times New Roman" w:hAnsi="Times New Roman" w:cs="Times New Roman"/>
            <w:sz w:val="26"/>
            <w:szCs w:val="26"/>
          </w:rPr>
          <w:t>Vì thế, xoay theo chiều kim đồng hồ sẽ tắt nước, ngược chiều kim đồng hồ sẽ bật nước</w:t>
        </w:r>
      </w:ins>
    </w:p>
    <w:p w:rsidR="00AD7A6C" w:rsidRPr="00E810B2" w:rsidDel="00A27105" w:rsidRDefault="00AD7A6C">
      <w:pPr>
        <w:spacing w:line="240" w:lineRule="auto"/>
        <w:ind w:firstLine="720"/>
        <w:jc w:val="both"/>
        <w:rPr>
          <w:ins w:id="2910" w:author="ismail - [2010]" w:date="2016-10-23T19:57:00Z"/>
          <w:del w:id="2911" w:author="Nguyen Chieu" w:date="2016-11-16T13:17:00Z"/>
          <w:rFonts w:ascii="Times New Roman" w:eastAsia="Times New Roman" w:hAnsi="Times New Roman" w:cs="Times New Roman"/>
          <w:color w:val="auto"/>
          <w:sz w:val="24"/>
          <w:szCs w:val="24"/>
          <w:lang w:val="vi-VN" w:eastAsia="vi-VN"/>
        </w:rPr>
        <w:pPrChange w:id="2912" w:author="Thai" w:date="2016-10-23T22:58:00Z">
          <w:pPr>
            <w:spacing w:line="240" w:lineRule="auto"/>
            <w:ind w:left="720"/>
          </w:pPr>
        </w:pPrChange>
      </w:pPr>
      <w:ins w:id="2913" w:author="ismail - [2010]" w:date="2016-10-23T19:57:00Z">
        <w:r w:rsidRPr="00E810B2">
          <w:rPr>
            <w:rFonts w:ascii="Times New Roman" w:eastAsia="Times New Roman" w:hAnsi="Times New Roman" w:cs="Times New Roman"/>
            <w:sz w:val="24"/>
            <w:szCs w:val="24"/>
            <w:lang w:val="vi-VN" w:eastAsia="vi-VN"/>
            <w:rPrChange w:id="2914" w:author="Thai" w:date="2016-10-23T23:15:00Z">
              <w:rPr>
                <w:rFonts w:eastAsia="Times New Roman"/>
                <w:lang w:val="vi-VN" w:eastAsia="vi-VN"/>
              </w:rPr>
            </w:rPrChange>
          </w:rPr>
          <w:t>Thật không may, những hạn chế không phải luôn luôn giữ. Hầu hết người Anh Tôi hỏi đều không biết rằng trái / nóng, phải / lạnh là một quy ước; nó bị vi phạm quá thường xuyên để được coi là một quy ước ở Anh. Nhưng</w:t>
        </w:r>
      </w:ins>
      <w:ins w:id="2915" w:author="Nguyen Chieu" w:date="2016-11-16T13:16:00Z">
        <w:r w:rsidR="00A27105">
          <w:rPr>
            <w:rFonts w:ascii="Times New Roman" w:eastAsia="Times New Roman" w:hAnsi="Times New Roman" w:cs="Times New Roman"/>
            <w:sz w:val="24"/>
            <w:szCs w:val="24"/>
            <w:lang w:eastAsia="vi-VN"/>
          </w:rPr>
          <w:t xml:space="preserve"> qui</w:t>
        </w:r>
      </w:ins>
      <w:ins w:id="2916" w:author="ismail - [2010]" w:date="2016-10-23T19:57:00Z">
        <w:r w:rsidRPr="00E810B2">
          <w:rPr>
            <w:rFonts w:ascii="Times New Roman" w:eastAsia="Times New Roman" w:hAnsi="Times New Roman" w:cs="Times New Roman"/>
            <w:sz w:val="24"/>
            <w:szCs w:val="24"/>
            <w:lang w:val="vi-VN" w:eastAsia="vi-VN"/>
            <w:rPrChange w:id="2917" w:author="Thai" w:date="2016-10-23T23:15:00Z">
              <w:rPr>
                <w:rFonts w:eastAsia="Times New Roman"/>
                <w:lang w:val="vi-VN" w:eastAsia="vi-VN"/>
              </w:rPr>
            </w:rPrChange>
          </w:rPr>
          <w:t xml:space="preserve"> ước</w:t>
        </w:r>
      </w:ins>
      <w:ins w:id="2918" w:author="Nguyen Chieu" w:date="2016-11-16T13:16:00Z">
        <w:r w:rsidR="00A27105">
          <w:rPr>
            <w:rFonts w:ascii="Times New Roman" w:eastAsia="Times New Roman" w:hAnsi="Times New Roman" w:cs="Times New Roman"/>
            <w:sz w:val="24"/>
            <w:szCs w:val="24"/>
            <w:lang w:eastAsia="vi-VN"/>
          </w:rPr>
          <w:t xml:space="preserve"> đó</w:t>
        </w:r>
      </w:ins>
      <w:ins w:id="2919" w:author="ismail - [2010]" w:date="2016-10-23T19:57:00Z">
        <w:r w:rsidRPr="00E810B2">
          <w:rPr>
            <w:rFonts w:ascii="Times New Roman" w:eastAsia="Times New Roman" w:hAnsi="Times New Roman" w:cs="Times New Roman"/>
            <w:sz w:val="24"/>
            <w:szCs w:val="24"/>
            <w:lang w:val="vi-VN" w:eastAsia="vi-VN"/>
            <w:rPrChange w:id="2920" w:author="Thai" w:date="2016-10-23T23:15:00Z">
              <w:rPr>
                <w:rFonts w:eastAsia="Times New Roman"/>
                <w:lang w:val="vi-VN" w:eastAsia="vi-VN"/>
              </w:rPr>
            </w:rPrChange>
          </w:rPr>
          <w:t xml:space="preserve"> không</w:t>
        </w:r>
      </w:ins>
      <w:ins w:id="2921" w:author="Nguyen Chieu" w:date="2016-11-16T13:16:00Z">
        <w:r w:rsidR="00A27105">
          <w:rPr>
            <w:rFonts w:ascii="Times New Roman" w:eastAsia="Times New Roman" w:hAnsi="Times New Roman" w:cs="Times New Roman"/>
            <w:sz w:val="24"/>
            <w:szCs w:val="24"/>
            <w:lang w:eastAsia="vi-VN"/>
          </w:rPr>
          <w:t xml:space="preserve"> được</w:t>
        </w:r>
      </w:ins>
      <w:ins w:id="2922" w:author="ismail - [2010]" w:date="2016-10-23T19:57:00Z">
        <w:r w:rsidRPr="00E810B2">
          <w:rPr>
            <w:rFonts w:ascii="Times New Roman" w:eastAsia="Times New Roman" w:hAnsi="Times New Roman" w:cs="Times New Roman"/>
            <w:sz w:val="24"/>
            <w:szCs w:val="24"/>
            <w:lang w:val="vi-VN" w:eastAsia="vi-VN"/>
            <w:rPrChange w:id="2923" w:author="Thai" w:date="2016-10-23T23:15:00Z">
              <w:rPr>
                <w:rFonts w:eastAsia="Times New Roman"/>
                <w:lang w:val="vi-VN" w:eastAsia="vi-VN"/>
              </w:rPr>
            </w:rPrChange>
          </w:rPr>
          <w:t xml:space="preserve"> phổ</w:t>
        </w:r>
      </w:ins>
      <w:ins w:id="2924" w:author="Nguyen Chieu" w:date="2016-11-16T13:17:00Z">
        <w:r w:rsidR="00A27105">
          <w:rPr>
            <w:rFonts w:ascii="Times New Roman" w:eastAsia="Times New Roman" w:hAnsi="Times New Roman" w:cs="Times New Roman"/>
            <w:sz w:val="24"/>
            <w:szCs w:val="24"/>
            <w:lang w:eastAsia="vi-VN"/>
          </w:rPr>
          <w:t xml:space="preserve"> biến</w:t>
        </w:r>
      </w:ins>
      <w:ins w:id="2925" w:author="ismail - [2010]" w:date="2016-10-23T19:57:00Z">
        <w:del w:id="2926" w:author="Nguyen Chieu" w:date="2016-11-16T13:16:00Z">
          <w:r w:rsidRPr="00E810B2" w:rsidDel="00A27105">
            <w:rPr>
              <w:rFonts w:ascii="Times New Roman" w:eastAsia="Times New Roman" w:hAnsi="Times New Roman" w:cs="Times New Roman"/>
              <w:sz w:val="24"/>
              <w:szCs w:val="24"/>
              <w:lang w:val="vi-VN" w:eastAsia="vi-VN"/>
              <w:rPrChange w:id="2927" w:author="Thai" w:date="2016-10-23T23:15:00Z">
                <w:rPr>
                  <w:rFonts w:eastAsia="Times New Roman"/>
                  <w:lang w:val="vi-VN" w:eastAsia="vi-VN"/>
                </w:rPr>
              </w:rPrChange>
            </w:rPr>
            <w:delText xml:space="preserve"> quát</w:delText>
          </w:r>
        </w:del>
        <w:r w:rsidRPr="00E810B2">
          <w:rPr>
            <w:rFonts w:ascii="Times New Roman" w:eastAsia="Times New Roman" w:hAnsi="Times New Roman" w:cs="Times New Roman"/>
            <w:sz w:val="24"/>
            <w:szCs w:val="24"/>
            <w:lang w:val="vi-VN" w:eastAsia="vi-VN"/>
            <w:rPrChange w:id="2928" w:author="Thai" w:date="2016-10-23T23:15:00Z">
              <w:rPr>
                <w:rFonts w:eastAsia="Times New Roman"/>
                <w:lang w:val="vi-VN" w:eastAsia="vi-VN"/>
              </w:rPr>
            </w:rPrChange>
          </w:rPr>
          <w:t xml:space="preserve"> trong nước Mỹ. Tôi đã có kinh nghiệm với bộ điều khiển vòi </w:t>
        </w:r>
      </w:ins>
      <w:ins w:id="2929" w:author="ismail - [2010]" w:date="2016-10-23T20:53:00Z">
        <w:r w:rsidR="005151EB" w:rsidRPr="00E810B2">
          <w:rPr>
            <w:rFonts w:ascii="Times New Roman" w:eastAsia="Times New Roman" w:hAnsi="Times New Roman" w:cs="Times New Roman"/>
            <w:sz w:val="24"/>
            <w:szCs w:val="24"/>
            <w:lang w:val="vi-VN" w:eastAsia="vi-VN"/>
            <w:rPrChange w:id="2930" w:author="Thai" w:date="2016-10-23T23:15:00Z">
              <w:rPr>
                <w:rFonts w:ascii="Times New Roman" w:eastAsia="Times New Roman" w:hAnsi="Times New Roman" w:cs="Times New Roman"/>
                <w:sz w:val="24"/>
                <w:szCs w:val="24"/>
                <w:lang w:eastAsia="vi-VN"/>
              </w:rPr>
            </w:rPrChange>
          </w:rPr>
          <w:t>tắm</w:t>
        </w:r>
      </w:ins>
      <w:ins w:id="2931" w:author="ismail - [2010]" w:date="2016-10-23T19:57:00Z">
        <w:r w:rsidRPr="00E810B2">
          <w:rPr>
            <w:rFonts w:ascii="Times New Roman" w:eastAsia="Times New Roman" w:hAnsi="Times New Roman" w:cs="Times New Roman"/>
            <w:sz w:val="24"/>
            <w:szCs w:val="24"/>
            <w:lang w:val="vi-VN" w:eastAsia="vi-VN"/>
            <w:rPrChange w:id="2932" w:author="Thai" w:date="2016-10-23T23:15:00Z">
              <w:rPr>
                <w:rFonts w:eastAsia="Times New Roman"/>
                <w:lang w:val="vi-VN" w:eastAsia="vi-VN"/>
              </w:rPr>
            </w:rPrChange>
          </w:rPr>
          <w:t xml:space="preserve"> rằng việc đặt ở chiều dọc</w:t>
        </w:r>
      </w:ins>
      <w:ins w:id="2933" w:author="Nguyen Chieu" w:date="2016-11-16T13:17:00Z">
        <w:r w:rsidR="00A27105">
          <w:rPr>
            <w:rFonts w:ascii="Times New Roman" w:eastAsia="Times New Roman" w:hAnsi="Times New Roman" w:cs="Times New Roman"/>
            <w:sz w:val="24"/>
            <w:szCs w:val="24"/>
            <w:lang w:eastAsia="vi-VN"/>
          </w:rPr>
          <w:t xml:space="preserve">. </w:t>
        </w:r>
        <w:r w:rsidR="00A27105">
          <w:rPr>
            <w:rFonts w:ascii="Times New Roman" w:hAnsi="Times New Roman" w:cs="Times New Roman"/>
            <w:sz w:val="26"/>
            <w:szCs w:val="26"/>
          </w:rPr>
          <w:t>Nhưng trong đó điều khiển nước nóng không biết đặt bên trên hay bên dưới?</w:t>
        </w:r>
      </w:ins>
      <w:ins w:id="2934" w:author="ismail - [2010]" w:date="2016-10-23T19:57:00Z">
        <w:del w:id="2935" w:author="Nguyen Chieu" w:date="2016-11-16T13:17:00Z">
          <w:r w:rsidRPr="00E810B2" w:rsidDel="00A27105">
            <w:rPr>
              <w:rFonts w:ascii="Times New Roman" w:eastAsia="Times New Roman" w:hAnsi="Times New Roman" w:cs="Times New Roman"/>
              <w:sz w:val="24"/>
              <w:szCs w:val="24"/>
              <w:lang w:val="vi-VN" w:eastAsia="vi-VN"/>
              <w:rPrChange w:id="2936" w:author="Thai" w:date="2016-10-23T23:15:00Z">
                <w:rPr>
                  <w:rFonts w:eastAsia="Times New Roman"/>
                  <w:lang w:val="vi-VN" w:eastAsia="vi-VN"/>
                </w:rPr>
              </w:rPrChange>
            </w:rPr>
            <w:delText xml:space="preserve">, cái nào sẽ điều khiển vòi nóng, cái vòi ở trên hay ở dưới. </w:delText>
          </w:r>
        </w:del>
      </w:ins>
    </w:p>
    <w:p w:rsidR="00AD7A6C" w:rsidRPr="00E810B2" w:rsidRDefault="00AD7A6C">
      <w:pPr>
        <w:spacing w:line="240" w:lineRule="auto"/>
        <w:ind w:firstLine="720"/>
        <w:jc w:val="both"/>
        <w:rPr>
          <w:ins w:id="2937" w:author="ismail - [2010]" w:date="2016-10-23T19:57:00Z"/>
          <w:rFonts w:ascii="Times New Roman" w:eastAsia="Times New Roman" w:hAnsi="Times New Roman" w:cs="Times New Roman"/>
          <w:color w:val="auto"/>
          <w:sz w:val="24"/>
          <w:szCs w:val="24"/>
          <w:lang w:val="vi-VN" w:eastAsia="vi-VN"/>
        </w:rPr>
        <w:pPrChange w:id="2938" w:author="Thai" w:date="2016-10-23T22:58:00Z">
          <w:pPr>
            <w:spacing w:line="240" w:lineRule="auto"/>
          </w:pPr>
        </w:pPrChange>
      </w:pPr>
    </w:p>
    <w:p w:rsidR="00AD7A6C" w:rsidRPr="00E810B2" w:rsidDel="006D2D35" w:rsidRDefault="00AD7A6C">
      <w:pPr>
        <w:spacing w:line="240" w:lineRule="auto"/>
        <w:ind w:firstLine="720"/>
        <w:jc w:val="both"/>
        <w:rPr>
          <w:ins w:id="2939" w:author="ismail - [2010]" w:date="2016-10-23T19:57:00Z"/>
          <w:del w:id="2940" w:author="Thai" w:date="2016-10-23T21:04:00Z"/>
          <w:rFonts w:ascii="Times New Roman" w:eastAsia="Times New Roman" w:hAnsi="Times New Roman" w:cs="Times New Roman"/>
          <w:color w:val="auto"/>
          <w:sz w:val="24"/>
          <w:szCs w:val="24"/>
          <w:lang w:val="vi-VN" w:eastAsia="vi-VN"/>
        </w:rPr>
        <w:pPrChange w:id="2941" w:author="Thai" w:date="2016-10-23T22:58:00Z">
          <w:pPr>
            <w:spacing w:line="240" w:lineRule="auto"/>
            <w:ind w:left="720"/>
          </w:pPr>
        </w:pPrChange>
      </w:pPr>
      <w:ins w:id="2942" w:author="ismail - [2010]" w:date="2016-10-23T19:57:00Z">
        <w:r w:rsidRPr="00E810B2">
          <w:rPr>
            <w:rFonts w:ascii="Times New Roman" w:eastAsia="Times New Roman" w:hAnsi="Times New Roman" w:cs="Times New Roman"/>
            <w:sz w:val="24"/>
            <w:szCs w:val="24"/>
            <w:lang w:val="vi-VN" w:eastAsia="vi-VN"/>
            <w:rPrChange w:id="2943" w:author="Thai" w:date="2016-10-23T23:15:00Z">
              <w:rPr>
                <w:rFonts w:eastAsia="Times New Roman"/>
                <w:lang w:val="vi-VN" w:eastAsia="vi-VN"/>
              </w:rPr>
            </w:rPrChange>
          </w:rPr>
          <w:t xml:space="preserve">Nếu hai tay cầm vòi nước là tay nắm tròn, xoay chiều kim đồng hồ hoặc là nên giảm độ nóng/lạnh. Tuy nhiên, nếu mỗi vòi có một "lưỡi" đơn như xử lý của nó, sau đó mọi người không nghĩ rằng họ là xoay để xử lý: họ nghĩ rằng họ đang đẩy hoặc kéo. </w:t>
        </w:r>
      </w:ins>
      <w:ins w:id="2944" w:author="Nguyen Chieu" w:date="2016-11-16T13:21:00Z">
        <w:r w:rsidR="00627378">
          <w:rPr>
            <w:rFonts w:ascii="Times New Roman" w:eastAsia="Times New Roman" w:hAnsi="Times New Roman" w:cs="Times New Roman"/>
            <w:sz w:val="24"/>
            <w:szCs w:val="24"/>
            <w:lang w:eastAsia="vi-VN"/>
          </w:rPr>
          <w:t xml:space="preserve">Để </w:t>
        </w:r>
      </w:ins>
      <w:ins w:id="2945" w:author="ismail - [2010]" w:date="2016-10-23T19:57:00Z">
        <w:del w:id="2946" w:author="Nguyen Chieu" w:date="2016-11-16T13:20:00Z">
          <w:r w:rsidRPr="00E810B2" w:rsidDel="0007229B">
            <w:rPr>
              <w:rFonts w:ascii="Times New Roman" w:eastAsia="Times New Roman" w:hAnsi="Times New Roman" w:cs="Times New Roman"/>
              <w:sz w:val="24"/>
              <w:szCs w:val="24"/>
              <w:lang w:val="vi-VN" w:eastAsia="vi-VN"/>
              <w:rPrChange w:id="2947" w:author="Thai" w:date="2016-10-23T23:15:00Z">
                <w:rPr>
                  <w:rFonts w:eastAsia="Times New Roman"/>
                  <w:lang w:val="vi-VN" w:eastAsia="vi-VN"/>
                </w:rPr>
              </w:rPrChange>
            </w:rPr>
            <w:delText>Đến</w:delText>
          </w:r>
        </w:del>
      </w:ins>
    </w:p>
    <w:p w:rsidR="00981669" w:rsidRPr="00E810B2" w:rsidRDefault="006D2D35">
      <w:pPr>
        <w:spacing w:line="240" w:lineRule="auto"/>
        <w:ind w:firstLine="720"/>
        <w:jc w:val="both"/>
        <w:rPr>
          <w:ins w:id="2948" w:author="Thai" w:date="2016-10-23T22:56:00Z"/>
          <w:rFonts w:ascii="Times New Roman" w:eastAsia="Times New Roman" w:hAnsi="Times New Roman" w:cs="Times New Roman"/>
          <w:sz w:val="24"/>
          <w:szCs w:val="24"/>
          <w:lang w:val="vi-VN" w:eastAsia="vi-VN"/>
        </w:rPr>
        <w:pPrChange w:id="2949" w:author="Thai" w:date="2016-10-23T22:58:00Z">
          <w:pPr>
            <w:spacing w:line="240" w:lineRule="auto"/>
            <w:ind w:left="720"/>
          </w:pPr>
        </w:pPrChange>
      </w:pPr>
      <w:ins w:id="2950" w:author="Thai" w:date="2016-10-23T21:04:00Z">
        <w:r w:rsidRPr="00E810B2">
          <w:rPr>
            <w:rFonts w:ascii="Times New Roman" w:eastAsia="Times New Roman" w:hAnsi="Times New Roman" w:cs="Times New Roman"/>
            <w:sz w:val="24"/>
            <w:szCs w:val="24"/>
            <w:lang w:eastAsia="vi-VN"/>
          </w:rPr>
          <w:t xml:space="preserve"> </w:t>
        </w:r>
      </w:ins>
      <w:ins w:id="2951" w:author="ismail - [2010]" w:date="2016-10-23T19:57:00Z">
        <w:r w:rsidR="00AD7A6C" w:rsidRPr="00E810B2">
          <w:rPr>
            <w:rFonts w:ascii="Times New Roman" w:eastAsia="Times New Roman" w:hAnsi="Times New Roman" w:cs="Times New Roman"/>
            <w:sz w:val="24"/>
            <w:szCs w:val="24"/>
            <w:lang w:val="vi-VN" w:eastAsia="vi-VN"/>
            <w:rPrChange w:id="2952" w:author="Thai" w:date="2016-10-23T23:15:00Z">
              <w:rPr>
                <w:rFonts w:eastAsia="Times New Roman"/>
                <w:lang w:val="vi-VN" w:eastAsia="vi-VN"/>
              </w:rPr>
            </w:rPrChange>
          </w:rPr>
          <w:t xml:space="preserve">duy trì tính nhất quán, kéo một trong hai vòi nước nên tăng độ nóng/lạnh, mặc dù điều này có nghĩa xoay vòi nước lại ngược chiều kim đồng và </w:t>
        </w:r>
      </w:ins>
      <w:ins w:id="2953" w:author="Nguyen Chieu" w:date="2016-11-16T13:23:00Z">
        <w:r w:rsidR="00627378">
          <w:rPr>
            <w:rFonts w:ascii="Times New Roman" w:eastAsia="Times New Roman" w:hAnsi="Times New Roman" w:cs="Times New Roman"/>
            <w:sz w:val="24"/>
            <w:szCs w:val="24"/>
            <w:lang w:eastAsia="vi-VN"/>
          </w:rPr>
          <w:t xml:space="preserve"> phải là xoay theo</w:t>
        </w:r>
      </w:ins>
      <w:ins w:id="2954" w:author="ismail - [2010]" w:date="2016-10-23T19:57:00Z">
        <w:del w:id="2955" w:author="Nguyen Chieu" w:date="2016-11-16T13:22:00Z">
          <w:r w:rsidR="00AD7A6C" w:rsidRPr="00E810B2" w:rsidDel="00627378">
            <w:rPr>
              <w:rFonts w:ascii="Times New Roman" w:eastAsia="Times New Roman" w:hAnsi="Times New Roman" w:cs="Times New Roman"/>
              <w:sz w:val="24"/>
              <w:szCs w:val="24"/>
              <w:lang w:val="vi-VN" w:eastAsia="vi-VN"/>
              <w:rPrChange w:id="2956" w:author="Thai" w:date="2016-10-23T23:15:00Z">
                <w:rPr>
                  <w:rFonts w:eastAsia="Times New Roman"/>
                  <w:lang w:val="vi-VN" w:eastAsia="vi-VN"/>
                </w:rPr>
              </w:rPrChange>
            </w:rPr>
            <w:delText xml:space="preserve">một trong những quyền </w:delText>
          </w:r>
        </w:del>
        <w:r w:rsidR="00AD7A6C" w:rsidRPr="00E810B2">
          <w:rPr>
            <w:rFonts w:ascii="Times New Roman" w:eastAsia="Times New Roman" w:hAnsi="Times New Roman" w:cs="Times New Roman"/>
            <w:sz w:val="24"/>
            <w:szCs w:val="24"/>
            <w:lang w:val="vi-VN" w:eastAsia="vi-VN"/>
            <w:rPrChange w:id="2957" w:author="Thai" w:date="2016-10-23T23:15:00Z">
              <w:rPr>
                <w:rFonts w:eastAsia="Times New Roman"/>
                <w:lang w:val="vi-VN" w:eastAsia="vi-VN"/>
              </w:rPr>
            </w:rPrChange>
          </w:rPr>
          <w:t xml:space="preserve">chiều kim đồng hồ. Mặc dù chiều quay là không nhất quán, kéo và đẩy là nhất quán, đó là cách mọi người khái niệm về hành động của họ. </w:t>
        </w:r>
      </w:ins>
    </w:p>
    <w:p w:rsidR="00AD7A6C" w:rsidRPr="00E810B2" w:rsidRDefault="00AD7A6C">
      <w:pPr>
        <w:spacing w:line="240" w:lineRule="auto"/>
        <w:ind w:firstLine="720"/>
        <w:jc w:val="both"/>
        <w:rPr>
          <w:ins w:id="2958" w:author="ismail - [2010]" w:date="2016-10-23T19:57:00Z"/>
          <w:rFonts w:ascii="Times New Roman" w:eastAsia="Times New Roman" w:hAnsi="Times New Roman" w:cs="Times New Roman"/>
          <w:color w:val="auto"/>
          <w:sz w:val="24"/>
          <w:szCs w:val="24"/>
          <w:lang w:val="vi-VN" w:eastAsia="vi-VN"/>
        </w:rPr>
        <w:pPrChange w:id="2959" w:author="Thai" w:date="2016-10-23T22:58:00Z">
          <w:pPr>
            <w:spacing w:line="240" w:lineRule="auto"/>
            <w:ind w:left="720"/>
          </w:pPr>
        </w:pPrChange>
      </w:pPr>
      <w:ins w:id="2960" w:author="ismail - [2010]" w:date="2016-10-23T19:57:00Z">
        <w:r w:rsidRPr="00E810B2">
          <w:rPr>
            <w:rFonts w:ascii="Times New Roman" w:eastAsia="Times New Roman" w:hAnsi="Times New Roman" w:cs="Times New Roman"/>
            <w:sz w:val="24"/>
            <w:szCs w:val="24"/>
            <w:lang w:val="vi-VN" w:eastAsia="vi-VN"/>
            <w:rPrChange w:id="2961" w:author="Thai" w:date="2016-10-23T23:15:00Z">
              <w:rPr>
                <w:rFonts w:eastAsia="Times New Roman"/>
                <w:lang w:val="vi-VN" w:eastAsia="vi-VN"/>
              </w:rPr>
            </w:rPrChange>
          </w:rPr>
          <w:t>Than ôi, đôi khi người ta thông minh là quá thông minh tốt cho chúng ta. Một số ý nghĩa cũng như thiết kế hệ thống ống nước đã quyết định thống nhất rằng nên bỏ qua trong lợi của riêng, thương hiệu riêng của họ về tâm lý. Cơ thể con người có đối xứng trong gương hình ảnh, nói những mã giả trong tâm lý học. Vì vậy, nếu di chuyển tay trái chiều kim đồng hồ, tại sao, Mặt bên phải nên di chuyển ngược chiều kim đồng. Xem ra, bạn thợ sửa ống nước hay kiến ​​trúc sư có thể cài đặt một vật trong phòng tắm mà đồng hồ</w:t>
        </w:r>
      </w:ins>
      <w:ins w:id="2962"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2963" w:author="ismail - [2010]" w:date="2016-10-23T19:57:00Z">
        <w:r w:rsidRPr="00E810B2">
          <w:rPr>
            <w:rFonts w:ascii="Times New Roman" w:eastAsia="Times New Roman" w:hAnsi="Times New Roman" w:cs="Times New Roman"/>
            <w:sz w:val="24"/>
            <w:szCs w:val="24"/>
            <w:lang w:val="vi-VN" w:eastAsia="vi-VN"/>
            <w:rPrChange w:id="2964" w:author="Thai" w:date="2016-10-23T23:15:00Z">
              <w:rPr>
                <w:rFonts w:eastAsia="Times New Roman"/>
                <w:lang w:val="vi-VN" w:eastAsia="vi-VN"/>
              </w:rPr>
            </w:rPrChange>
          </w:rPr>
          <w:t>luân chuyển khôn ngoan có một kết quả khác với nước nóng hơn với vòi lạnh.</w:t>
        </w:r>
      </w:ins>
    </w:p>
    <w:p w:rsidR="00AD7A6C" w:rsidRPr="00E810B2" w:rsidDel="00981669" w:rsidRDefault="00AD7A6C">
      <w:pPr>
        <w:spacing w:line="240" w:lineRule="auto"/>
        <w:ind w:firstLine="720"/>
        <w:jc w:val="both"/>
        <w:rPr>
          <w:del w:id="2965" w:author="Thai" w:date="2016-10-23T22:56:00Z"/>
          <w:rFonts w:ascii="Times New Roman" w:eastAsia="Times New Roman" w:hAnsi="Times New Roman" w:cs="Times New Roman"/>
          <w:sz w:val="24"/>
          <w:szCs w:val="24"/>
          <w:lang w:val="vi-VN" w:eastAsia="vi-VN"/>
        </w:rPr>
        <w:pPrChange w:id="2966" w:author="Thai" w:date="2016-10-23T22:58:00Z">
          <w:pPr>
            <w:spacing w:line="240" w:lineRule="auto"/>
            <w:ind w:left="720"/>
          </w:pPr>
        </w:pPrChange>
      </w:pPr>
      <w:ins w:id="2967" w:author="ismail - [2010]" w:date="2016-10-23T19:57:00Z">
        <w:r w:rsidRPr="00E810B2">
          <w:rPr>
            <w:rFonts w:ascii="Times New Roman" w:eastAsia="Times New Roman" w:hAnsi="Times New Roman" w:cs="Times New Roman"/>
            <w:sz w:val="24"/>
            <w:szCs w:val="24"/>
            <w:lang w:val="vi-VN" w:eastAsia="vi-VN"/>
            <w:rPrChange w:id="2968" w:author="Thai" w:date="2016-10-23T23:15:00Z">
              <w:rPr>
                <w:rFonts w:eastAsia="Times New Roman"/>
                <w:lang w:val="vi-VN" w:eastAsia="vi-VN"/>
              </w:rPr>
            </w:rPrChange>
          </w:rPr>
          <w:t>Khi bạn cố gắng để kiểm soát nhiệt độ nước, xà phòng chạy xuống trên đôi mắt của bạn, mò mẫm để thay đổi điều khiển nước bằng một tay, xà phòng hoặc dầu gội đầu nắm chặt trong tay kia, bạn được đảm bảo để có được nó sai rồi. Nếu nước quá lạnh, tay mò mẫm là chỉ là khả năng làm cho nước lạnh để làm cho nó nóng bỏng nóng. Ai phát minh ra cái gương hình ảnh vô nghĩa nên buộc đi tắm. Có, có một số logic với nó. Để có một chút công bằng người phát minh ra chương trình này, nó hoạt động như miễn là bạn luôn luôn sử dụng hai tay để điều chỉnh cả hai vòi nước cùng một lúc. Nó</w:t>
        </w:r>
      </w:ins>
      <w:ins w:id="2969" w:author="Nguyen Chieu" w:date="2016-11-16T13:28:00Z">
        <w:r w:rsidR="00EE09C3">
          <w:rPr>
            <w:rFonts w:ascii="Times New Roman" w:eastAsia="Times New Roman" w:hAnsi="Times New Roman" w:cs="Times New Roman"/>
            <w:sz w:val="24"/>
            <w:szCs w:val="24"/>
            <w:lang w:eastAsia="vi-VN"/>
          </w:rPr>
          <w:t xml:space="preserve"> thật sự</w:t>
        </w:r>
      </w:ins>
      <w:ins w:id="2970" w:author="ismail - [2010]" w:date="2016-10-23T19:57:00Z">
        <w:del w:id="2971" w:author="Nguyen Chieu" w:date="2016-11-16T13:28:00Z">
          <w:r w:rsidRPr="00E810B2" w:rsidDel="00EE09C3">
            <w:rPr>
              <w:rFonts w:ascii="Times New Roman" w:eastAsia="Times New Roman" w:hAnsi="Times New Roman" w:cs="Times New Roman"/>
              <w:sz w:val="24"/>
              <w:szCs w:val="24"/>
              <w:lang w:val="vi-VN" w:eastAsia="vi-VN"/>
              <w:rPrChange w:id="2972" w:author="Thai" w:date="2016-10-23T23:15:00Z">
                <w:rPr>
                  <w:rFonts w:eastAsia="Times New Roman"/>
                  <w:lang w:val="vi-VN" w:eastAsia="vi-VN"/>
                </w:rPr>
              </w:rPrChange>
            </w:rPr>
            <w:delText xml:space="preserve"> không</w:delText>
          </w:r>
        </w:del>
        <w:del w:id="2973" w:author="Nguyen Chieu" w:date="2016-11-16T13:27:00Z">
          <w:r w:rsidRPr="00E810B2" w:rsidDel="003C5572">
            <w:rPr>
              <w:rFonts w:ascii="Times New Roman" w:eastAsia="Times New Roman" w:hAnsi="Times New Roman" w:cs="Times New Roman"/>
              <w:sz w:val="24"/>
              <w:szCs w:val="24"/>
              <w:lang w:val="vi-VN" w:eastAsia="vi-VN"/>
              <w:rPrChange w:id="2974" w:author="Thai" w:date="2016-10-23T23:15:00Z">
                <w:rPr>
                  <w:rFonts w:eastAsia="Times New Roman"/>
                  <w:lang w:val="vi-VN" w:eastAsia="vi-VN"/>
                </w:rPr>
              </w:rPrChange>
            </w:rPr>
            <w:delText xml:space="preserve"> </w:delText>
          </w:r>
        </w:del>
      </w:ins>
      <w:ins w:id="2975" w:author="Nguyen Chieu" w:date="2016-11-16T13:27:00Z">
        <w:r w:rsidR="003C5572">
          <w:rPr>
            <w:rFonts w:ascii="Times New Roman" w:eastAsia="Times New Roman" w:hAnsi="Times New Roman" w:cs="Times New Roman"/>
            <w:sz w:val="24"/>
            <w:szCs w:val="24"/>
            <w:lang w:eastAsia="vi-VN"/>
          </w:rPr>
          <w:t>là sự thảm hại</w:t>
        </w:r>
      </w:ins>
      <w:ins w:id="2976" w:author="ismail - [2010]" w:date="2016-10-23T19:57:00Z">
        <w:del w:id="2977" w:author="Nguyen Chieu" w:date="2016-11-16T13:27:00Z">
          <w:r w:rsidRPr="00E810B2" w:rsidDel="003C5572">
            <w:rPr>
              <w:rFonts w:ascii="Times New Roman" w:eastAsia="Times New Roman" w:hAnsi="Times New Roman" w:cs="Times New Roman"/>
              <w:sz w:val="24"/>
              <w:szCs w:val="24"/>
              <w:lang w:val="vi-VN" w:eastAsia="vi-VN"/>
              <w:rPrChange w:id="2978" w:author="Thai" w:date="2016-10-23T23:15:00Z">
                <w:rPr>
                  <w:rFonts w:eastAsia="Times New Roman"/>
                  <w:lang w:val="vi-VN" w:eastAsia="vi-VN"/>
                </w:rPr>
              </w:rPrChange>
            </w:rPr>
            <w:delText>khổ sở</w:delText>
          </w:r>
        </w:del>
        <w:r w:rsidRPr="00E810B2">
          <w:rPr>
            <w:rFonts w:ascii="Times New Roman" w:eastAsia="Times New Roman" w:hAnsi="Times New Roman" w:cs="Times New Roman"/>
            <w:sz w:val="24"/>
            <w:szCs w:val="24"/>
            <w:lang w:val="vi-VN" w:eastAsia="vi-VN"/>
            <w:rPrChange w:id="2979" w:author="Thai" w:date="2016-10-23T23:15:00Z">
              <w:rPr>
                <w:rFonts w:eastAsia="Times New Roman"/>
                <w:lang w:val="vi-VN" w:eastAsia="vi-VN"/>
              </w:rPr>
            </w:rPrChange>
          </w:rPr>
          <w:t>, tuy nhiên, khi một mặt được sử dụng để thay thế giữa hai</w:t>
        </w:r>
      </w:ins>
      <w:ins w:id="2980"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2981" w:author="ismail - [2010]" w:date="2016-10-23T19:57:00Z">
        <w:r w:rsidRPr="00E810B2">
          <w:rPr>
            <w:rFonts w:ascii="Times New Roman" w:eastAsia="Times New Roman" w:hAnsi="Times New Roman" w:cs="Times New Roman"/>
            <w:sz w:val="24"/>
            <w:szCs w:val="24"/>
            <w:lang w:val="vi-VN" w:eastAsia="vi-VN"/>
            <w:rPrChange w:id="2982" w:author="Thai" w:date="2016-10-23T23:15:00Z">
              <w:rPr>
                <w:rFonts w:eastAsia="Times New Roman"/>
                <w:lang w:val="vi-VN" w:eastAsia="vi-VN"/>
              </w:rPr>
            </w:rPrChange>
          </w:rPr>
          <w:t>điều khiển. Sau đó, bạn không thể nhớ được hướng làm những gì. Một lần nữa, nhận thấy rằng điều này có thể được sửa chữa mà không cần thay thế vòi nước cá nhân: chỉ cần thay thế các xử lý với lưỡi. Đó là tâm lý nhận thức rằng vấn đề-các khái niệm mô hình không thống nhất về thể chất.</w:t>
        </w:r>
      </w:ins>
    </w:p>
    <w:p w:rsidR="00981669" w:rsidRPr="00E810B2" w:rsidRDefault="00981669">
      <w:pPr>
        <w:spacing w:line="240" w:lineRule="auto"/>
        <w:ind w:firstLine="720"/>
        <w:jc w:val="both"/>
        <w:rPr>
          <w:ins w:id="2983" w:author="Thai" w:date="2016-10-23T22:56:00Z"/>
          <w:rFonts w:ascii="Times New Roman" w:eastAsia="Times New Roman" w:hAnsi="Times New Roman" w:cs="Times New Roman"/>
          <w:color w:val="auto"/>
          <w:sz w:val="24"/>
          <w:szCs w:val="24"/>
          <w:lang w:val="vi-VN" w:eastAsia="vi-VN"/>
        </w:rPr>
        <w:pPrChange w:id="2984" w:author="Thai" w:date="2016-10-23T22:58:00Z">
          <w:pPr>
            <w:spacing w:line="240" w:lineRule="auto"/>
            <w:ind w:left="720"/>
          </w:pPr>
        </w:pPrChange>
      </w:pPr>
    </w:p>
    <w:p w:rsidR="00AD7A6C" w:rsidRPr="00E810B2" w:rsidDel="00981669" w:rsidRDefault="00981669">
      <w:pPr>
        <w:spacing w:line="240" w:lineRule="auto"/>
        <w:jc w:val="both"/>
        <w:rPr>
          <w:ins w:id="2985" w:author="ismail - [2010]" w:date="2016-10-23T19:57:00Z"/>
          <w:del w:id="2986" w:author="Thai" w:date="2016-10-23T22:56:00Z"/>
          <w:rFonts w:ascii="Times New Roman" w:eastAsia="Times New Roman" w:hAnsi="Times New Roman" w:cs="Times New Roman"/>
          <w:color w:val="auto"/>
          <w:sz w:val="24"/>
          <w:szCs w:val="24"/>
          <w:lang w:val="vi-VN" w:eastAsia="vi-VN"/>
        </w:rPr>
        <w:pPrChange w:id="2987" w:author="Thai" w:date="2016-10-23T22:58:00Z">
          <w:pPr>
            <w:spacing w:line="240" w:lineRule="auto"/>
          </w:pPr>
        </w:pPrChange>
      </w:pPr>
      <w:ins w:id="2988" w:author="Thai" w:date="2016-10-23T22:58:00Z">
        <w:r w:rsidRPr="00E810B2">
          <w:rPr>
            <w:rFonts w:ascii="Times New Roman" w:eastAsia="Times New Roman" w:hAnsi="Times New Roman" w:cs="Times New Roman"/>
            <w:color w:val="auto"/>
            <w:sz w:val="24"/>
            <w:szCs w:val="24"/>
            <w:lang w:val="vi-VN" w:eastAsia="vi-VN"/>
          </w:rPr>
          <w:tab/>
        </w:r>
      </w:ins>
    </w:p>
    <w:p w:rsidR="00AD7A6C" w:rsidRPr="00E810B2" w:rsidDel="00981669" w:rsidRDefault="00AD7A6C">
      <w:pPr>
        <w:spacing w:line="240" w:lineRule="auto"/>
        <w:jc w:val="both"/>
        <w:rPr>
          <w:del w:id="2989" w:author="Thai" w:date="2016-10-23T22:58:00Z"/>
          <w:rFonts w:ascii="Times New Roman" w:eastAsia="Times New Roman" w:hAnsi="Times New Roman" w:cs="Times New Roman"/>
          <w:sz w:val="24"/>
          <w:szCs w:val="24"/>
          <w:lang w:val="vi-VN" w:eastAsia="vi-VN"/>
        </w:rPr>
        <w:pPrChange w:id="2990" w:author="Thai" w:date="2016-10-23T22:58:00Z">
          <w:pPr>
            <w:spacing w:line="240" w:lineRule="auto"/>
          </w:pPr>
        </w:pPrChange>
      </w:pPr>
      <w:ins w:id="2991" w:author="ismail - [2010]" w:date="2016-10-23T19:57:00Z">
        <w:r w:rsidRPr="00E810B2">
          <w:rPr>
            <w:rFonts w:ascii="Times New Roman" w:eastAsia="Times New Roman" w:hAnsi="Times New Roman" w:cs="Times New Roman"/>
            <w:sz w:val="24"/>
            <w:szCs w:val="24"/>
            <w:lang w:val="vi-VN" w:eastAsia="vi-VN"/>
            <w:rPrChange w:id="2992" w:author="Thai" w:date="2016-10-23T23:15:00Z">
              <w:rPr>
                <w:rFonts w:eastAsia="Times New Roman"/>
                <w:lang w:val="vi-VN" w:eastAsia="vi-VN"/>
              </w:rPr>
            </w:rPrChange>
          </w:rPr>
          <w:t>Các hoạt động của vòi nước cần phải được chuẩn hóa để các mô hình khái niệm hoạt động là như nhau cho tất cả các loại vòi nước. Với các điều khiển vòi kép truyền thống cho nước nóng và nước lạnh, các tiêu chuẩn cần nêu:</w:t>
        </w:r>
      </w:ins>
    </w:p>
    <w:p w:rsidR="00981669" w:rsidRPr="00E810B2" w:rsidRDefault="00981669">
      <w:pPr>
        <w:spacing w:line="240" w:lineRule="auto"/>
        <w:jc w:val="both"/>
        <w:rPr>
          <w:ins w:id="2993" w:author="Thai" w:date="2016-10-23T22:58:00Z"/>
          <w:rFonts w:ascii="Times New Roman" w:eastAsia="Times New Roman" w:hAnsi="Times New Roman" w:cs="Times New Roman"/>
          <w:color w:val="auto"/>
          <w:sz w:val="24"/>
          <w:szCs w:val="24"/>
          <w:lang w:val="vi-VN" w:eastAsia="vi-VN"/>
        </w:rPr>
        <w:pPrChange w:id="2994" w:author="Thai" w:date="2016-10-23T22:58:00Z">
          <w:pPr>
            <w:spacing w:line="240" w:lineRule="auto"/>
            <w:ind w:left="720"/>
          </w:pPr>
        </w:pPrChange>
      </w:pPr>
    </w:p>
    <w:p w:rsidR="00AD7A6C" w:rsidRPr="00E810B2" w:rsidDel="00981669" w:rsidRDefault="00AD7A6C">
      <w:pPr>
        <w:pStyle w:val="ListParagraph"/>
        <w:numPr>
          <w:ilvl w:val="0"/>
          <w:numId w:val="16"/>
        </w:numPr>
        <w:spacing w:line="240" w:lineRule="auto"/>
        <w:jc w:val="both"/>
        <w:rPr>
          <w:del w:id="2995" w:author="Thai" w:date="2016-10-23T22:58:00Z"/>
          <w:rFonts w:ascii="Times New Roman" w:eastAsia="Times New Roman" w:hAnsi="Times New Roman" w:cs="Times New Roman"/>
          <w:color w:val="auto"/>
          <w:sz w:val="24"/>
          <w:szCs w:val="24"/>
          <w:lang w:val="vi-VN" w:eastAsia="vi-VN"/>
          <w:rPrChange w:id="2996" w:author="Thai" w:date="2016-10-23T23:15:00Z">
            <w:rPr>
              <w:del w:id="2997" w:author="Thai" w:date="2016-10-23T22:58:00Z"/>
              <w:rFonts w:ascii="Times New Roman" w:eastAsia="Times New Roman" w:hAnsi="Times New Roman" w:cs="Times New Roman"/>
              <w:sz w:val="24"/>
              <w:szCs w:val="24"/>
              <w:lang w:val="vi-VN" w:eastAsia="vi-VN"/>
            </w:rPr>
          </w:rPrChange>
        </w:rPr>
        <w:pPrChange w:id="2998" w:author="Thai" w:date="2016-10-23T22:58:00Z">
          <w:pPr>
            <w:spacing w:line="240" w:lineRule="auto"/>
            <w:ind w:left="720"/>
          </w:pPr>
        </w:pPrChange>
      </w:pPr>
      <w:ins w:id="2999" w:author="ismail - [2010]" w:date="2016-10-23T19:57:00Z">
        <w:r w:rsidRPr="00E810B2">
          <w:rPr>
            <w:rFonts w:ascii="Times New Roman" w:eastAsia="Times New Roman" w:hAnsi="Times New Roman" w:cs="Times New Roman"/>
            <w:sz w:val="24"/>
            <w:szCs w:val="24"/>
            <w:lang w:val="vi-VN" w:eastAsia="vi-VN"/>
            <w:rPrChange w:id="3000" w:author="Thai" w:date="2016-10-23T23:15:00Z">
              <w:rPr>
                <w:rFonts w:eastAsia="Times New Roman"/>
                <w:lang w:val="vi-VN" w:eastAsia="vi-VN"/>
              </w:rPr>
            </w:rPrChange>
          </w:rPr>
          <w:t>Khi tay nắm tròn, cả hai nên xoay theo cùng một hướng để thay đổi lượng nước.</w:t>
        </w:r>
      </w:ins>
      <w:ins w:id="3001" w:author="ismail - [2010]" w:date="2016-10-23T20:25:00Z">
        <w:r w:rsidR="002F0A0A" w:rsidRPr="00E810B2">
          <w:rPr>
            <w:rFonts w:ascii="Times New Roman" w:eastAsia="Times New Roman" w:hAnsi="Times New Roman" w:cs="Times New Roman"/>
            <w:sz w:val="24"/>
            <w:szCs w:val="24"/>
            <w:lang w:val="vi-VN" w:eastAsia="vi-VN"/>
            <w:rPrChange w:id="3002" w:author="Thai" w:date="2016-10-23T23:15:00Z">
              <w:rPr>
                <w:lang w:val="vi-VN" w:eastAsia="vi-VN"/>
              </w:rPr>
            </w:rPrChange>
          </w:rPr>
          <w:tab/>
        </w:r>
      </w:ins>
    </w:p>
    <w:p w:rsidR="00981669" w:rsidRPr="00E810B2" w:rsidRDefault="00981669">
      <w:pPr>
        <w:pStyle w:val="ListParagraph"/>
        <w:numPr>
          <w:ilvl w:val="0"/>
          <w:numId w:val="16"/>
        </w:numPr>
        <w:spacing w:line="240" w:lineRule="auto"/>
        <w:jc w:val="both"/>
        <w:rPr>
          <w:ins w:id="3003" w:author="Thai" w:date="2016-10-23T22:59:00Z"/>
          <w:rFonts w:ascii="Times New Roman" w:eastAsia="Times New Roman" w:hAnsi="Times New Roman" w:cs="Times New Roman"/>
          <w:color w:val="auto"/>
          <w:sz w:val="24"/>
          <w:szCs w:val="24"/>
          <w:lang w:val="vi-VN" w:eastAsia="vi-VN"/>
          <w:rPrChange w:id="3004" w:author="Thai" w:date="2016-10-23T23:15:00Z">
            <w:rPr>
              <w:ins w:id="3005" w:author="Thai" w:date="2016-10-23T22:59:00Z"/>
              <w:rFonts w:ascii="Times New Roman" w:eastAsia="Times New Roman" w:hAnsi="Times New Roman" w:cs="Times New Roman"/>
              <w:sz w:val="24"/>
              <w:szCs w:val="24"/>
              <w:lang w:val="vi-VN" w:eastAsia="vi-VN"/>
            </w:rPr>
          </w:rPrChange>
        </w:rPr>
        <w:pPrChange w:id="3006" w:author="Thai" w:date="2016-10-23T22:59:00Z">
          <w:pPr>
            <w:spacing w:line="240" w:lineRule="auto"/>
            <w:ind w:left="720"/>
          </w:pPr>
        </w:pPrChange>
      </w:pPr>
    </w:p>
    <w:p w:rsidR="00981669" w:rsidRPr="00E810B2" w:rsidRDefault="00AD7A6C">
      <w:pPr>
        <w:pStyle w:val="ListParagraph"/>
        <w:numPr>
          <w:ilvl w:val="0"/>
          <w:numId w:val="16"/>
        </w:numPr>
        <w:spacing w:line="240" w:lineRule="auto"/>
        <w:jc w:val="both"/>
        <w:rPr>
          <w:ins w:id="3007" w:author="Thai" w:date="2016-10-23T22:59:00Z"/>
          <w:rFonts w:ascii="Times New Roman" w:eastAsia="Times New Roman" w:hAnsi="Times New Roman" w:cs="Times New Roman"/>
          <w:color w:val="auto"/>
          <w:sz w:val="24"/>
          <w:szCs w:val="24"/>
          <w:lang w:val="vi-VN" w:eastAsia="vi-VN"/>
          <w:rPrChange w:id="3008" w:author="Thai" w:date="2016-10-23T23:15:00Z">
            <w:rPr>
              <w:ins w:id="3009" w:author="Thai" w:date="2016-10-23T22:59:00Z"/>
              <w:lang w:val="vi-VN" w:eastAsia="vi-VN"/>
            </w:rPr>
          </w:rPrChange>
        </w:rPr>
        <w:pPrChange w:id="3010" w:author="Thai" w:date="2016-10-23T22:59:00Z">
          <w:pPr>
            <w:spacing w:line="240" w:lineRule="auto"/>
            <w:ind w:left="720"/>
          </w:pPr>
        </w:pPrChange>
      </w:pPr>
      <w:ins w:id="3011" w:author="ismail - [2010]" w:date="2016-10-23T19:57:00Z">
        <w:r w:rsidRPr="00E810B2">
          <w:rPr>
            <w:rFonts w:ascii="Times New Roman" w:eastAsia="Times New Roman" w:hAnsi="Times New Roman" w:cs="Times New Roman"/>
            <w:sz w:val="24"/>
            <w:szCs w:val="24"/>
            <w:lang w:val="vi-VN" w:eastAsia="vi-VN"/>
            <w:rPrChange w:id="3012" w:author="Thai" w:date="2016-10-23T23:15:00Z">
              <w:rPr>
                <w:rFonts w:eastAsia="Times New Roman"/>
                <w:lang w:val="vi-VN" w:eastAsia="vi-VN"/>
              </w:rPr>
            </w:rPrChange>
          </w:rPr>
          <w:t>Khi xử lý là lưỡi đơn, cả hai cần được kéo để thay đổi lượng nước (có nghĩa là quay theo chiều ngược lại tron vòi nước</w:t>
        </w:r>
      </w:ins>
      <w:ins w:id="3013" w:author="Nguyen Chieu" w:date="2016-11-16T13:30:00Z">
        <w:r w:rsidR="00EE09C3">
          <w:rPr>
            <w:rFonts w:ascii="Times New Roman" w:eastAsia="Times New Roman" w:hAnsi="Times New Roman" w:cs="Times New Roman"/>
            <w:sz w:val="24"/>
            <w:szCs w:val="24"/>
            <w:lang w:eastAsia="vi-VN"/>
          </w:rPr>
          <w:t xml:space="preserve"> tương</w:t>
        </w:r>
      </w:ins>
      <w:ins w:id="3014" w:author="ismail - [2010]" w:date="2016-10-23T19:57:00Z">
        <w:r w:rsidRPr="00E810B2">
          <w:rPr>
            <w:rFonts w:ascii="Times New Roman" w:eastAsia="Times New Roman" w:hAnsi="Times New Roman" w:cs="Times New Roman"/>
            <w:sz w:val="24"/>
            <w:szCs w:val="24"/>
            <w:lang w:val="vi-VN" w:eastAsia="vi-VN"/>
            <w:rPrChange w:id="3015" w:author="Thai" w:date="2016-10-23T23:15:00Z">
              <w:rPr>
                <w:rFonts w:eastAsia="Times New Roman"/>
                <w:lang w:val="vi-VN" w:eastAsia="vi-VN"/>
              </w:rPr>
            </w:rPrChange>
          </w:rPr>
          <w:t xml:space="preserve"> tự). </w:t>
        </w:r>
      </w:ins>
    </w:p>
    <w:p w:rsidR="00AD7A6C" w:rsidRPr="00E810B2" w:rsidDel="00981669" w:rsidRDefault="00AD7A6C">
      <w:pPr>
        <w:ind w:firstLine="720"/>
        <w:rPr>
          <w:ins w:id="3016" w:author="ismail - [2010]" w:date="2016-10-23T19:57:00Z"/>
          <w:del w:id="3017" w:author="Thai" w:date="2016-10-23T22:57:00Z"/>
          <w:rFonts w:ascii="Times New Roman" w:eastAsia="Times New Roman" w:hAnsi="Times New Roman" w:cs="Times New Roman"/>
          <w:color w:val="auto"/>
          <w:sz w:val="24"/>
          <w:szCs w:val="24"/>
          <w:lang w:val="vi-VN" w:eastAsia="vi-VN"/>
          <w:rPrChange w:id="3018" w:author="Thai" w:date="2016-10-23T23:15:00Z">
            <w:rPr>
              <w:ins w:id="3019" w:author="ismail - [2010]" w:date="2016-10-23T19:57:00Z"/>
              <w:del w:id="3020" w:author="Thai" w:date="2016-10-23T22:57:00Z"/>
              <w:color w:val="auto"/>
              <w:lang w:val="vi-VN" w:eastAsia="vi-VN"/>
            </w:rPr>
          </w:rPrChange>
        </w:rPr>
        <w:pPrChange w:id="3021" w:author="Thai" w:date="2016-10-23T22:59:00Z">
          <w:pPr>
            <w:spacing w:line="240" w:lineRule="auto"/>
          </w:pPr>
        </w:pPrChange>
      </w:pPr>
      <w:ins w:id="3022" w:author="ismail - [2010]" w:date="2016-10-23T19:57:00Z">
        <w:r w:rsidRPr="00E810B2">
          <w:rPr>
            <w:rFonts w:ascii="Times New Roman" w:eastAsia="Times New Roman" w:hAnsi="Times New Roman" w:cs="Times New Roman"/>
            <w:sz w:val="24"/>
            <w:szCs w:val="24"/>
            <w:lang w:val="vi-VN" w:eastAsia="vi-VN"/>
            <w:rPrChange w:id="3023" w:author="Thai" w:date="2016-10-23T23:15:00Z">
              <w:rPr>
                <w:rFonts w:eastAsia="Times New Roman"/>
                <w:lang w:val="vi-VN" w:eastAsia="vi-VN"/>
              </w:rPr>
            </w:rPrChange>
          </w:rPr>
          <w:t>Cấu hình khác của tay cầm là có thể. Giả sử việc sử dụng được gắn trên một trục nằm ngang để họ xoay theo chiều dọc.</w:t>
        </w:r>
      </w:ins>
    </w:p>
    <w:p w:rsidR="002F0A0A" w:rsidRPr="00E810B2" w:rsidDel="00981669" w:rsidRDefault="002F0A0A">
      <w:pPr>
        <w:ind w:firstLine="720"/>
        <w:rPr>
          <w:ins w:id="3024" w:author="ismail - [2010]" w:date="2016-10-23T20:28:00Z"/>
          <w:del w:id="3025" w:author="Thai" w:date="2016-10-23T22:59:00Z"/>
          <w:rFonts w:ascii="Times New Roman" w:hAnsi="Times New Roman" w:cs="Times New Roman"/>
          <w:lang w:val="vi-VN" w:eastAsia="vi-VN"/>
          <w:rPrChange w:id="3026" w:author="Thai" w:date="2016-10-23T23:15:00Z">
            <w:rPr>
              <w:ins w:id="3027" w:author="ismail - [2010]" w:date="2016-10-23T20:28:00Z"/>
              <w:del w:id="3028" w:author="Thai" w:date="2016-10-23T22:59:00Z"/>
              <w:lang w:val="vi-VN" w:eastAsia="vi-VN"/>
            </w:rPr>
          </w:rPrChange>
        </w:rPr>
        <w:pPrChange w:id="3029" w:author="Thai" w:date="2016-10-23T22:59:00Z">
          <w:pPr>
            <w:spacing w:line="240" w:lineRule="auto"/>
            <w:ind w:left="720"/>
          </w:pPr>
        </w:pPrChange>
      </w:pPr>
    </w:p>
    <w:p w:rsidR="00981669" w:rsidRPr="00E810B2" w:rsidRDefault="00981669">
      <w:pPr>
        <w:spacing w:line="240" w:lineRule="auto"/>
        <w:ind w:firstLine="720"/>
        <w:jc w:val="both"/>
        <w:rPr>
          <w:ins w:id="3030" w:author="Thai" w:date="2016-10-23T23:00:00Z"/>
          <w:rFonts w:ascii="Times New Roman" w:eastAsia="Times New Roman" w:hAnsi="Times New Roman" w:cs="Times New Roman"/>
          <w:sz w:val="24"/>
          <w:szCs w:val="24"/>
          <w:lang w:val="vi-VN" w:eastAsia="vi-VN"/>
        </w:rPr>
        <w:pPrChange w:id="3031" w:author="Thai" w:date="2016-10-23T22:59:00Z">
          <w:pPr>
            <w:spacing w:line="240" w:lineRule="auto"/>
            <w:ind w:left="720"/>
          </w:pPr>
        </w:pPrChange>
      </w:pPr>
      <w:ins w:id="3032" w:author="Thai" w:date="2016-10-23T22:59:00Z">
        <w:r w:rsidRPr="00E810B2">
          <w:rPr>
            <w:rFonts w:ascii="Times New Roman" w:eastAsia="Times New Roman" w:hAnsi="Times New Roman" w:cs="Times New Roman"/>
            <w:sz w:val="24"/>
            <w:szCs w:val="24"/>
            <w:lang w:eastAsia="vi-VN"/>
          </w:rPr>
          <w:t xml:space="preserve"> </w:t>
        </w:r>
      </w:ins>
      <w:ins w:id="3033" w:author="ismail - [2010]" w:date="2016-10-23T19:57:00Z">
        <w:r w:rsidR="00AD7A6C" w:rsidRPr="00E810B2">
          <w:rPr>
            <w:rFonts w:ascii="Times New Roman" w:eastAsia="Times New Roman" w:hAnsi="Times New Roman" w:cs="Times New Roman"/>
            <w:sz w:val="24"/>
            <w:szCs w:val="24"/>
            <w:lang w:val="vi-VN" w:eastAsia="vi-VN"/>
            <w:rPrChange w:id="3034" w:author="Thai" w:date="2016-10-23T23:15:00Z">
              <w:rPr>
                <w:rFonts w:eastAsia="Times New Roman"/>
                <w:lang w:val="vi-VN" w:eastAsia="vi-VN"/>
              </w:rPr>
            </w:rPrChange>
          </w:rPr>
          <w:t>Rồi sao đó? câu trả lời sẽ khác nhau cho tay cầm lưỡi đơn và</w:t>
        </w:r>
        <w:del w:id="3035" w:author="Nguyen Chieu" w:date="2016-11-16T13:30:00Z">
          <w:r w:rsidR="00AD7A6C" w:rsidRPr="00E810B2" w:rsidDel="00EE09C3">
            <w:rPr>
              <w:rFonts w:ascii="Times New Roman" w:eastAsia="Times New Roman" w:hAnsi="Times New Roman" w:cs="Times New Roman"/>
              <w:sz w:val="24"/>
              <w:szCs w:val="24"/>
              <w:lang w:val="vi-VN" w:eastAsia="vi-VN"/>
              <w:rPrChange w:id="3036" w:author="Thai" w:date="2016-10-23T23:15:00Z">
                <w:rPr>
                  <w:rFonts w:eastAsia="Times New Roman"/>
                  <w:lang w:val="vi-VN" w:eastAsia="vi-VN"/>
                </w:rPr>
              </w:rPrChange>
            </w:rPr>
            <w:delText xml:space="preserve"> </w:delText>
          </w:r>
        </w:del>
      </w:ins>
      <w:ins w:id="3037" w:author="Nguyen Chieu" w:date="2016-11-16T13:30:00Z">
        <w:r w:rsidR="00EE09C3">
          <w:rPr>
            <w:rFonts w:ascii="Times New Roman" w:eastAsia="Times New Roman" w:hAnsi="Times New Roman" w:cs="Times New Roman"/>
            <w:sz w:val="24"/>
            <w:szCs w:val="24"/>
            <w:lang w:eastAsia="vi-VN"/>
          </w:rPr>
          <w:t>tay nắm là tròn</w:t>
        </w:r>
      </w:ins>
      <w:ins w:id="3038" w:author="ismail - [2010]" w:date="2016-10-23T19:57:00Z">
        <w:del w:id="3039" w:author="Nguyen Chieu" w:date="2016-11-16T13:30:00Z">
          <w:r w:rsidR="00AD7A6C" w:rsidRPr="00E810B2" w:rsidDel="00EE09C3">
            <w:rPr>
              <w:rFonts w:ascii="Times New Roman" w:eastAsia="Times New Roman" w:hAnsi="Times New Roman" w:cs="Times New Roman"/>
              <w:sz w:val="24"/>
              <w:szCs w:val="24"/>
              <w:lang w:val="vi-VN" w:eastAsia="vi-VN"/>
              <w:rPrChange w:id="3040" w:author="Thai" w:date="2016-10-23T23:15:00Z">
                <w:rPr>
                  <w:rFonts w:eastAsia="Times New Roman"/>
                  <w:lang w:val="vi-VN" w:eastAsia="vi-VN"/>
                </w:rPr>
              </w:rPrChange>
            </w:rPr>
            <w:delText>những vòng</w:delText>
          </w:r>
        </w:del>
        <w:r w:rsidR="00AD7A6C" w:rsidRPr="00E810B2">
          <w:rPr>
            <w:rFonts w:ascii="Times New Roman" w:eastAsia="Times New Roman" w:hAnsi="Times New Roman" w:cs="Times New Roman"/>
            <w:sz w:val="24"/>
            <w:szCs w:val="24"/>
            <w:lang w:val="vi-VN" w:eastAsia="vi-VN"/>
            <w:rPrChange w:id="3041" w:author="Thai" w:date="2016-10-23T23:15:00Z">
              <w:rPr>
                <w:rFonts w:eastAsia="Times New Roman"/>
                <w:lang w:val="vi-VN" w:eastAsia="vi-VN"/>
              </w:rPr>
            </w:rPrChange>
          </w:rPr>
          <w:t xml:space="preserve">? Tôi để điều này như một bài tập cho người đọc. </w:t>
        </w:r>
      </w:ins>
    </w:p>
    <w:p w:rsidR="00AD7A6C" w:rsidRPr="00E810B2" w:rsidDel="00981669" w:rsidRDefault="00AD7A6C">
      <w:pPr>
        <w:spacing w:line="240" w:lineRule="auto"/>
        <w:ind w:firstLine="720"/>
        <w:jc w:val="both"/>
        <w:rPr>
          <w:ins w:id="3042" w:author="ismail - [2010]" w:date="2016-10-23T19:57:00Z"/>
          <w:del w:id="3043" w:author="Thai" w:date="2016-10-23T23:00:00Z"/>
          <w:rFonts w:ascii="Times New Roman" w:eastAsia="Times New Roman" w:hAnsi="Times New Roman" w:cs="Times New Roman"/>
          <w:color w:val="auto"/>
          <w:sz w:val="24"/>
          <w:szCs w:val="24"/>
          <w:lang w:val="vi-VN" w:eastAsia="vi-VN"/>
        </w:rPr>
        <w:pPrChange w:id="3044" w:author="Thai" w:date="2016-10-23T22:59:00Z">
          <w:pPr>
            <w:spacing w:line="240" w:lineRule="auto"/>
            <w:ind w:left="720"/>
          </w:pPr>
        </w:pPrChange>
      </w:pPr>
      <w:ins w:id="3045" w:author="ismail - [2010]" w:date="2016-10-23T19:57:00Z">
        <w:r w:rsidRPr="00E810B2">
          <w:rPr>
            <w:rFonts w:ascii="Times New Roman" w:eastAsia="Times New Roman" w:hAnsi="Times New Roman" w:cs="Times New Roman"/>
            <w:sz w:val="24"/>
            <w:szCs w:val="24"/>
            <w:lang w:val="vi-VN" w:eastAsia="vi-VN"/>
            <w:rPrChange w:id="3046" w:author="Thai" w:date="2016-10-23T23:15:00Z">
              <w:rPr>
                <w:rFonts w:eastAsia="Times New Roman"/>
                <w:lang w:val="vi-VN" w:eastAsia="vi-VN"/>
              </w:rPr>
            </w:rPrChange>
          </w:rPr>
          <w:t xml:space="preserve">Còn về vấn đề đánh giá? Phản hồi trong việc sử dụng nhất vòi nước là nhanh chóng và trực tiếp, do đó </w:t>
        </w:r>
      </w:ins>
      <w:ins w:id="3047" w:author="Nguyen Chieu" w:date="2016-11-16T13:32:00Z">
        <w:r w:rsidR="00693618">
          <w:rPr>
            <w:rFonts w:ascii="Times New Roman" w:eastAsia="Times New Roman" w:hAnsi="Times New Roman" w:cs="Times New Roman"/>
            <w:sz w:val="24"/>
            <w:szCs w:val="24"/>
            <w:lang w:eastAsia="vi-VN"/>
          </w:rPr>
          <w:t>xoay</w:t>
        </w:r>
      </w:ins>
      <w:ins w:id="3048" w:author="ismail - [2010]" w:date="2016-10-23T19:57:00Z">
        <w:del w:id="3049" w:author="Nguyen Chieu" w:date="2016-11-16T13:32:00Z">
          <w:r w:rsidRPr="00E810B2" w:rsidDel="00693618">
            <w:rPr>
              <w:rFonts w:ascii="Times New Roman" w:eastAsia="Times New Roman" w:hAnsi="Times New Roman" w:cs="Times New Roman"/>
              <w:sz w:val="24"/>
              <w:szCs w:val="24"/>
              <w:lang w:val="vi-VN" w:eastAsia="vi-VN"/>
              <w:rPrChange w:id="3050" w:author="Thai" w:date="2016-10-23T23:15:00Z">
                <w:rPr>
                  <w:rFonts w:eastAsia="Times New Roman"/>
                  <w:lang w:val="vi-VN" w:eastAsia="vi-VN"/>
                </w:rPr>
              </w:rPrChange>
            </w:rPr>
            <w:delText xml:space="preserve">biến </w:delText>
          </w:r>
        </w:del>
        <w:r w:rsidRPr="00E810B2">
          <w:rPr>
            <w:rFonts w:ascii="Times New Roman" w:eastAsia="Times New Roman" w:hAnsi="Times New Roman" w:cs="Times New Roman"/>
            <w:sz w:val="24"/>
            <w:szCs w:val="24"/>
            <w:lang w:val="vi-VN" w:eastAsia="vi-VN"/>
            <w:rPrChange w:id="3051" w:author="Thai" w:date="2016-10-23T23:15:00Z">
              <w:rPr>
                <w:rFonts w:eastAsia="Times New Roman"/>
                <w:lang w:val="vi-VN" w:eastAsia="vi-VN"/>
              </w:rPr>
            </w:rPrChange>
          </w:rPr>
          <w:t>chúng một cách sai lầm là dễ dàng để khám phá và chính xác. Chu kỳ đánh giá hành động có thể dễ dàng đi qua. Kết quả là, sự khác biệt từ quy tắc thông thường thường không xảy ra</w:t>
        </w:r>
      </w:ins>
      <w:ins w:id="3052"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053" w:author="ismail - [2010]" w:date="2016-10-23T19:57:00Z">
        <w:r w:rsidRPr="00E810B2">
          <w:rPr>
            <w:rFonts w:ascii="Times New Roman" w:eastAsia="Times New Roman" w:hAnsi="Times New Roman" w:cs="Times New Roman"/>
            <w:sz w:val="24"/>
            <w:szCs w:val="24"/>
            <w:lang w:val="vi-VN" w:eastAsia="vi-VN"/>
            <w:rPrChange w:id="3054" w:author="Thai" w:date="2016-10-23T23:15:00Z">
              <w:rPr>
                <w:rFonts w:eastAsia="Times New Roman"/>
                <w:lang w:val="vi-VN" w:eastAsia="vi-VN"/>
              </w:rPr>
            </w:rPrChange>
          </w:rPr>
          <w:t xml:space="preserve">trừ khi bạn đang ở trong phòng tắm và những phản hồi xảy ra khi bạn bỏng hoặc đóng băng chính mình. Khi các vòi nước đang </w:t>
        </w:r>
        <w:del w:id="3055" w:author="Nguyen Chieu" w:date="2016-11-16T13:33:00Z">
          <w:r w:rsidRPr="00E810B2" w:rsidDel="00693618">
            <w:rPr>
              <w:rFonts w:ascii="Times New Roman" w:eastAsia="Times New Roman" w:hAnsi="Times New Roman" w:cs="Times New Roman"/>
              <w:sz w:val="24"/>
              <w:szCs w:val="24"/>
              <w:lang w:val="vi-VN" w:eastAsia="vi-VN"/>
              <w:rPrChange w:id="3056" w:author="Thai" w:date="2016-10-23T23:15:00Z">
                <w:rPr>
                  <w:rFonts w:eastAsia="Times New Roman"/>
                  <w:lang w:val="vi-VN" w:eastAsia="vi-VN"/>
                </w:rPr>
              </w:rPrChange>
            </w:rPr>
            <w:delText>xa khỏi phun</w:delText>
          </w:r>
        </w:del>
      </w:ins>
      <w:ins w:id="3057" w:author="Nguyen Chieu" w:date="2016-11-16T13:33:00Z">
        <w:r w:rsidR="00693618">
          <w:rPr>
            <w:rFonts w:ascii="Times New Roman" w:eastAsia="Times New Roman" w:hAnsi="Times New Roman" w:cs="Times New Roman"/>
            <w:sz w:val="24"/>
            <w:szCs w:val="24"/>
            <w:lang w:eastAsia="vi-VN"/>
          </w:rPr>
          <w:t>được dời xa cây nước</w:t>
        </w:r>
      </w:ins>
      <w:ins w:id="3058" w:author="ismail - [2010]" w:date="2016-10-23T19:57:00Z">
        <w:r w:rsidRPr="00E810B2">
          <w:rPr>
            <w:rFonts w:ascii="Times New Roman" w:eastAsia="Times New Roman" w:hAnsi="Times New Roman" w:cs="Times New Roman"/>
            <w:sz w:val="24"/>
            <w:szCs w:val="24"/>
            <w:lang w:val="vi-VN" w:eastAsia="vi-VN"/>
            <w:rPrChange w:id="3059" w:author="Thai" w:date="2016-10-23T23:15:00Z">
              <w:rPr>
                <w:rFonts w:eastAsia="Times New Roman"/>
                <w:lang w:val="vi-VN" w:eastAsia="vi-VN"/>
              </w:rPr>
            </w:rPrChange>
          </w:rPr>
          <w:t xml:space="preserve">, như là trường hợp các vòi nước được đặt tại trung tâm của bồn tắm nhưng phần vòi cao trên một bức tường cuối, sự chậm trễ </w:t>
        </w:r>
      </w:ins>
      <w:ins w:id="3060" w:author="Nguyen Chieu" w:date="2016-11-16T13:34:00Z">
        <w:r w:rsidR="00693618">
          <w:rPr>
            <w:rFonts w:ascii="Times New Roman" w:eastAsia="Times New Roman" w:hAnsi="Times New Roman" w:cs="Times New Roman"/>
            <w:sz w:val="24"/>
            <w:szCs w:val="24"/>
            <w:lang w:eastAsia="vi-VN"/>
          </w:rPr>
          <w:t>việc di chuyển</w:t>
        </w:r>
      </w:ins>
      <w:ins w:id="3061" w:author="ismail - [2010]" w:date="2016-10-23T19:57:00Z">
        <w:del w:id="3062" w:author="Nguyen Chieu" w:date="2016-11-16T13:34:00Z">
          <w:r w:rsidRPr="00E810B2" w:rsidDel="00693618">
            <w:rPr>
              <w:rFonts w:ascii="Times New Roman" w:eastAsia="Times New Roman" w:hAnsi="Times New Roman" w:cs="Times New Roman"/>
              <w:sz w:val="24"/>
              <w:szCs w:val="24"/>
              <w:lang w:val="vi-VN" w:eastAsia="vi-VN"/>
              <w:rPrChange w:id="3063" w:author="Thai" w:date="2016-10-23T23:15:00Z">
                <w:rPr>
                  <w:rFonts w:eastAsia="Times New Roman"/>
                  <w:lang w:val="vi-VN" w:eastAsia="vi-VN"/>
                </w:rPr>
              </w:rPrChange>
            </w:rPr>
            <w:delText>giữa</w:delText>
          </w:r>
        </w:del>
        <w:r w:rsidRPr="00E810B2">
          <w:rPr>
            <w:rFonts w:ascii="Times New Roman" w:eastAsia="Times New Roman" w:hAnsi="Times New Roman" w:cs="Times New Roman"/>
            <w:sz w:val="24"/>
            <w:szCs w:val="24"/>
            <w:lang w:val="vi-VN" w:eastAsia="vi-VN"/>
            <w:rPrChange w:id="3064" w:author="Thai" w:date="2016-10-23T23:15:00Z">
              <w:rPr>
                <w:rFonts w:eastAsia="Times New Roman"/>
                <w:lang w:val="vi-VN" w:eastAsia="vi-VN"/>
              </w:rPr>
            </w:rPrChange>
          </w:rPr>
          <w:t xml:space="preserve"> chuyển các vòi nước và sự thay đổi về nhiệt độ có thể khá dài:</w:t>
        </w:r>
      </w:ins>
    </w:p>
    <w:p w:rsidR="00AD7A6C" w:rsidRPr="00E810B2" w:rsidDel="006D2D35" w:rsidRDefault="00981669">
      <w:pPr>
        <w:spacing w:line="240" w:lineRule="auto"/>
        <w:ind w:firstLine="720"/>
        <w:jc w:val="both"/>
        <w:rPr>
          <w:ins w:id="3065" w:author="ismail - [2010]" w:date="2016-10-23T19:57:00Z"/>
          <w:del w:id="3066" w:author="Thai" w:date="2016-10-23T21:04:00Z"/>
          <w:rFonts w:ascii="Times New Roman" w:eastAsia="Times New Roman" w:hAnsi="Times New Roman" w:cs="Times New Roman"/>
          <w:color w:val="auto"/>
          <w:sz w:val="24"/>
          <w:szCs w:val="24"/>
          <w:lang w:val="vi-VN" w:eastAsia="vi-VN"/>
        </w:rPr>
        <w:pPrChange w:id="3067" w:author="Thai" w:date="2016-10-23T22:59:00Z">
          <w:pPr>
            <w:spacing w:line="240" w:lineRule="auto"/>
            <w:ind w:left="720"/>
          </w:pPr>
        </w:pPrChange>
      </w:pPr>
      <w:ins w:id="3068" w:author="Thai" w:date="2016-10-23T23:00:00Z">
        <w:r w:rsidRPr="00E810B2">
          <w:rPr>
            <w:rFonts w:ascii="Times New Roman" w:eastAsia="Times New Roman" w:hAnsi="Times New Roman" w:cs="Times New Roman"/>
            <w:sz w:val="24"/>
            <w:szCs w:val="24"/>
            <w:lang w:eastAsia="vi-VN"/>
          </w:rPr>
          <w:t xml:space="preserve"> </w:t>
        </w:r>
      </w:ins>
      <w:ins w:id="3069" w:author="ismail - [2010]" w:date="2016-10-23T19:57:00Z">
        <w:r w:rsidR="00AD7A6C" w:rsidRPr="00E810B2">
          <w:rPr>
            <w:rFonts w:ascii="Times New Roman" w:eastAsia="Times New Roman" w:hAnsi="Times New Roman" w:cs="Times New Roman"/>
            <w:sz w:val="24"/>
            <w:szCs w:val="24"/>
            <w:lang w:val="vi-VN" w:eastAsia="vi-VN"/>
            <w:rPrChange w:id="3070" w:author="Thai" w:date="2016-10-23T23:15:00Z">
              <w:rPr>
                <w:rFonts w:eastAsia="Times New Roman"/>
                <w:lang w:val="vi-VN" w:eastAsia="vi-VN"/>
              </w:rPr>
            </w:rPrChange>
          </w:rPr>
          <w:t>Tôi đã từng hẹn giờ điều khiển vòi sen để mất 5 giây. Điều này làm cho thiết lập</w:t>
        </w:r>
      </w:ins>
    </w:p>
    <w:p w:rsidR="00AD7A6C" w:rsidRPr="00E810B2" w:rsidDel="00981669" w:rsidRDefault="006D2D35">
      <w:pPr>
        <w:spacing w:line="240" w:lineRule="auto"/>
        <w:ind w:firstLine="720"/>
        <w:jc w:val="both"/>
        <w:rPr>
          <w:ins w:id="3071" w:author="ismail - [2010]" w:date="2016-10-23T19:57:00Z"/>
          <w:del w:id="3072" w:author="Thai" w:date="2016-10-23T23:00:00Z"/>
          <w:rFonts w:ascii="Times New Roman" w:eastAsia="Times New Roman" w:hAnsi="Times New Roman" w:cs="Times New Roman"/>
          <w:color w:val="auto"/>
          <w:sz w:val="24"/>
          <w:szCs w:val="24"/>
          <w:lang w:val="vi-VN" w:eastAsia="vi-VN"/>
        </w:rPr>
        <w:pPrChange w:id="3073" w:author="Thai" w:date="2016-10-23T22:59:00Z">
          <w:pPr>
            <w:spacing w:line="240" w:lineRule="auto"/>
            <w:ind w:left="720"/>
          </w:pPr>
        </w:pPrChange>
      </w:pPr>
      <w:ins w:id="3074" w:author="Thai" w:date="2016-10-23T21:04:00Z">
        <w:r w:rsidRPr="00E810B2">
          <w:rPr>
            <w:rFonts w:ascii="Times New Roman" w:eastAsia="Times New Roman" w:hAnsi="Times New Roman" w:cs="Times New Roman"/>
            <w:sz w:val="24"/>
            <w:szCs w:val="24"/>
            <w:lang w:eastAsia="vi-VN"/>
          </w:rPr>
          <w:t xml:space="preserve"> </w:t>
        </w:r>
      </w:ins>
      <w:ins w:id="3075" w:author="ismail - [2010]" w:date="2016-10-23T19:57:00Z">
        <w:r w:rsidR="00AD7A6C" w:rsidRPr="00E810B2">
          <w:rPr>
            <w:rFonts w:ascii="Times New Roman" w:eastAsia="Times New Roman" w:hAnsi="Times New Roman" w:cs="Times New Roman"/>
            <w:sz w:val="24"/>
            <w:szCs w:val="24"/>
            <w:lang w:val="vi-VN" w:eastAsia="vi-VN"/>
            <w:rPrChange w:id="3076" w:author="Thai" w:date="2016-10-23T23:15:00Z">
              <w:rPr>
                <w:rFonts w:eastAsia="Times New Roman"/>
                <w:lang w:val="vi-VN" w:eastAsia="vi-VN"/>
              </w:rPr>
            </w:rPrChange>
          </w:rPr>
          <w:t>nhiệt độ khá khó khăn. Bật vòi nước một cách sai lầm và sau đó nhảy múa xung quanh bên trong các vòi sen trong khi các nước đang nóng bỏng nóng hoặc lạnh đóng băng, điên cuồng xoay vòi nước ở những gì bạn hy vọng là các định hướng đúng, hy vọng nhiệt độ sẽ ổn định một cách nhanh chóng.</w:t>
        </w:r>
      </w:ins>
    </w:p>
    <w:p w:rsidR="00AD7A6C" w:rsidRPr="00E810B2" w:rsidRDefault="00981669">
      <w:pPr>
        <w:spacing w:line="240" w:lineRule="auto"/>
        <w:ind w:firstLine="720"/>
        <w:jc w:val="both"/>
        <w:rPr>
          <w:ins w:id="3077" w:author="ismail - [2010]" w:date="2016-10-23T19:57:00Z"/>
          <w:rFonts w:ascii="Times New Roman" w:eastAsia="Times New Roman" w:hAnsi="Times New Roman" w:cs="Times New Roman"/>
          <w:color w:val="auto"/>
          <w:sz w:val="24"/>
          <w:szCs w:val="24"/>
          <w:lang w:val="vi-VN" w:eastAsia="vi-VN"/>
        </w:rPr>
        <w:pPrChange w:id="3078" w:author="Thai" w:date="2016-10-23T23:00:00Z">
          <w:pPr>
            <w:spacing w:line="240" w:lineRule="auto"/>
            <w:ind w:left="720"/>
          </w:pPr>
        </w:pPrChange>
      </w:pPr>
      <w:ins w:id="3079" w:author="Thai" w:date="2016-10-23T23:00:00Z">
        <w:r w:rsidRPr="00E810B2">
          <w:rPr>
            <w:rFonts w:ascii="Times New Roman" w:eastAsia="Times New Roman" w:hAnsi="Times New Roman" w:cs="Times New Roman"/>
            <w:sz w:val="24"/>
            <w:szCs w:val="24"/>
            <w:lang w:eastAsia="vi-VN"/>
          </w:rPr>
          <w:t xml:space="preserve"> </w:t>
        </w:r>
      </w:ins>
      <w:ins w:id="3080" w:author="ismail - [2010]" w:date="2016-10-23T19:57:00Z">
        <w:r w:rsidR="00AD7A6C" w:rsidRPr="00E810B2">
          <w:rPr>
            <w:rFonts w:ascii="Times New Roman" w:eastAsia="Times New Roman" w:hAnsi="Times New Roman" w:cs="Times New Roman"/>
            <w:sz w:val="24"/>
            <w:szCs w:val="24"/>
            <w:lang w:val="vi-VN" w:eastAsia="vi-VN"/>
            <w:rPrChange w:id="3081" w:author="Thai" w:date="2016-10-23T23:15:00Z">
              <w:rPr>
                <w:rFonts w:eastAsia="Times New Roman"/>
                <w:lang w:val="vi-VN" w:eastAsia="vi-VN"/>
              </w:rPr>
            </w:rPrChange>
          </w:rPr>
          <w:t>Ở đây, vấn đề xuất phát từ tính chất của chất lỏng dòng chảy phải mất</w:t>
        </w:r>
      </w:ins>
      <w:ins w:id="3082" w:author="ismail - [2010]" w:date="2016-10-23T20:17:00Z">
        <w:r w:rsidR="00B05B75" w:rsidRPr="00E810B2">
          <w:rPr>
            <w:rFonts w:ascii="Times New Roman" w:eastAsia="Times New Roman" w:hAnsi="Times New Roman" w:cs="Times New Roman"/>
            <w:color w:val="auto"/>
            <w:sz w:val="24"/>
            <w:szCs w:val="24"/>
            <w:lang w:val="vi-VN" w:eastAsia="vi-VN"/>
          </w:rPr>
          <w:t xml:space="preserve"> </w:t>
        </w:r>
      </w:ins>
      <w:ins w:id="3083" w:author="ismail - [2010]" w:date="2016-10-23T19:57:00Z">
        <w:r w:rsidR="00AD7A6C" w:rsidRPr="00E810B2">
          <w:rPr>
            <w:rFonts w:ascii="Times New Roman" w:eastAsia="Times New Roman" w:hAnsi="Times New Roman" w:cs="Times New Roman"/>
            <w:sz w:val="24"/>
            <w:szCs w:val="24"/>
            <w:lang w:val="vi-VN" w:eastAsia="vi-VN"/>
            <w:rPrChange w:id="3084" w:author="Thai" w:date="2016-10-23T23:15:00Z">
              <w:rPr>
                <w:rFonts w:eastAsia="Times New Roman"/>
                <w:lang w:val="vi-VN" w:eastAsia="vi-VN"/>
              </w:rPr>
            </w:rPrChange>
          </w:rPr>
          <w:t xml:space="preserve">thời gian cho nước đi du lịch 2 mét hoặc hơn của ống có thể kết nối các vòi nước với vòi-vì vậy, không dễ dàng khắc phục. Nhưng vấn </w:t>
        </w:r>
      </w:ins>
      <w:ins w:id="3085" w:author="Nguyen Chieu" w:date="2016-11-16T13:35:00Z">
        <w:r w:rsidR="00693618">
          <w:rPr>
            <w:rFonts w:ascii="Times New Roman" w:eastAsia="Times New Roman" w:hAnsi="Times New Roman" w:cs="Times New Roman"/>
            <w:sz w:val="24"/>
            <w:szCs w:val="24"/>
            <w:lang w:eastAsia="vi-VN"/>
          </w:rPr>
          <w:t>đề</w:t>
        </w:r>
      </w:ins>
      <w:ins w:id="3086" w:author="ismail - [2010]" w:date="2016-10-23T19:57:00Z">
        <w:del w:id="3087" w:author="Nguyen Chieu" w:date="2016-11-16T13:35:00Z">
          <w:r w:rsidR="00AD7A6C" w:rsidRPr="00E810B2" w:rsidDel="00693618">
            <w:rPr>
              <w:rFonts w:ascii="Times New Roman" w:eastAsia="Times New Roman" w:hAnsi="Times New Roman" w:cs="Times New Roman"/>
              <w:sz w:val="24"/>
              <w:szCs w:val="24"/>
              <w:lang w:val="vi-VN" w:eastAsia="vi-VN"/>
              <w:rPrChange w:id="3088" w:author="Thai" w:date="2016-10-23T23:15:00Z">
                <w:rPr>
                  <w:rFonts w:eastAsia="Times New Roman"/>
                  <w:lang w:val="vi-VN" w:eastAsia="vi-VN"/>
                </w:rPr>
              </w:rPrChange>
            </w:rPr>
            <w:delText>đêf</w:delText>
          </w:r>
        </w:del>
        <w:r w:rsidR="00AD7A6C" w:rsidRPr="00E810B2">
          <w:rPr>
            <w:rFonts w:ascii="Times New Roman" w:eastAsia="Times New Roman" w:hAnsi="Times New Roman" w:cs="Times New Roman"/>
            <w:sz w:val="24"/>
            <w:szCs w:val="24"/>
            <w:lang w:val="vi-VN" w:eastAsia="vi-VN"/>
            <w:rPrChange w:id="3089" w:author="Thai" w:date="2016-10-23T23:15:00Z">
              <w:rPr>
                <w:rFonts w:eastAsia="Times New Roman"/>
                <w:lang w:val="vi-VN" w:eastAsia="vi-VN"/>
              </w:rPr>
            </w:rPrChange>
          </w:rPr>
          <w:t xml:space="preserve"> càng trầm trọng hơn do thiết kế kém của các điều khiển.</w:t>
        </w:r>
      </w:ins>
    </w:p>
    <w:p w:rsidR="00AD7A6C" w:rsidRPr="00E810B2" w:rsidDel="00981669" w:rsidRDefault="00AD7A6C">
      <w:pPr>
        <w:spacing w:line="240" w:lineRule="auto"/>
        <w:ind w:firstLine="720"/>
        <w:jc w:val="both"/>
        <w:rPr>
          <w:ins w:id="3090" w:author="ismail - [2010]" w:date="2016-10-23T19:57:00Z"/>
          <w:del w:id="3091" w:author="Thai" w:date="2016-10-23T23:00:00Z"/>
          <w:rFonts w:ascii="Times New Roman" w:eastAsia="Times New Roman" w:hAnsi="Times New Roman" w:cs="Times New Roman"/>
          <w:color w:val="auto"/>
          <w:sz w:val="24"/>
          <w:szCs w:val="24"/>
          <w:lang w:val="vi-VN" w:eastAsia="vi-VN"/>
        </w:rPr>
        <w:pPrChange w:id="3092" w:author="Thai" w:date="2016-10-23T23:01:00Z">
          <w:pPr>
            <w:spacing w:line="240" w:lineRule="auto"/>
            <w:ind w:left="720"/>
          </w:pPr>
        </w:pPrChange>
      </w:pPr>
      <w:ins w:id="3093" w:author="ismail - [2010]" w:date="2016-10-23T19:57:00Z">
        <w:r w:rsidRPr="00E810B2">
          <w:rPr>
            <w:rFonts w:ascii="Times New Roman" w:eastAsia="Times New Roman" w:hAnsi="Times New Roman" w:cs="Times New Roman"/>
            <w:sz w:val="24"/>
            <w:szCs w:val="24"/>
            <w:lang w:val="vi-VN" w:eastAsia="vi-VN"/>
            <w:rPrChange w:id="3094" w:author="Thai" w:date="2016-10-23T23:15:00Z">
              <w:rPr>
                <w:rFonts w:eastAsia="Times New Roman"/>
                <w:lang w:val="vi-VN" w:eastAsia="vi-VN"/>
              </w:rPr>
            </w:rPrChange>
          </w:rPr>
          <w:t xml:space="preserve">Bây giờ chúng ta hãy quay đến hiện đại, </w:t>
        </w:r>
      </w:ins>
      <w:ins w:id="3095" w:author="Nguyen Chieu" w:date="2016-11-16T13:36:00Z">
        <w:r w:rsidR="00693618">
          <w:rPr>
            <w:rFonts w:ascii="Times New Roman" w:eastAsia="Times New Roman" w:hAnsi="Times New Roman" w:cs="Times New Roman"/>
            <w:sz w:val="24"/>
            <w:szCs w:val="24"/>
            <w:lang w:eastAsia="vi-VN"/>
          </w:rPr>
          <w:t>cây nước đơn giản, vòi nước đơn giản</w:t>
        </w:r>
      </w:ins>
      <w:ins w:id="3096" w:author="ismail - [2010]" w:date="2016-10-23T19:57:00Z">
        <w:del w:id="3097" w:author="Nguyen Chieu" w:date="2016-11-16T13:36:00Z">
          <w:r w:rsidRPr="00E810B2" w:rsidDel="00693618">
            <w:rPr>
              <w:rFonts w:ascii="Times New Roman" w:eastAsia="Times New Roman" w:hAnsi="Times New Roman" w:cs="Times New Roman"/>
              <w:sz w:val="24"/>
              <w:szCs w:val="24"/>
              <w:lang w:val="vi-VN" w:eastAsia="vi-VN"/>
              <w:rPrChange w:id="3098" w:author="Thai" w:date="2016-10-23T23:15:00Z">
                <w:rPr>
                  <w:rFonts w:eastAsia="Times New Roman"/>
                  <w:lang w:val="vi-VN" w:eastAsia="vi-VN"/>
                </w:rPr>
              </w:rPrChange>
            </w:rPr>
            <w:delText xml:space="preserve">đơn vòi, vòi đơn. </w:delText>
          </w:r>
        </w:del>
        <w:r w:rsidRPr="00E810B2">
          <w:rPr>
            <w:rFonts w:ascii="Times New Roman" w:eastAsia="Times New Roman" w:hAnsi="Times New Roman" w:cs="Times New Roman"/>
            <w:sz w:val="24"/>
            <w:szCs w:val="24"/>
            <w:lang w:val="vi-VN" w:eastAsia="vi-VN"/>
            <w:rPrChange w:id="3099" w:author="Thai" w:date="2016-10-23T23:15:00Z">
              <w:rPr>
                <w:rFonts w:eastAsia="Times New Roman"/>
                <w:lang w:val="vi-VN" w:eastAsia="vi-VN"/>
              </w:rPr>
            </w:rPrChange>
          </w:rPr>
          <w:t xml:space="preserve">Công nghệ để giải cứu. </w:t>
        </w:r>
      </w:ins>
      <w:ins w:id="3100" w:author="Nguyen Chieu" w:date="2016-11-16T13:38:00Z">
        <w:r w:rsidR="00137E32">
          <w:rPr>
            <w:rFonts w:ascii="Times New Roman" w:hAnsi="Times New Roman" w:cs="Times New Roman"/>
            <w:sz w:val="26"/>
            <w:szCs w:val="26"/>
          </w:rPr>
          <w:t xml:space="preserve">Hãy chuyển cái điều khiển một cách nào đó như </w:t>
        </w:r>
      </w:ins>
      <w:ins w:id="3101" w:author="ismail - [2010]" w:date="2016-10-23T19:57:00Z">
        <w:del w:id="3102" w:author="Nguyen Chieu" w:date="2016-11-16T13:38:00Z">
          <w:r w:rsidRPr="00E810B2" w:rsidDel="00137E32">
            <w:rPr>
              <w:rFonts w:ascii="Times New Roman" w:eastAsia="Times New Roman" w:hAnsi="Times New Roman" w:cs="Times New Roman"/>
              <w:sz w:val="24"/>
              <w:szCs w:val="24"/>
              <w:lang w:val="vi-VN" w:eastAsia="vi-VN"/>
              <w:rPrChange w:id="3103" w:author="Thai" w:date="2016-10-23T23:15:00Z">
                <w:rPr>
                  <w:rFonts w:eastAsia="Times New Roman"/>
                  <w:lang w:val="vi-VN" w:eastAsia="vi-VN"/>
                </w:rPr>
              </w:rPrChange>
            </w:rPr>
            <w:delText>Di chuyển điều khiển một cách nào đó</w:delText>
          </w:r>
        </w:del>
      </w:ins>
      <w:ins w:id="3104" w:author="Nguyen Chieu" w:date="2016-11-16T13:37:00Z">
        <w:r w:rsidR="00137E32">
          <w:rPr>
            <w:rFonts w:ascii="Times New Roman" w:eastAsia="Times New Roman" w:hAnsi="Times New Roman" w:cs="Times New Roman"/>
            <w:sz w:val="24"/>
            <w:szCs w:val="24"/>
            <w:lang w:eastAsia="vi-VN"/>
          </w:rPr>
          <w:t xml:space="preserve"> như</w:t>
        </w:r>
      </w:ins>
      <w:ins w:id="3105" w:author="ismail - [2010]" w:date="2016-10-23T19:57:00Z">
        <w:del w:id="3106" w:author="Nguyen Chieu" w:date="2016-11-16T13:37:00Z">
          <w:r w:rsidRPr="00E810B2" w:rsidDel="00137E32">
            <w:rPr>
              <w:rFonts w:ascii="Times New Roman" w:eastAsia="Times New Roman" w:hAnsi="Times New Roman" w:cs="Times New Roman"/>
              <w:sz w:val="24"/>
              <w:szCs w:val="24"/>
              <w:lang w:val="vi-VN" w:eastAsia="vi-VN"/>
              <w:rPrChange w:id="3107" w:author="Thai" w:date="2016-10-23T23:15:00Z">
                <w:rPr>
                  <w:rFonts w:eastAsia="Times New Roman"/>
                  <w:lang w:val="vi-VN" w:eastAsia="vi-VN"/>
                </w:rPr>
              </w:rPrChange>
            </w:rPr>
            <w:delText>,</w:delText>
          </w:r>
        </w:del>
        <w:r w:rsidRPr="00E810B2">
          <w:rPr>
            <w:rFonts w:ascii="Times New Roman" w:eastAsia="Times New Roman" w:hAnsi="Times New Roman" w:cs="Times New Roman"/>
            <w:sz w:val="24"/>
            <w:szCs w:val="24"/>
            <w:lang w:val="vi-VN" w:eastAsia="vi-VN"/>
            <w:rPrChange w:id="3108" w:author="Thai" w:date="2016-10-23T23:15:00Z">
              <w:rPr>
                <w:rFonts w:eastAsia="Times New Roman"/>
                <w:lang w:val="vi-VN" w:eastAsia="vi-VN"/>
              </w:rPr>
            </w:rPrChange>
          </w:rPr>
          <w:t xml:space="preserve"> điều chỉnh</w:t>
        </w:r>
        <w:del w:id="3109" w:author="Nguyen Chieu" w:date="2016-11-16T13:37:00Z">
          <w:r w:rsidRPr="00E810B2" w:rsidDel="00137E32">
            <w:rPr>
              <w:rFonts w:ascii="Times New Roman" w:eastAsia="Times New Roman" w:hAnsi="Times New Roman" w:cs="Times New Roman"/>
              <w:sz w:val="24"/>
              <w:szCs w:val="24"/>
              <w:lang w:val="vi-VN" w:eastAsia="vi-VN"/>
              <w:rPrChange w:id="3110" w:author="Thai" w:date="2016-10-23T23:15:00Z">
                <w:rPr>
                  <w:rFonts w:eastAsia="Times New Roman"/>
                  <w:lang w:val="vi-VN" w:eastAsia="vi-VN"/>
                </w:rPr>
              </w:rPrChange>
            </w:rPr>
            <w:delText xml:space="preserve"> âm</w:delText>
          </w:r>
        </w:del>
        <w:r w:rsidRPr="00E810B2">
          <w:rPr>
            <w:rFonts w:ascii="Times New Roman" w:eastAsia="Times New Roman" w:hAnsi="Times New Roman" w:cs="Times New Roman"/>
            <w:sz w:val="24"/>
            <w:szCs w:val="24"/>
            <w:lang w:val="vi-VN" w:eastAsia="vi-VN"/>
            <w:rPrChange w:id="3111" w:author="Thai" w:date="2016-10-23T23:15:00Z">
              <w:rPr>
                <w:rFonts w:eastAsia="Times New Roman"/>
                <w:lang w:val="vi-VN" w:eastAsia="vi-VN"/>
              </w:rPr>
            </w:rPrChange>
          </w:rPr>
          <w:t xml:space="preserve"> nhiệt độ. </w:t>
        </w:r>
        <w:del w:id="3112" w:author="Nguyen Chieu" w:date="2016-11-16T13:37:00Z">
          <w:r w:rsidRPr="00E810B2" w:rsidDel="00137E32">
            <w:rPr>
              <w:rFonts w:ascii="Times New Roman" w:eastAsia="Times New Roman" w:hAnsi="Times New Roman" w:cs="Times New Roman"/>
              <w:sz w:val="24"/>
              <w:szCs w:val="24"/>
              <w:lang w:val="vi-VN" w:eastAsia="vi-VN"/>
              <w:rPrChange w:id="3113" w:author="Thai" w:date="2016-10-23T23:15:00Z">
                <w:rPr>
                  <w:rFonts w:eastAsia="Times New Roman"/>
                  <w:lang w:val="vi-VN" w:eastAsia="vi-VN"/>
                </w:rPr>
              </w:rPrChange>
            </w:rPr>
            <w:delText>Di chuyển nó khác</w:delText>
          </w:r>
        </w:del>
      </w:ins>
      <w:ins w:id="3114" w:author="Nguyen Chieu" w:date="2016-11-16T13:37:00Z">
        <w:r w:rsidR="00137E32">
          <w:rPr>
            <w:rFonts w:ascii="Times New Roman" w:eastAsia="Times New Roman" w:hAnsi="Times New Roman" w:cs="Times New Roman"/>
            <w:sz w:val="24"/>
            <w:szCs w:val="24"/>
            <w:lang w:eastAsia="vi-VN"/>
          </w:rPr>
          <w:t>Một cách điều chỉnh khác là điều chỉnh lượng nước</w:t>
        </w:r>
      </w:ins>
      <w:ins w:id="3115" w:author="ismail - [2010]" w:date="2016-10-23T19:57:00Z">
        <w:del w:id="3116" w:author="Nguyen Chieu" w:date="2016-11-16T13:37:00Z">
          <w:r w:rsidRPr="00E810B2" w:rsidDel="00137E32">
            <w:rPr>
              <w:rFonts w:ascii="Times New Roman" w:eastAsia="Times New Roman" w:hAnsi="Times New Roman" w:cs="Times New Roman"/>
              <w:sz w:val="24"/>
              <w:szCs w:val="24"/>
              <w:lang w:val="vi-VN" w:eastAsia="vi-VN"/>
              <w:rPrChange w:id="3117" w:author="Thai" w:date="2016-10-23T23:15:00Z">
                <w:rPr>
                  <w:rFonts w:eastAsia="Times New Roman"/>
                  <w:lang w:val="vi-VN" w:eastAsia="vi-VN"/>
                </w:rPr>
              </w:rPrChange>
            </w:rPr>
            <w:delText>, nó điều chỉnh âm lượng.</w:delText>
          </w:r>
        </w:del>
        <w:r w:rsidRPr="00E810B2">
          <w:rPr>
            <w:rFonts w:ascii="Times New Roman" w:eastAsia="Times New Roman" w:hAnsi="Times New Roman" w:cs="Times New Roman"/>
            <w:sz w:val="24"/>
            <w:szCs w:val="24"/>
            <w:lang w:val="vi-VN" w:eastAsia="vi-VN"/>
            <w:rPrChange w:id="3118" w:author="Thai" w:date="2016-10-23T23:15:00Z">
              <w:rPr>
                <w:rFonts w:eastAsia="Times New Roman"/>
                <w:lang w:val="vi-VN" w:eastAsia="vi-VN"/>
              </w:rPr>
            </w:rPrChange>
          </w:rPr>
          <w:t xml:space="preserve"> Tiếng hoan hô!</w:t>
        </w:r>
      </w:ins>
    </w:p>
    <w:p w:rsidR="00AD7A6C" w:rsidRPr="00E810B2" w:rsidDel="00981669" w:rsidRDefault="00AD7A6C">
      <w:pPr>
        <w:spacing w:line="240" w:lineRule="auto"/>
        <w:ind w:firstLine="720"/>
        <w:jc w:val="both"/>
        <w:rPr>
          <w:ins w:id="3119" w:author="ismail - [2010]" w:date="2016-10-23T19:57:00Z"/>
          <w:del w:id="3120" w:author="Thai" w:date="2016-10-23T23:00:00Z"/>
          <w:rFonts w:ascii="Times New Roman" w:eastAsia="Times New Roman" w:hAnsi="Times New Roman" w:cs="Times New Roman"/>
          <w:color w:val="auto"/>
          <w:sz w:val="24"/>
          <w:szCs w:val="24"/>
          <w:lang w:val="vi-VN" w:eastAsia="vi-VN"/>
        </w:rPr>
        <w:pPrChange w:id="3121" w:author="Thai" w:date="2016-10-23T23:01:00Z">
          <w:pPr>
            <w:spacing w:line="240" w:lineRule="auto"/>
          </w:pPr>
        </w:pPrChange>
      </w:pPr>
    </w:p>
    <w:p w:rsidR="00AD7A6C" w:rsidRPr="00E810B2" w:rsidRDefault="00981669">
      <w:pPr>
        <w:spacing w:line="240" w:lineRule="auto"/>
        <w:ind w:firstLine="720"/>
        <w:jc w:val="both"/>
        <w:rPr>
          <w:ins w:id="3122" w:author="ismail - [2010]" w:date="2016-10-23T19:57:00Z"/>
          <w:rFonts w:ascii="Times New Roman" w:eastAsia="Times New Roman" w:hAnsi="Times New Roman" w:cs="Times New Roman"/>
          <w:color w:val="auto"/>
          <w:sz w:val="24"/>
          <w:szCs w:val="24"/>
          <w:lang w:val="vi-VN" w:eastAsia="vi-VN"/>
        </w:rPr>
        <w:pPrChange w:id="3123" w:author="Thai" w:date="2016-10-23T23:01:00Z">
          <w:pPr>
            <w:spacing w:line="240" w:lineRule="auto"/>
            <w:ind w:left="720"/>
          </w:pPr>
        </w:pPrChange>
      </w:pPr>
      <w:ins w:id="3124" w:author="Thai" w:date="2016-10-23T23:00:00Z">
        <w:r w:rsidRPr="00E810B2">
          <w:rPr>
            <w:rFonts w:ascii="Times New Roman" w:eastAsia="Times New Roman" w:hAnsi="Times New Roman" w:cs="Times New Roman"/>
            <w:sz w:val="24"/>
            <w:szCs w:val="24"/>
            <w:lang w:eastAsia="vi-VN"/>
          </w:rPr>
          <w:t xml:space="preserve"> </w:t>
        </w:r>
      </w:ins>
      <w:ins w:id="3125" w:author="ismail - [2010]" w:date="2016-10-23T19:57:00Z">
        <w:r w:rsidR="00AD7A6C" w:rsidRPr="00E810B2">
          <w:rPr>
            <w:rFonts w:ascii="Times New Roman" w:eastAsia="Times New Roman" w:hAnsi="Times New Roman" w:cs="Times New Roman"/>
            <w:sz w:val="24"/>
            <w:szCs w:val="24"/>
            <w:lang w:val="vi-VN" w:eastAsia="vi-VN"/>
            <w:rPrChange w:id="3126" w:author="Thai" w:date="2016-10-23T23:15:00Z">
              <w:rPr>
                <w:rFonts w:eastAsia="Times New Roman"/>
                <w:lang w:val="vi-VN" w:eastAsia="vi-VN"/>
              </w:rPr>
            </w:rPrChange>
          </w:rPr>
          <w:t>Chúng tôi kiểm soát chính xác các biến được quan tâm, và vòi trộn, giải quyết vấn đề đánh giá.</w:t>
        </w:r>
      </w:ins>
    </w:p>
    <w:p w:rsidR="00AD7A6C" w:rsidRPr="00E810B2" w:rsidDel="006D2D35" w:rsidRDefault="00AD7A6C">
      <w:pPr>
        <w:spacing w:line="240" w:lineRule="auto"/>
        <w:ind w:firstLine="720"/>
        <w:jc w:val="both"/>
        <w:rPr>
          <w:ins w:id="3127" w:author="ismail - [2010]" w:date="2016-10-23T19:57:00Z"/>
          <w:del w:id="3128" w:author="Thai" w:date="2016-10-23T21:04:00Z"/>
          <w:rFonts w:ascii="Times New Roman" w:eastAsia="Times New Roman" w:hAnsi="Times New Roman" w:cs="Times New Roman"/>
          <w:color w:val="auto"/>
          <w:sz w:val="24"/>
          <w:szCs w:val="24"/>
          <w:lang w:val="vi-VN" w:eastAsia="vi-VN"/>
        </w:rPr>
        <w:pPrChange w:id="3129" w:author="Thai" w:date="2016-10-23T23:01:00Z">
          <w:pPr>
            <w:spacing w:line="240" w:lineRule="auto"/>
            <w:ind w:left="720"/>
          </w:pPr>
        </w:pPrChange>
      </w:pPr>
      <w:ins w:id="3130" w:author="ismail - [2010]" w:date="2016-10-23T19:57:00Z">
        <w:r w:rsidRPr="00E810B2">
          <w:rPr>
            <w:rFonts w:ascii="Times New Roman" w:eastAsia="Times New Roman" w:hAnsi="Times New Roman" w:cs="Times New Roman"/>
            <w:sz w:val="24"/>
            <w:szCs w:val="24"/>
            <w:lang w:val="vi-VN" w:eastAsia="vi-VN"/>
            <w:rPrChange w:id="3131" w:author="Thai" w:date="2016-10-23T23:15:00Z">
              <w:rPr>
                <w:rFonts w:eastAsia="Times New Roman"/>
                <w:lang w:val="vi-VN" w:eastAsia="vi-VN"/>
              </w:rPr>
            </w:rPrChange>
          </w:rPr>
          <w:t>Vâng, những vòi nước mới là đẹp. Kiểu dáng đẹp, thanh lịch</w:t>
        </w:r>
      </w:ins>
      <w:ins w:id="3132" w:author="Nguyen Chieu" w:date="2016-11-16T13:40:00Z">
        <w:r w:rsidR="004F31E3">
          <w:rPr>
            <w:rFonts w:ascii="Times New Roman" w:eastAsia="Times New Roman" w:hAnsi="Times New Roman" w:cs="Times New Roman"/>
            <w:sz w:val="24"/>
            <w:szCs w:val="24"/>
            <w:lang w:eastAsia="vi-VN"/>
          </w:rPr>
          <w:t xml:space="preserve"> và chiến thắng về sự đánh giá</w:t>
        </w:r>
      </w:ins>
      <w:ins w:id="3133" w:author="ismail - [2010]" w:date="2016-10-23T19:57:00Z">
        <w:r w:rsidRPr="00E810B2">
          <w:rPr>
            <w:rFonts w:ascii="Times New Roman" w:eastAsia="Times New Roman" w:hAnsi="Times New Roman" w:cs="Times New Roman"/>
            <w:sz w:val="24"/>
            <w:szCs w:val="24"/>
            <w:lang w:val="vi-VN" w:eastAsia="vi-VN"/>
            <w:rPrChange w:id="3134" w:author="Thai" w:date="2016-10-23T23:15:00Z">
              <w:rPr>
                <w:rFonts w:eastAsia="Times New Roman"/>
                <w:lang w:val="vi-VN" w:eastAsia="vi-VN"/>
              </w:rPr>
            </w:rPrChange>
          </w:rPr>
          <w:t>.</w:t>
        </w:r>
      </w:ins>
      <w:ins w:id="3135" w:author="Nguyen Chieu" w:date="2016-11-16T13:41:00Z">
        <w:r w:rsidR="004F31E3">
          <w:rPr>
            <w:rFonts w:ascii="Times New Roman" w:eastAsia="Times New Roman" w:hAnsi="Times New Roman" w:cs="Times New Roman"/>
            <w:sz w:val="24"/>
            <w:szCs w:val="24"/>
            <w:lang w:eastAsia="vi-VN"/>
          </w:rPr>
          <w:t xml:space="preserve">Nhưng </w:t>
        </w:r>
      </w:ins>
      <w:ins w:id="3136" w:author="ismail - [2010]" w:date="2016-10-23T19:57:00Z">
        <w:r w:rsidRPr="00E810B2">
          <w:rPr>
            <w:rFonts w:ascii="Times New Roman" w:eastAsia="Times New Roman" w:hAnsi="Times New Roman" w:cs="Times New Roman"/>
            <w:sz w:val="24"/>
            <w:szCs w:val="24"/>
            <w:lang w:val="vi-VN" w:eastAsia="vi-VN"/>
            <w:rPrChange w:id="3137" w:author="Thai" w:date="2016-10-23T23:15:00Z">
              <w:rPr>
                <w:rFonts w:eastAsia="Times New Roman"/>
                <w:lang w:val="vi-VN" w:eastAsia="vi-VN"/>
              </w:rPr>
            </w:rPrChange>
          </w:rPr>
          <w:t>Không sử dụng được. Họ giải quyết một loạt các vấn đề chỉ để tạo thêm các vấn đề khác. Các vấn đề lập bản đồ hiện chiếm ưu thế. Sự khó khăn nằm trong sự thiếu chuẩn hóa kích thước của điều khiển, và sau đó, mà của phong trào có nghĩa là gì? Đôi khi có</w:t>
        </w:r>
      </w:ins>
      <w:ins w:id="3138" w:author="Nguyen Chieu" w:date="2016-11-16T13:42:00Z">
        <w:r w:rsidR="00201358">
          <w:rPr>
            <w:rFonts w:ascii="Times New Roman" w:eastAsia="Times New Roman" w:hAnsi="Times New Roman" w:cs="Times New Roman"/>
            <w:sz w:val="24"/>
            <w:szCs w:val="24"/>
            <w:lang w:eastAsia="vi-VN"/>
          </w:rPr>
          <w:t xml:space="preserve"> </w:t>
        </w:r>
      </w:ins>
    </w:p>
    <w:p w:rsidR="00AD7A6C" w:rsidRPr="00E810B2" w:rsidRDefault="006D2D35">
      <w:pPr>
        <w:spacing w:line="240" w:lineRule="auto"/>
        <w:jc w:val="both"/>
        <w:rPr>
          <w:ins w:id="3139" w:author="ismail - [2010]" w:date="2016-10-23T19:57:00Z"/>
          <w:rFonts w:ascii="Times New Roman" w:eastAsia="Times New Roman" w:hAnsi="Times New Roman" w:cs="Times New Roman"/>
          <w:color w:val="auto"/>
          <w:sz w:val="24"/>
          <w:szCs w:val="24"/>
          <w:lang w:val="vi-VN" w:eastAsia="vi-VN"/>
        </w:rPr>
        <w:pPrChange w:id="3140" w:author="Nguyen Chieu" w:date="2016-11-16T13:41:00Z">
          <w:pPr>
            <w:spacing w:line="240" w:lineRule="auto"/>
            <w:ind w:left="720"/>
          </w:pPr>
        </w:pPrChange>
      </w:pPr>
      <w:ins w:id="3141" w:author="Thai" w:date="2016-10-23T21:04:00Z">
        <w:del w:id="3142" w:author="Nguyen Chieu" w:date="2016-11-16T13:41:00Z">
          <w:r w:rsidRPr="00E810B2" w:rsidDel="004F31E3">
            <w:rPr>
              <w:rFonts w:ascii="Times New Roman" w:eastAsia="Times New Roman" w:hAnsi="Times New Roman" w:cs="Times New Roman"/>
              <w:sz w:val="24"/>
              <w:szCs w:val="24"/>
              <w:lang w:eastAsia="vi-VN"/>
            </w:rPr>
            <w:delText xml:space="preserve"> </w:delText>
          </w:r>
        </w:del>
      </w:ins>
      <w:ins w:id="3143" w:author="ismail - [2010]" w:date="2016-10-23T19:57:00Z">
        <w:r w:rsidR="00AD7A6C" w:rsidRPr="00E810B2">
          <w:rPr>
            <w:rFonts w:ascii="Times New Roman" w:eastAsia="Times New Roman" w:hAnsi="Times New Roman" w:cs="Times New Roman"/>
            <w:sz w:val="24"/>
            <w:szCs w:val="24"/>
            <w:lang w:val="vi-VN" w:eastAsia="vi-VN"/>
            <w:rPrChange w:id="3144" w:author="Thai" w:date="2016-10-23T23:15:00Z">
              <w:rPr>
                <w:rFonts w:eastAsia="Times New Roman"/>
                <w:lang w:val="vi-VN" w:eastAsia="vi-VN"/>
              </w:rPr>
            </w:rPrChange>
          </w:rPr>
          <w:t>là một nút có thể được đẩy hoặc kéo, xoay chiều kim đồng hồ</w:t>
        </w:r>
      </w:ins>
      <w:ins w:id="3145" w:author="Nguyen Chieu" w:date="2016-11-16T13:42:00Z">
        <w:r w:rsidR="00201358">
          <w:rPr>
            <w:rFonts w:ascii="Times New Roman" w:eastAsia="Times New Roman" w:hAnsi="Times New Roman" w:cs="Times New Roman"/>
            <w:sz w:val="24"/>
            <w:szCs w:val="24"/>
            <w:lang w:eastAsia="vi-VN"/>
          </w:rPr>
          <w:t xml:space="preserve"> hoặc ngược chiều kim đồng hồ</w:t>
        </w:r>
      </w:ins>
      <w:ins w:id="3146" w:author="ismail - [2010]" w:date="2016-10-23T19:57:00Z">
        <w:r w:rsidR="00AD7A6C" w:rsidRPr="00E810B2">
          <w:rPr>
            <w:rFonts w:ascii="Times New Roman" w:eastAsia="Times New Roman" w:hAnsi="Times New Roman" w:cs="Times New Roman"/>
            <w:sz w:val="24"/>
            <w:szCs w:val="24"/>
            <w:lang w:val="vi-VN" w:eastAsia="vi-VN"/>
            <w:rPrChange w:id="3147" w:author="Thai" w:date="2016-10-23T23:15:00Z">
              <w:rPr>
                <w:rFonts w:eastAsia="Times New Roman"/>
                <w:lang w:val="vi-VN" w:eastAsia="vi-VN"/>
              </w:rPr>
            </w:rPrChange>
          </w:rPr>
          <w:t xml:space="preserve">. Nhưng có phải sự đẩy hoặc kéo điều khiển liều lượng hay chỉ là tạm thời? </w:t>
        </w:r>
      </w:ins>
      <w:ins w:id="3148" w:author="Nguyen Chieu" w:date="2016-11-16T13:43:00Z">
        <w:r w:rsidR="00201358">
          <w:rPr>
            <w:rFonts w:ascii="Times New Roman" w:hAnsi="Times New Roman" w:cs="Times New Roman"/>
            <w:sz w:val="26"/>
            <w:szCs w:val="26"/>
          </w:rPr>
          <w:t xml:space="preserve">Nhưng nút đẩy hoặc kéo, điều khiển lượng nước hay nhiệt độ sẽ làm như thế nào? Kéo lượng nước nhiều hay ít? </w:t>
        </w:r>
      </w:ins>
      <w:ins w:id="3149" w:author="ismail - [2010]" w:date="2016-10-23T19:57:00Z">
        <w:del w:id="3150" w:author="Nguyen Chieu" w:date="2016-11-16T13:43:00Z">
          <w:r w:rsidR="00AD7A6C" w:rsidRPr="00E810B2" w:rsidDel="00201358">
            <w:rPr>
              <w:rFonts w:ascii="Times New Roman" w:eastAsia="Times New Roman" w:hAnsi="Times New Roman" w:cs="Times New Roman"/>
              <w:sz w:val="24"/>
              <w:szCs w:val="24"/>
              <w:lang w:val="vi-VN" w:eastAsia="vi-VN"/>
              <w:rPrChange w:id="3151" w:author="Thai" w:date="2016-10-23T23:15:00Z">
                <w:rPr>
                  <w:rFonts w:eastAsia="Times New Roman"/>
                  <w:lang w:val="vi-VN" w:eastAsia="vi-VN"/>
                </w:rPr>
              </w:rPrChange>
            </w:rPr>
            <w:delText>Là khối lượng kéo nhiều hơn hoặc ít hơn, nhiệt độ nóng hoặc lạnh?</w:delText>
          </w:r>
        </w:del>
        <w:r w:rsidR="00AD7A6C" w:rsidRPr="00E810B2">
          <w:rPr>
            <w:rFonts w:ascii="Times New Roman" w:eastAsia="Times New Roman" w:hAnsi="Times New Roman" w:cs="Times New Roman"/>
            <w:sz w:val="24"/>
            <w:szCs w:val="24"/>
            <w:lang w:val="vi-VN" w:eastAsia="vi-VN"/>
            <w:rPrChange w:id="3152" w:author="Thai" w:date="2016-10-23T23:15:00Z">
              <w:rPr>
                <w:rFonts w:eastAsia="Times New Roman"/>
                <w:lang w:val="vi-VN" w:eastAsia="vi-VN"/>
              </w:rPr>
            </w:rPrChange>
          </w:rPr>
          <w:t xml:space="preserve"> Đôi khi có một đòn bẩy mà di chuyển sang hai bên hoặc chuyển tiếp và rất lạc hậu. </w:t>
        </w:r>
      </w:ins>
      <w:ins w:id="3153" w:author="Nguyen Chieu" w:date="2016-11-16T13:45:00Z">
        <w:r w:rsidR="00201358">
          <w:rPr>
            <w:rFonts w:ascii="Times New Roman" w:hAnsi="Times New Roman" w:cs="Times New Roman"/>
            <w:sz w:val="26"/>
            <w:szCs w:val="26"/>
          </w:rPr>
          <w:t>Một lần nữa, đó là sự chuyển động của lượng nước, trong đó có nhiệt độ.</w:t>
        </w:r>
      </w:ins>
      <w:ins w:id="3154" w:author="ismail - [2010]" w:date="2016-10-23T19:57:00Z">
        <w:del w:id="3155" w:author="Nguyen Chieu" w:date="2016-11-16T13:45:00Z">
          <w:r w:rsidR="00AD7A6C" w:rsidRPr="00E810B2" w:rsidDel="00201358">
            <w:rPr>
              <w:rFonts w:ascii="Times New Roman" w:eastAsia="Times New Roman" w:hAnsi="Times New Roman" w:cs="Times New Roman"/>
              <w:sz w:val="24"/>
              <w:szCs w:val="24"/>
              <w:lang w:val="vi-VN" w:eastAsia="vi-VN"/>
              <w:rPrChange w:id="3156" w:author="Thai" w:date="2016-10-23T23:15:00Z">
                <w:rPr>
                  <w:rFonts w:eastAsia="Times New Roman"/>
                  <w:lang w:val="vi-VN" w:eastAsia="vi-VN"/>
                </w:rPr>
              </w:rPrChange>
            </w:rPr>
            <w:delText>Một lần nữa, đó là xu hướng khối lượng, mà nhiệt độ?</w:delText>
          </w:r>
        </w:del>
        <w:r w:rsidR="00AD7A6C" w:rsidRPr="00E810B2">
          <w:rPr>
            <w:rFonts w:ascii="Times New Roman" w:eastAsia="Times New Roman" w:hAnsi="Times New Roman" w:cs="Times New Roman"/>
            <w:sz w:val="24"/>
            <w:szCs w:val="24"/>
            <w:lang w:val="vi-VN" w:eastAsia="vi-VN"/>
            <w:rPrChange w:id="3157" w:author="Thai" w:date="2016-10-23T23:15:00Z">
              <w:rPr>
                <w:rFonts w:eastAsia="Times New Roman"/>
                <w:lang w:val="vi-VN" w:eastAsia="vi-VN"/>
              </w:rPr>
            </w:rPrChange>
          </w:rPr>
          <w:t xml:space="preserve"> Và thậm chí sau đó</w:t>
        </w:r>
      </w:ins>
      <w:ins w:id="3158" w:author="Nguyen Chieu" w:date="2016-11-16T13:45:00Z">
        <w:r w:rsidR="00201358" w:rsidRPr="00201358">
          <w:rPr>
            <w:rFonts w:ascii="Times New Roman" w:hAnsi="Times New Roman" w:cs="Times New Roman"/>
            <w:sz w:val="26"/>
            <w:szCs w:val="26"/>
          </w:rPr>
          <w:t xml:space="preserve"> </w:t>
        </w:r>
        <w:r w:rsidR="00201358">
          <w:rPr>
            <w:rFonts w:ascii="Times New Roman" w:hAnsi="Times New Roman" w:cs="Times New Roman"/>
            <w:sz w:val="26"/>
            <w:szCs w:val="26"/>
          </w:rPr>
          <w:t>nước có thể nóng hơn hoặc là lạnh hơn</w:t>
        </w:r>
      </w:ins>
      <w:ins w:id="3159" w:author="ismail - [2010]" w:date="2016-10-23T19:57:00Z">
        <w:del w:id="3160" w:author="Nguyen Chieu" w:date="2016-11-16T13:45:00Z">
          <w:r w:rsidR="00AD7A6C" w:rsidRPr="00E810B2" w:rsidDel="00201358">
            <w:rPr>
              <w:rFonts w:ascii="Times New Roman" w:eastAsia="Times New Roman" w:hAnsi="Times New Roman" w:cs="Times New Roman"/>
              <w:sz w:val="24"/>
              <w:szCs w:val="24"/>
              <w:lang w:val="vi-VN" w:eastAsia="vi-VN"/>
              <w:rPrChange w:id="3161" w:author="Thai" w:date="2016-10-23T23:15:00Z">
                <w:rPr>
                  <w:rFonts w:eastAsia="Times New Roman"/>
                  <w:lang w:val="vi-VN" w:eastAsia="vi-VN"/>
                </w:rPr>
              </w:rPrChange>
            </w:rPr>
            <w:delText>, đó là cách tiếp (hoặc nóng), đó là ít hơn (hoặc lạnh)</w:delText>
          </w:r>
        </w:del>
        <w:r w:rsidR="00AD7A6C" w:rsidRPr="00E810B2">
          <w:rPr>
            <w:rFonts w:ascii="Times New Roman" w:eastAsia="Times New Roman" w:hAnsi="Times New Roman" w:cs="Times New Roman"/>
            <w:sz w:val="24"/>
            <w:szCs w:val="24"/>
            <w:lang w:val="vi-VN" w:eastAsia="vi-VN"/>
            <w:rPrChange w:id="3162" w:author="Thai" w:date="2016-10-23T23:15:00Z">
              <w:rPr>
                <w:rFonts w:eastAsia="Times New Roman"/>
                <w:lang w:val="vi-VN" w:eastAsia="vi-VN"/>
              </w:rPr>
            </w:rPrChange>
          </w:rPr>
          <w:t>? Các</w:t>
        </w:r>
      </w:ins>
      <w:ins w:id="3163" w:author="Nguyen Chieu" w:date="2016-11-16T13:46:00Z">
        <w:r w:rsidR="00201358">
          <w:rPr>
            <w:rFonts w:ascii="Times New Roman" w:eastAsia="Times New Roman" w:hAnsi="Times New Roman" w:cs="Times New Roman"/>
            <w:sz w:val="24"/>
            <w:szCs w:val="24"/>
            <w:lang w:eastAsia="vi-VN"/>
          </w:rPr>
          <w:t xml:space="preserve"> nhận thức</w:t>
        </w:r>
      </w:ins>
      <w:ins w:id="3164" w:author="ismail - [2010]" w:date="2016-10-23T19:57:00Z">
        <w:r w:rsidR="00AD7A6C" w:rsidRPr="00E810B2">
          <w:rPr>
            <w:rFonts w:ascii="Times New Roman" w:eastAsia="Times New Roman" w:hAnsi="Times New Roman" w:cs="Times New Roman"/>
            <w:sz w:val="24"/>
            <w:szCs w:val="24"/>
            <w:lang w:val="vi-VN" w:eastAsia="vi-VN"/>
            <w:rPrChange w:id="3165" w:author="Thai" w:date="2016-10-23T23:15:00Z">
              <w:rPr>
                <w:rFonts w:eastAsia="Times New Roman"/>
                <w:lang w:val="vi-VN" w:eastAsia="vi-VN"/>
              </w:rPr>
            </w:rPrChange>
          </w:rPr>
          <w:t xml:space="preserve"> đơn giản một điều khiển vòi nước vẫn có bốn vấn đề lập bản đồ:</w:t>
        </w:r>
      </w:ins>
    </w:p>
    <w:p w:rsidR="00AD7A6C" w:rsidRPr="00E810B2" w:rsidRDefault="007145AF">
      <w:pPr>
        <w:pStyle w:val="ListParagraph"/>
        <w:numPr>
          <w:ilvl w:val="0"/>
          <w:numId w:val="17"/>
        </w:numPr>
        <w:spacing w:line="240" w:lineRule="auto"/>
        <w:jc w:val="both"/>
        <w:rPr>
          <w:ins w:id="3166" w:author="ismail - [2010]" w:date="2016-10-23T19:57:00Z"/>
          <w:rFonts w:ascii="Times New Roman" w:eastAsia="Times New Roman" w:hAnsi="Times New Roman" w:cs="Times New Roman"/>
          <w:color w:val="auto"/>
          <w:sz w:val="24"/>
          <w:szCs w:val="24"/>
          <w:lang w:val="vi-VN" w:eastAsia="vi-VN"/>
          <w:rPrChange w:id="3167" w:author="Thai" w:date="2016-10-23T23:15:00Z">
            <w:rPr>
              <w:ins w:id="3168" w:author="ismail - [2010]" w:date="2016-10-23T19:57:00Z"/>
              <w:color w:val="auto"/>
              <w:lang w:val="vi-VN" w:eastAsia="vi-VN"/>
            </w:rPr>
          </w:rPrChange>
        </w:rPr>
        <w:pPrChange w:id="3169" w:author="Thai" w:date="2016-10-23T23:01:00Z">
          <w:pPr>
            <w:spacing w:line="240" w:lineRule="auto"/>
          </w:pPr>
        </w:pPrChange>
      </w:pPr>
      <w:ins w:id="3170" w:author="Nguyen Chieu" w:date="2016-11-16T13:46:00Z">
        <w:r>
          <w:rPr>
            <w:rFonts w:ascii="Times New Roman" w:eastAsia="Times New Roman" w:hAnsi="Times New Roman" w:cs="Times New Roman"/>
            <w:sz w:val="24"/>
            <w:szCs w:val="24"/>
            <w:lang w:eastAsia="vi-VN"/>
          </w:rPr>
          <w:t>Chiều nào của điều khiển sẽ</w:t>
        </w:r>
      </w:ins>
      <w:ins w:id="3171" w:author="ismail - [2010]" w:date="2016-10-23T19:57:00Z">
        <w:del w:id="3172" w:author="Nguyen Chieu" w:date="2016-11-16T13:46:00Z">
          <w:r w:rsidR="00AD7A6C" w:rsidRPr="00E810B2" w:rsidDel="007145AF">
            <w:rPr>
              <w:rFonts w:ascii="Times New Roman" w:eastAsia="Times New Roman" w:hAnsi="Times New Roman" w:cs="Times New Roman"/>
              <w:sz w:val="24"/>
              <w:szCs w:val="24"/>
              <w:lang w:val="vi-VN" w:eastAsia="vi-VN"/>
              <w:rPrChange w:id="3173" w:author="Thai" w:date="2016-10-23T23:15:00Z">
                <w:rPr>
                  <w:rFonts w:eastAsia="Times New Roman"/>
                  <w:lang w:val="vi-VN" w:eastAsia="vi-VN"/>
                </w:rPr>
              </w:rPrChange>
            </w:rPr>
            <w:delText xml:space="preserve">Điều gì kích thước của </w:delText>
          </w:r>
        </w:del>
        <w:r w:rsidR="00AD7A6C" w:rsidRPr="00E810B2">
          <w:rPr>
            <w:rFonts w:ascii="Times New Roman" w:eastAsia="Times New Roman" w:hAnsi="Times New Roman" w:cs="Times New Roman"/>
            <w:sz w:val="24"/>
            <w:szCs w:val="24"/>
            <w:lang w:val="vi-VN" w:eastAsia="vi-VN"/>
            <w:rPrChange w:id="3174" w:author="Thai" w:date="2016-10-23T23:15:00Z">
              <w:rPr>
                <w:rFonts w:eastAsia="Times New Roman"/>
                <w:lang w:val="vi-VN" w:eastAsia="vi-VN"/>
              </w:rPr>
            </w:rPrChange>
          </w:rPr>
          <w:t>kiểm soát ảnh hưởng đến nhiệt độ?</w:t>
        </w:r>
      </w:ins>
    </w:p>
    <w:p w:rsidR="00AD7A6C" w:rsidRPr="00E810B2" w:rsidRDefault="00AD7A6C">
      <w:pPr>
        <w:pStyle w:val="ListParagraph"/>
        <w:numPr>
          <w:ilvl w:val="0"/>
          <w:numId w:val="17"/>
        </w:numPr>
        <w:spacing w:line="240" w:lineRule="auto"/>
        <w:jc w:val="both"/>
        <w:rPr>
          <w:ins w:id="3175" w:author="ismail - [2010]" w:date="2016-10-23T19:57:00Z"/>
          <w:rFonts w:ascii="Times New Roman" w:eastAsia="Times New Roman" w:hAnsi="Times New Roman" w:cs="Times New Roman"/>
          <w:color w:val="auto"/>
          <w:sz w:val="24"/>
          <w:szCs w:val="24"/>
          <w:lang w:val="vi-VN" w:eastAsia="vi-VN"/>
          <w:rPrChange w:id="3176" w:author="Thai" w:date="2016-10-23T23:15:00Z">
            <w:rPr>
              <w:ins w:id="3177" w:author="ismail - [2010]" w:date="2016-10-23T19:57:00Z"/>
              <w:color w:val="auto"/>
              <w:lang w:val="vi-VN" w:eastAsia="vi-VN"/>
            </w:rPr>
          </w:rPrChange>
        </w:rPr>
        <w:pPrChange w:id="3178" w:author="Thai" w:date="2016-10-23T23:01:00Z">
          <w:pPr>
            <w:spacing w:line="240" w:lineRule="auto"/>
          </w:pPr>
        </w:pPrChange>
      </w:pPr>
      <w:ins w:id="3179" w:author="ismail - [2010]" w:date="2016-10-23T19:57:00Z">
        <w:r w:rsidRPr="00E810B2">
          <w:rPr>
            <w:rFonts w:ascii="Times New Roman" w:eastAsia="Times New Roman" w:hAnsi="Times New Roman" w:cs="Times New Roman"/>
            <w:color w:val="auto"/>
            <w:sz w:val="24"/>
            <w:szCs w:val="24"/>
            <w:lang w:val="vi-VN" w:eastAsia="vi-VN"/>
            <w:rPrChange w:id="3180" w:author="Thai" w:date="2016-10-23T23:15:00Z">
              <w:rPr>
                <w:rFonts w:eastAsia="Times New Roman"/>
                <w:lang w:val="vi-VN" w:eastAsia="vi-VN"/>
              </w:rPr>
            </w:rPrChange>
          </w:rPr>
          <w:t>Những hướng cùng chiều hướng đó có nghĩa là nóng hơn?</w:t>
        </w:r>
      </w:ins>
    </w:p>
    <w:p w:rsidR="00AD7A6C" w:rsidRPr="00E810B2" w:rsidRDefault="00AD7A6C">
      <w:pPr>
        <w:pStyle w:val="ListParagraph"/>
        <w:numPr>
          <w:ilvl w:val="0"/>
          <w:numId w:val="17"/>
        </w:numPr>
        <w:spacing w:line="240" w:lineRule="auto"/>
        <w:jc w:val="both"/>
        <w:rPr>
          <w:ins w:id="3181" w:author="ismail - [2010]" w:date="2016-10-23T19:57:00Z"/>
          <w:rFonts w:ascii="Times New Roman" w:eastAsia="Times New Roman" w:hAnsi="Times New Roman" w:cs="Times New Roman"/>
          <w:color w:val="auto"/>
          <w:sz w:val="24"/>
          <w:szCs w:val="24"/>
          <w:lang w:val="vi-VN" w:eastAsia="vi-VN"/>
          <w:rPrChange w:id="3182" w:author="Thai" w:date="2016-10-23T23:15:00Z">
            <w:rPr>
              <w:ins w:id="3183" w:author="ismail - [2010]" w:date="2016-10-23T19:57:00Z"/>
              <w:color w:val="auto"/>
              <w:lang w:val="vi-VN" w:eastAsia="vi-VN"/>
            </w:rPr>
          </w:rPrChange>
        </w:rPr>
        <w:pPrChange w:id="3184" w:author="Thai" w:date="2016-10-23T23:01:00Z">
          <w:pPr>
            <w:spacing w:line="240" w:lineRule="auto"/>
          </w:pPr>
        </w:pPrChange>
      </w:pPr>
      <w:ins w:id="3185" w:author="ismail - [2010]" w:date="2016-10-23T19:57:00Z">
        <w:r w:rsidRPr="00E810B2">
          <w:rPr>
            <w:rFonts w:ascii="Times New Roman" w:eastAsia="Times New Roman" w:hAnsi="Times New Roman" w:cs="Times New Roman"/>
            <w:color w:val="auto"/>
            <w:sz w:val="24"/>
            <w:szCs w:val="24"/>
            <w:lang w:val="vi-VN" w:eastAsia="vi-VN"/>
            <w:rPrChange w:id="3186" w:author="Thai" w:date="2016-10-23T23:15:00Z">
              <w:rPr>
                <w:rFonts w:eastAsia="Times New Roman"/>
                <w:lang w:val="vi-VN" w:eastAsia="vi-VN"/>
              </w:rPr>
            </w:rPrChange>
          </w:rPr>
          <w:t>Điều gì kích thước của kiểm soát ảnh hưởng đến tốc độ của dòng chảy?</w:t>
        </w:r>
      </w:ins>
    </w:p>
    <w:p w:rsidR="00AD7A6C" w:rsidRPr="00E810B2" w:rsidDel="00A46DB1" w:rsidRDefault="00AD7A6C">
      <w:pPr>
        <w:pStyle w:val="ListParagraph"/>
        <w:numPr>
          <w:ilvl w:val="0"/>
          <w:numId w:val="17"/>
        </w:numPr>
        <w:spacing w:line="240" w:lineRule="auto"/>
        <w:jc w:val="both"/>
        <w:rPr>
          <w:del w:id="3187" w:author="Thai" w:date="2016-10-23T23:01:00Z"/>
          <w:rFonts w:ascii="Times New Roman" w:eastAsia="Times New Roman" w:hAnsi="Times New Roman" w:cs="Times New Roman"/>
          <w:color w:val="auto"/>
          <w:sz w:val="24"/>
          <w:szCs w:val="24"/>
          <w:lang w:val="vi-VN" w:eastAsia="vi-VN"/>
        </w:rPr>
        <w:pPrChange w:id="3188" w:author="Thai" w:date="2016-10-23T23:01:00Z">
          <w:pPr>
            <w:spacing w:line="240" w:lineRule="auto"/>
            <w:ind w:left="720"/>
          </w:pPr>
        </w:pPrChange>
      </w:pPr>
      <w:ins w:id="3189" w:author="ismail - [2010]" w:date="2016-10-23T19:57:00Z">
        <w:r w:rsidRPr="00E810B2">
          <w:rPr>
            <w:rFonts w:ascii="Times New Roman" w:eastAsia="Times New Roman" w:hAnsi="Times New Roman" w:cs="Times New Roman"/>
            <w:color w:val="auto"/>
            <w:sz w:val="24"/>
            <w:szCs w:val="24"/>
            <w:lang w:val="vi-VN" w:eastAsia="vi-VN"/>
            <w:rPrChange w:id="3190" w:author="Thai" w:date="2016-10-23T23:15:00Z">
              <w:rPr>
                <w:rFonts w:eastAsia="Times New Roman"/>
                <w:lang w:val="vi-VN" w:eastAsia="vi-VN"/>
              </w:rPr>
            </w:rPrChange>
          </w:rPr>
          <w:t>Những hướng cùng chiều hướng đó có nghĩa là nhiều hơn?</w:t>
        </w:r>
      </w:ins>
    </w:p>
    <w:p w:rsidR="00A46DB1" w:rsidRPr="00E810B2" w:rsidRDefault="00A46DB1">
      <w:pPr>
        <w:pStyle w:val="ListParagraph"/>
        <w:numPr>
          <w:ilvl w:val="0"/>
          <w:numId w:val="17"/>
        </w:numPr>
        <w:spacing w:line="240" w:lineRule="auto"/>
        <w:jc w:val="both"/>
        <w:rPr>
          <w:ins w:id="3191" w:author="Thai" w:date="2016-10-23T23:01:00Z"/>
          <w:rFonts w:ascii="Times New Roman" w:eastAsia="Times New Roman" w:hAnsi="Times New Roman" w:cs="Times New Roman"/>
          <w:color w:val="auto"/>
          <w:sz w:val="24"/>
          <w:szCs w:val="24"/>
          <w:lang w:val="vi-VN" w:eastAsia="vi-VN"/>
          <w:rPrChange w:id="3192" w:author="Thai" w:date="2016-10-23T23:15:00Z">
            <w:rPr>
              <w:ins w:id="3193" w:author="Thai" w:date="2016-10-23T23:01:00Z"/>
              <w:color w:val="auto"/>
              <w:lang w:val="vi-VN" w:eastAsia="vi-VN"/>
            </w:rPr>
          </w:rPrChange>
        </w:rPr>
        <w:pPrChange w:id="3194" w:author="Thai" w:date="2016-10-23T23:01:00Z">
          <w:pPr>
            <w:spacing w:line="240" w:lineRule="auto"/>
          </w:pPr>
        </w:pPrChange>
      </w:pPr>
    </w:p>
    <w:p w:rsidR="00AD7A6C" w:rsidRPr="00E810B2" w:rsidRDefault="00AD7A6C">
      <w:pPr>
        <w:spacing w:line="240" w:lineRule="auto"/>
        <w:ind w:firstLine="720"/>
        <w:jc w:val="both"/>
        <w:rPr>
          <w:ins w:id="3195" w:author="ismail - [2010]" w:date="2016-10-23T19:57:00Z"/>
          <w:rFonts w:ascii="Times New Roman" w:eastAsia="Times New Roman" w:hAnsi="Times New Roman" w:cs="Times New Roman"/>
          <w:color w:val="auto"/>
          <w:sz w:val="24"/>
          <w:szCs w:val="24"/>
          <w:lang w:val="vi-VN" w:eastAsia="vi-VN"/>
          <w:rPrChange w:id="3196" w:author="Thai" w:date="2016-10-23T23:15:00Z">
            <w:rPr>
              <w:ins w:id="3197" w:author="ismail - [2010]" w:date="2016-10-23T19:57:00Z"/>
              <w:color w:val="auto"/>
              <w:lang w:val="vi-VN" w:eastAsia="vi-VN"/>
            </w:rPr>
          </w:rPrChange>
        </w:rPr>
        <w:pPrChange w:id="3198" w:author="Thai" w:date="2016-10-23T23:01:00Z">
          <w:pPr>
            <w:spacing w:line="240" w:lineRule="auto"/>
            <w:ind w:left="720"/>
          </w:pPr>
        </w:pPrChange>
      </w:pPr>
      <w:ins w:id="3199" w:author="ismail - [2010]" w:date="2016-10-23T19:57:00Z">
        <w:r w:rsidRPr="00E810B2">
          <w:rPr>
            <w:rFonts w:ascii="Times New Roman" w:eastAsia="Times New Roman" w:hAnsi="Times New Roman" w:cs="Times New Roman"/>
            <w:sz w:val="24"/>
            <w:szCs w:val="24"/>
            <w:lang w:val="vi-VN" w:eastAsia="vi-VN"/>
            <w:rPrChange w:id="3200" w:author="Thai" w:date="2016-10-23T23:15:00Z">
              <w:rPr>
                <w:rFonts w:eastAsia="Times New Roman"/>
                <w:lang w:val="vi-VN" w:eastAsia="vi-VN"/>
              </w:rPr>
            </w:rPrChange>
          </w:rPr>
          <w:t xml:space="preserve">Trong tên của sự thanh lịch, các bộ phận chuyển động đôi khi </w:t>
        </w:r>
        <w:del w:id="3201" w:author="Nguyen Chieu" w:date="2016-11-16T13:48:00Z">
          <w:r w:rsidRPr="00E810B2" w:rsidDel="00956C9D">
            <w:rPr>
              <w:rFonts w:ascii="Times New Roman" w:eastAsia="Times New Roman" w:hAnsi="Times New Roman" w:cs="Times New Roman"/>
              <w:sz w:val="24"/>
              <w:szCs w:val="24"/>
              <w:lang w:val="vi-VN" w:eastAsia="vi-VN"/>
              <w:rPrChange w:id="3202" w:author="Thai" w:date="2016-10-23T23:15:00Z">
                <w:rPr>
                  <w:rFonts w:eastAsia="Times New Roman"/>
                  <w:lang w:val="vi-VN" w:eastAsia="vi-VN"/>
                </w:rPr>
              </w:rPrChange>
            </w:rPr>
            <w:delText>trong</w:delText>
          </w:r>
        </w:del>
      </w:ins>
      <w:ins w:id="3203" w:author="ismail - [2010]" w:date="2016-10-23T21:02:00Z">
        <w:r w:rsidR="0052482D" w:rsidRPr="00E810B2">
          <w:rPr>
            <w:rFonts w:ascii="Times New Roman" w:eastAsia="Times New Roman" w:hAnsi="Times New Roman" w:cs="Times New Roman"/>
            <w:color w:val="auto"/>
            <w:sz w:val="24"/>
            <w:szCs w:val="24"/>
            <w:lang w:val="vi-VN" w:eastAsia="vi-VN"/>
            <w:rPrChange w:id="3204" w:author="Thai" w:date="2016-10-23T23:15:00Z">
              <w:rPr>
                <w:rFonts w:ascii="Times New Roman" w:eastAsia="Times New Roman" w:hAnsi="Times New Roman" w:cs="Times New Roman"/>
                <w:color w:val="auto"/>
                <w:sz w:val="24"/>
                <w:szCs w:val="24"/>
                <w:lang w:eastAsia="vi-VN"/>
              </w:rPr>
            </w:rPrChange>
          </w:rPr>
          <w:t xml:space="preserve"> </w:t>
        </w:r>
      </w:ins>
      <w:ins w:id="3205" w:author="ismail - [2010]" w:date="2016-10-23T19:57:00Z">
        <w:r w:rsidRPr="00E810B2">
          <w:rPr>
            <w:rFonts w:ascii="Times New Roman" w:eastAsia="Times New Roman" w:hAnsi="Times New Roman" w:cs="Times New Roman"/>
            <w:sz w:val="24"/>
            <w:szCs w:val="24"/>
            <w:lang w:val="vi-VN" w:eastAsia="vi-VN"/>
            <w:rPrChange w:id="3206" w:author="Thai" w:date="2016-10-23T23:15:00Z">
              <w:rPr>
                <w:rFonts w:eastAsia="Times New Roman"/>
                <w:lang w:val="vi-VN" w:eastAsia="vi-VN"/>
              </w:rPr>
            </w:rPrChange>
          </w:rPr>
          <w:t xml:space="preserve">rõ ràng vào cấu trúc vòi nước, làm cho nó gần như không thể </w:t>
        </w:r>
        <w:del w:id="3207" w:author="Nguyen Chieu" w:date="2016-11-16T13:48:00Z">
          <w:r w:rsidRPr="00E810B2" w:rsidDel="00956C9D">
            <w:rPr>
              <w:rFonts w:ascii="Times New Roman" w:eastAsia="Times New Roman" w:hAnsi="Times New Roman" w:cs="Times New Roman"/>
              <w:sz w:val="24"/>
              <w:szCs w:val="24"/>
              <w:lang w:val="vi-VN" w:eastAsia="vi-VN"/>
              <w:rPrChange w:id="3208" w:author="Thai" w:date="2016-10-23T23:15:00Z">
                <w:rPr>
                  <w:rFonts w:eastAsia="Times New Roman"/>
                  <w:lang w:val="vi-VN" w:eastAsia="vi-VN"/>
                </w:rPr>
              </w:rPrChange>
            </w:rPr>
            <w:delText>thậm chí</w:delText>
          </w:r>
        </w:del>
      </w:ins>
      <w:ins w:id="3209" w:author="ismail - [2010]" w:date="2016-10-23T21:02:00Z">
        <w:del w:id="3210" w:author="Nguyen Chieu" w:date="2016-11-16T13:48:00Z">
          <w:r w:rsidR="0052482D" w:rsidRPr="00E810B2" w:rsidDel="00956C9D">
            <w:rPr>
              <w:rFonts w:ascii="Times New Roman" w:eastAsia="Times New Roman" w:hAnsi="Times New Roman" w:cs="Times New Roman"/>
              <w:color w:val="auto"/>
              <w:sz w:val="24"/>
              <w:szCs w:val="24"/>
              <w:lang w:val="vi-VN" w:eastAsia="vi-VN"/>
              <w:rPrChange w:id="3211" w:author="Thai" w:date="2016-10-23T23:15:00Z">
                <w:rPr>
                  <w:rFonts w:ascii="Times New Roman" w:eastAsia="Times New Roman" w:hAnsi="Times New Roman" w:cs="Times New Roman"/>
                  <w:color w:val="auto"/>
                  <w:sz w:val="24"/>
                  <w:szCs w:val="24"/>
                  <w:lang w:eastAsia="vi-VN"/>
                </w:rPr>
              </w:rPrChange>
            </w:rPr>
            <w:delText xml:space="preserve"> </w:delText>
          </w:r>
        </w:del>
      </w:ins>
      <w:ins w:id="3212" w:author="ismail - [2010]" w:date="2016-10-23T19:57:00Z">
        <w:del w:id="3213" w:author="Nguyen Chieu" w:date="2016-11-16T13:48:00Z">
          <w:r w:rsidRPr="00E810B2" w:rsidDel="00956C9D">
            <w:rPr>
              <w:rFonts w:ascii="Times New Roman" w:eastAsia="Times New Roman" w:hAnsi="Times New Roman" w:cs="Times New Roman"/>
              <w:sz w:val="24"/>
              <w:szCs w:val="24"/>
              <w:lang w:val="vi-VN" w:eastAsia="vi-VN"/>
              <w:rPrChange w:id="3214" w:author="Thai" w:date="2016-10-23T23:15:00Z">
                <w:rPr>
                  <w:rFonts w:eastAsia="Times New Roman"/>
                  <w:lang w:val="vi-VN" w:eastAsia="vi-VN"/>
                </w:rPr>
              </w:rPrChange>
            </w:rPr>
            <w:delText xml:space="preserve">để </w:delText>
          </w:r>
        </w:del>
        <w:r w:rsidRPr="00E810B2">
          <w:rPr>
            <w:rFonts w:ascii="Times New Roman" w:eastAsia="Times New Roman" w:hAnsi="Times New Roman" w:cs="Times New Roman"/>
            <w:sz w:val="24"/>
            <w:szCs w:val="24"/>
            <w:lang w:val="vi-VN" w:eastAsia="vi-VN"/>
            <w:rPrChange w:id="3215" w:author="Thai" w:date="2016-10-23T23:15:00Z">
              <w:rPr>
                <w:rFonts w:eastAsia="Times New Roman"/>
                <w:lang w:val="vi-VN" w:eastAsia="vi-VN"/>
              </w:rPr>
            </w:rPrChange>
          </w:rPr>
          <w:t xml:space="preserve">tìm các điều khiển, </w:t>
        </w:r>
      </w:ins>
      <w:ins w:id="3216" w:author="Nguyen Chieu" w:date="2016-11-16T13:49:00Z">
        <w:r w:rsidR="00956C9D">
          <w:rPr>
            <w:rFonts w:ascii="Times New Roman" w:hAnsi="Times New Roman" w:cs="Times New Roman"/>
            <w:sz w:val="26"/>
            <w:szCs w:val="26"/>
          </w:rPr>
          <w:t>hãy để nhân vật tìm cách di chuyển</w:t>
        </w:r>
      </w:ins>
      <w:ins w:id="3217" w:author="ismail - [2010]" w:date="2016-10-23T19:57:00Z">
        <w:del w:id="3218" w:author="Nguyen Chieu" w:date="2016-11-16T13:49:00Z">
          <w:r w:rsidRPr="00E810B2" w:rsidDel="00956C9D">
            <w:rPr>
              <w:rFonts w:ascii="Times New Roman" w:eastAsia="Times New Roman" w:hAnsi="Times New Roman" w:cs="Times New Roman"/>
              <w:sz w:val="24"/>
              <w:szCs w:val="24"/>
              <w:lang w:val="vi-VN" w:eastAsia="vi-VN"/>
              <w:rPrChange w:id="3219" w:author="Thai" w:date="2016-10-23T23:15:00Z">
                <w:rPr>
                  <w:rFonts w:eastAsia="Times New Roman"/>
                  <w:lang w:val="vi-VN" w:eastAsia="vi-VN"/>
                </w:rPr>
              </w:rPrChange>
            </w:rPr>
            <w:delText>hãy để một mình tìm ra cách họ di chuyển</w:delText>
          </w:r>
        </w:del>
        <w:r w:rsidRPr="00E810B2">
          <w:rPr>
            <w:rFonts w:ascii="Times New Roman" w:eastAsia="Times New Roman" w:hAnsi="Times New Roman" w:cs="Times New Roman"/>
            <w:sz w:val="24"/>
            <w:szCs w:val="24"/>
            <w:lang w:val="vi-VN" w:eastAsia="vi-VN"/>
            <w:rPrChange w:id="3220" w:author="Thai" w:date="2016-10-23T23:15:00Z">
              <w:rPr>
                <w:rFonts w:eastAsia="Times New Roman"/>
                <w:lang w:val="vi-VN" w:eastAsia="vi-VN"/>
              </w:rPr>
            </w:rPrChange>
          </w:rPr>
          <w:t xml:space="preserve"> hoặc</w:t>
        </w:r>
      </w:ins>
      <w:ins w:id="3221" w:author="ismail - [2010]" w:date="2016-10-23T21:02:00Z">
        <w:r w:rsidR="0052482D" w:rsidRPr="00E810B2">
          <w:rPr>
            <w:rFonts w:ascii="Times New Roman" w:eastAsia="Times New Roman" w:hAnsi="Times New Roman" w:cs="Times New Roman"/>
            <w:color w:val="auto"/>
            <w:sz w:val="24"/>
            <w:szCs w:val="24"/>
            <w:lang w:val="vi-VN" w:eastAsia="vi-VN"/>
            <w:rPrChange w:id="3222" w:author="Thai" w:date="2016-10-23T23:15:00Z">
              <w:rPr>
                <w:rFonts w:ascii="Times New Roman" w:eastAsia="Times New Roman" w:hAnsi="Times New Roman" w:cs="Times New Roman"/>
                <w:color w:val="auto"/>
                <w:sz w:val="24"/>
                <w:szCs w:val="24"/>
                <w:lang w:eastAsia="vi-VN"/>
              </w:rPr>
            </w:rPrChange>
          </w:rPr>
          <w:t xml:space="preserve"> </w:t>
        </w:r>
      </w:ins>
      <w:ins w:id="3223" w:author="ismail - [2010]" w:date="2016-10-23T19:57:00Z">
        <w:r w:rsidRPr="00E810B2">
          <w:rPr>
            <w:rFonts w:ascii="Times New Roman" w:eastAsia="Times New Roman" w:hAnsi="Times New Roman" w:cs="Times New Roman"/>
            <w:sz w:val="24"/>
            <w:szCs w:val="24"/>
            <w:lang w:val="vi-VN" w:eastAsia="vi-VN"/>
            <w:rPrChange w:id="3224" w:author="Thai" w:date="2016-10-23T23:15:00Z">
              <w:rPr>
                <w:rFonts w:eastAsia="Times New Roman"/>
                <w:lang w:val="vi-VN" w:eastAsia="vi-VN"/>
              </w:rPr>
            </w:rPrChange>
          </w:rPr>
          <w:t xml:space="preserve">những gì mà họ kiểm soát. Và sau đó, thiết kế vòi nước khác nhau sử dụng </w:t>
        </w:r>
        <w:del w:id="3225" w:author="Nguyen Chieu" w:date="2016-11-16T13:49:00Z">
          <w:r w:rsidRPr="00E810B2" w:rsidDel="00956C9D">
            <w:rPr>
              <w:rFonts w:ascii="Times New Roman" w:eastAsia="Times New Roman" w:hAnsi="Times New Roman" w:cs="Times New Roman"/>
              <w:sz w:val="24"/>
              <w:szCs w:val="24"/>
              <w:lang w:val="vi-VN" w:eastAsia="vi-VN"/>
              <w:rPrChange w:id="3226" w:author="Thai" w:date="2016-10-23T23:15:00Z">
                <w:rPr>
                  <w:rFonts w:eastAsia="Times New Roman"/>
                  <w:lang w:val="vi-VN" w:eastAsia="vi-VN"/>
                </w:rPr>
              </w:rPrChange>
            </w:rPr>
            <w:delText xml:space="preserve">khác nhau </w:delText>
          </w:r>
        </w:del>
        <w:r w:rsidRPr="00E810B2">
          <w:rPr>
            <w:rFonts w:ascii="Times New Roman" w:eastAsia="Times New Roman" w:hAnsi="Times New Roman" w:cs="Times New Roman"/>
            <w:sz w:val="24"/>
            <w:szCs w:val="24"/>
            <w:lang w:val="vi-VN" w:eastAsia="vi-VN"/>
            <w:rPrChange w:id="3227" w:author="Thai" w:date="2016-10-23T23:15:00Z">
              <w:rPr>
                <w:rFonts w:eastAsia="Times New Roman"/>
                <w:lang w:val="vi-VN" w:eastAsia="vi-VN"/>
              </w:rPr>
            </w:rPrChange>
          </w:rPr>
          <w:t>các giải pháp</w:t>
        </w:r>
      </w:ins>
      <w:ins w:id="3228" w:author="Nguyen Chieu" w:date="2016-11-16T13:49:00Z">
        <w:r w:rsidR="00956C9D">
          <w:rPr>
            <w:rFonts w:ascii="Times New Roman" w:eastAsia="Times New Roman" w:hAnsi="Times New Roman" w:cs="Times New Roman"/>
            <w:sz w:val="24"/>
            <w:szCs w:val="24"/>
            <w:lang w:eastAsia="vi-VN"/>
          </w:rPr>
          <w:t xml:space="preserve"> khác nhau</w:t>
        </w:r>
      </w:ins>
      <w:ins w:id="3229" w:author="ismail - [2010]" w:date="2016-10-23T19:57:00Z">
        <w:r w:rsidRPr="00E810B2">
          <w:rPr>
            <w:rFonts w:ascii="Times New Roman" w:eastAsia="Times New Roman" w:hAnsi="Times New Roman" w:cs="Times New Roman"/>
            <w:sz w:val="24"/>
            <w:szCs w:val="24"/>
            <w:lang w:val="vi-VN" w:eastAsia="vi-VN"/>
            <w:rPrChange w:id="3230" w:author="Thai" w:date="2016-10-23T23:15:00Z">
              <w:rPr>
                <w:rFonts w:eastAsia="Times New Roman"/>
                <w:lang w:val="vi-VN" w:eastAsia="vi-VN"/>
              </w:rPr>
            </w:rPrChange>
          </w:rPr>
          <w:t xml:space="preserve">. </w:t>
        </w:r>
      </w:ins>
      <w:ins w:id="3231" w:author="Nguyen Chieu" w:date="2016-11-16T13:50:00Z">
        <w:r w:rsidR="00956C9D">
          <w:rPr>
            <w:rFonts w:ascii="Times New Roman" w:hAnsi="Times New Roman" w:cs="Times New Roman"/>
            <w:sz w:val="26"/>
            <w:szCs w:val="26"/>
          </w:rPr>
          <w:t xml:space="preserve">Một điều khiển của </w:t>
        </w:r>
        <w:r w:rsidR="00956C9D">
          <w:rPr>
            <w:rFonts w:ascii="Times New Roman" w:hAnsi="Times New Roman" w:cs="Times New Roman"/>
            <w:sz w:val="26"/>
            <w:szCs w:val="26"/>
          </w:rPr>
          <w:lastRenderedPageBreak/>
          <w:t>vòi nước phải vượt trội bởi vì họ kiểm soát tâm lí về các biến số của quyền lợi người dùng</w:t>
        </w:r>
        <w:r w:rsidR="00956C9D" w:rsidRPr="00956C9D" w:rsidDel="00956C9D">
          <w:rPr>
            <w:rFonts w:ascii="Times New Roman" w:eastAsia="Times New Roman" w:hAnsi="Times New Roman" w:cs="Times New Roman"/>
            <w:sz w:val="24"/>
            <w:szCs w:val="24"/>
            <w:lang w:val="vi-VN" w:eastAsia="vi-VN"/>
          </w:rPr>
          <w:t xml:space="preserve"> </w:t>
        </w:r>
      </w:ins>
      <w:ins w:id="3232" w:author="ismail - [2010]" w:date="2016-10-23T19:57:00Z">
        <w:del w:id="3233" w:author="Nguyen Chieu" w:date="2016-11-16T13:50:00Z">
          <w:r w:rsidRPr="00E810B2" w:rsidDel="00956C9D">
            <w:rPr>
              <w:rFonts w:ascii="Times New Roman" w:eastAsia="Times New Roman" w:hAnsi="Times New Roman" w:cs="Times New Roman"/>
              <w:sz w:val="24"/>
              <w:szCs w:val="24"/>
              <w:lang w:val="vi-VN" w:eastAsia="vi-VN"/>
              <w:rPrChange w:id="3234" w:author="Thai" w:date="2016-10-23T23:15:00Z">
                <w:rPr>
                  <w:rFonts w:eastAsia="Times New Roman"/>
                  <w:lang w:val="vi-VN" w:eastAsia="vi-VN"/>
                </w:rPr>
              </w:rPrChange>
            </w:rPr>
            <w:delText>vòi nước Một kiểm soát phải được cấp trên vì họ kiểm soát các biến tâm lý của lãi suấ</w:delText>
          </w:r>
        </w:del>
        <w:r w:rsidRPr="00E810B2">
          <w:rPr>
            <w:rFonts w:ascii="Times New Roman" w:eastAsia="Times New Roman" w:hAnsi="Times New Roman" w:cs="Times New Roman"/>
            <w:sz w:val="24"/>
            <w:szCs w:val="24"/>
            <w:lang w:val="vi-VN" w:eastAsia="vi-VN"/>
            <w:rPrChange w:id="3235" w:author="Thai" w:date="2016-10-23T23:15:00Z">
              <w:rPr>
                <w:rFonts w:eastAsia="Times New Roman"/>
                <w:lang w:val="vi-VN" w:eastAsia="vi-VN"/>
              </w:rPr>
            </w:rPrChange>
          </w:rPr>
          <w:t>t. Nhưng vì sự thiếu chuẩn hóa và thiết kế vụng về (để gọi nó là "vụng về" đang được loại), họ làm thất bại nhiều người đến nỗi họ có xu hướng</w:t>
        </w:r>
      </w:ins>
      <w:ins w:id="3236" w:author="ismail - [2010]" w:date="2016-10-23T20:17:00Z">
        <w:r w:rsidR="00B05B75" w:rsidRPr="00E810B2">
          <w:rPr>
            <w:rFonts w:ascii="Times New Roman" w:eastAsia="Times New Roman" w:hAnsi="Times New Roman" w:cs="Times New Roman"/>
            <w:color w:val="auto"/>
            <w:sz w:val="24"/>
            <w:szCs w:val="24"/>
            <w:lang w:val="vi-VN" w:eastAsia="vi-VN"/>
            <w:rPrChange w:id="3237" w:author="Thai" w:date="2016-10-23T23:15:00Z">
              <w:rPr>
                <w:color w:val="auto"/>
                <w:lang w:val="vi-VN" w:eastAsia="vi-VN"/>
              </w:rPr>
            </w:rPrChange>
          </w:rPr>
          <w:t xml:space="preserve"> </w:t>
        </w:r>
      </w:ins>
      <w:ins w:id="3238" w:author="ismail - [2010]" w:date="2016-10-23T19:57:00Z">
        <w:r w:rsidRPr="00E810B2">
          <w:rPr>
            <w:rFonts w:ascii="Times New Roman" w:eastAsia="Times New Roman" w:hAnsi="Times New Roman" w:cs="Times New Roman"/>
            <w:sz w:val="24"/>
            <w:szCs w:val="24"/>
            <w:lang w:val="vi-VN" w:eastAsia="vi-VN"/>
            <w:rPrChange w:id="3239" w:author="Thai" w:date="2016-10-23T23:15:00Z">
              <w:rPr>
                <w:rFonts w:eastAsia="Times New Roman"/>
                <w:lang w:val="vi-VN" w:eastAsia="vi-VN"/>
              </w:rPr>
            </w:rPrChange>
          </w:rPr>
          <w:t>để được ghét hơn là họ đang ngưỡng mộ.</w:t>
        </w:r>
      </w:ins>
    </w:p>
    <w:p w:rsidR="00AD7A6C" w:rsidRPr="00E810B2" w:rsidDel="00A46DB1" w:rsidRDefault="00AD7A6C">
      <w:pPr>
        <w:spacing w:line="240" w:lineRule="auto"/>
        <w:ind w:firstLine="720"/>
        <w:jc w:val="both"/>
        <w:rPr>
          <w:del w:id="3240" w:author="Thai" w:date="2016-10-23T23:01:00Z"/>
          <w:rFonts w:ascii="Times New Roman" w:eastAsia="Times New Roman" w:hAnsi="Times New Roman" w:cs="Times New Roman"/>
          <w:sz w:val="24"/>
          <w:szCs w:val="24"/>
          <w:lang w:val="vi-VN" w:eastAsia="vi-VN"/>
        </w:rPr>
        <w:pPrChange w:id="3241" w:author="Thai" w:date="2016-10-23T23:01:00Z">
          <w:pPr>
            <w:spacing w:line="240" w:lineRule="auto"/>
          </w:pPr>
        </w:pPrChange>
      </w:pPr>
      <w:ins w:id="3242" w:author="ismail - [2010]" w:date="2016-10-23T19:57:00Z">
        <w:r w:rsidRPr="00E810B2">
          <w:rPr>
            <w:rFonts w:ascii="Times New Roman" w:eastAsia="Times New Roman" w:hAnsi="Times New Roman" w:cs="Times New Roman"/>
            <w:sz w:val="24"/>
            <w:szCs w:val="24"/>
            <w:lang w:val="vi-VN" w:eastAsia="vi-VN"/>
            <w:rPrChange w:id="3243" w:author="Thai" w:date="2016-10-23T23:15:00Z">
              <w:rPr>
                <w:rFonts w:eastAsia="Times New Roman"/>
                <w:lang w:val="vi-VN" w:eastAsia="vi-VN"/>
              </w:rPr>
            </w:rPrChange>
          </w:rPr>
          <w:t xml:space="preserve">Nhà tắm và thiết kế nhà bếp vòi nước phải được đơn giản, nhưng có thể </w:t>
        </w:r>
        <w:del w:id="3244" w:author="Nguyen Chieu" w:date="2016-11-16T13:51:00Z">
          <w:r w:rsidRPr="00E810B2" w:rsidDel="0045589B">
            <w:rPr>
              <w:rFonts w:ascii="Times New Roman" w:eastAsia="Times New Roman" w:hAnsi="Times New Roman" w:cs="Times New Roman"/>
              <w:sz w:val="24"/>
              <w:szCs w:val="24"/>
              <w:lang w:val="vi-VN" w:eastAsia="vi-VN"/>
              <w:rPrChange w:id="3245" w:author="Thai" w:date="2016-10-23T23:15:00Z">
                <w:rPr>
                  <w:rFonts w:eastAsia="Times New Roman"/>
                  <w:lang w:val="vi-VN" w:eastAsia="vi-VN"/>
                </w:rPr>
              </w:rPrChange>
            </w:rPr>
            <w:delText>tính hung</w:delText>
          </w:r>
        </w:del>
      </w:ins>
      <w:ins w:id="3246" w:author="ismail - [2010]" w:date="2016-10-23T21:02:00Z">
        <w:del w:id="3247" w:author="Nguyen Chieu" w:date="2016-11-16T13:51:00Z">
          <w:r w:rsidR="0052482D" w:rsidRPr="00E810B2" w:rsidDel="0045589B">
            <w:rPr>
              <w:rFonts w:ascii="Times New Roman" w:eastAsia="Times New Roman" w:hAnsi="Times New Roman" w:cs="Times New Roman"/>
              <w:color w:val="auto"/>
              <w:sz w:val="24"/>
              <w:szCs w:val="24"/>
              <w:lang w:val="vi-VN" w:eastAsia="vi-VN"/>
              <w:rPrChange w:id="3248" w:author="Thai" w:date="2016-10-23T23:15:00Z">
                <w:rPr>
                  <w:rFonts w:ascii="Times New Roman" w:eastAsia="Times New Roman" w:hAnsi="Times New Roman" w:cs="Times New Roman"/>
                  <w:color w:val="auto"/>
                  <w:sz w:val="24"/>
                  <w:szCs w:val="24"/>
                  <w:lang w:eastAsia="vi-VN"/>
                </w:rPr>
              </w:rPrChange>
            </w:rPr>
            <w:delText xml:space="preserve"> </w:delText>
          </w:r>
        </w:del>
      </w:ins>
      <w:ins w:id="3249" w:author="ismail - [2010]" w:date="2016-10-23T19:57:00Z">
        <w:del w:id="3250" w:author="Nguyen Chieu" w:date="2016-11-16T13:51:00Z">
          <w:r w:rsidRPr="00E810B2" w:rsidDel="0045589B">
            <w:rPr>
              <w:rFonts w:ascii="Times New Roman" w:eastAsia="Times New Roman" w:hAnsi="Times New Roman" w:cs="Times New Roman"/>
              <w:sz w:val="24"/>
              <w:szCs w:val="24"/>
              <w:lang w:val="vi-VN" w:eastAsia="vi-VN"/>
              <w:rPrChange w:id="3251" w:author="Thai" w:date="2016-10-23T23:15:00Z">
                <w:rPr>
                  <w:rFonts w:eastAsia="Times New Roman"/>
                  <w:lang w:val="vi-VN" w:eastAsia="vi-VN"/>
                </w:rPr>
              </w:rPrChange>
            </w:rPr>
            <w:delText>trễ</w:delText>
          </w:r>
        </w:del>
      </w:ins>
      <w:ins w:id="3252" w:author="Nguyen Chieu" w:date="2016-11-16T13:51:00Z">
        <w:r w:rsidR="0045589B">
          <w:rPr>
            <w:rFonts w:ascii="Times New Roman" w:eastAsia="Times New Roman" w:hAnsi="Times New Roman" w:cs="Times New Roman"/>
            <w:sz w:val="24"/>
            <w:szCs w:val="24"/>
            <w:lang w:eastAsia="vi-VN"/>
          </w:rPr>
          <w:t>vi phạm</w:t>
        </w:r>
      </w:ins>
      <w:ins w:id="3253" w:author="ismail - [2010]" w:date="2016-10-23T19:57:00Z">
        <w:r w:rsidRPr="00E810B2">
          <w:rPr>
            <w:rFonts w:ascii="Times New Roman" w:eastAsia="Times New Roman" w:hAnsi="Times New Roman" w:cs="Times New Roman"/>
            <w:sz w:val="24"/>
            <w:szCs w:val="24"/>
            <w:lang w:val="vi-VN" w:eastAsia="vi-VN"/>
            <w:rPrChange w:id="3254" w:author="Thai" w:date="2016-10-23T23:15:00Z">
              <w:rPr>
                <w:rFonts w:eastAsia="Times New Roman"/>
                <w:lang w:val="vi-VN" w:eastAsia="vi-VN"/>
              </w:rPr>
            </w:rPrChange>
          </w:rPr>
          <w:t xml:space="preserve"> nhiều nguyên tắc thiết kế, bao gồm:</w:t>
        </w:r>
      </w:ins>
    </w:p>
    <w:p w:rsidR="00A46DB1" w:rsidRPr="00E810B2" w:rsidRDefault="00A46DB1">
      <w:pPr>
        <w:spacing w:line="240" w:lineRule="auto"/>
        <w:ind w:firstLine="720"/>
        <w:jc w:val="both"/>
        <w:rPr>
          <w:ins w:id="3255" w:author="Thai" w:date="2016-10-23T23:01:00Z"/>
          <w:rFonts w:ascii="Times New Roman" w:eastAsia="Times New Roman" w:hAnsi="Times New Roman" w:cs="Times New Roman"/>
          <w:color w:val="auto"/>
          <w:sz w:val="24"/>
          <w:szCs w:val="24"/>
          <w:lang w:val="vi-VN" w:eastAsia="vi-VN"/>
        </w:rPr>
        <w:pPrChange w:id="3256" w:author="Thai" w:date="2016-10-23T23:01:00Z">
          <w:pPr>
            <w:spacing w:line="240" w:lineRule="auto"/>
            <w:ind w:left="720"/>
          </w:pPr>
        </w:pPrChange>
      </w:pPr>
    </w:p>
    <w:p w:rsidR="00961EFC" w:rsidRDefault="00961EFC" w:rsidP="00961EFC">
      <w:pPr>
        <w:pStyle w:val="ListParagraph"/>
        <w:numPr>
          <w:ilvl w:val="0"/>
          <w:numId w:val="18"/>
        </w:numPr>
        <w:spacing w:after="160" w:line="259" w:lineRule="auto"/>
        <w:jc w:val="both"/>
        <w:rPr>
          <w:ins w:id="3257" w:author="Nguyen Chieu" w:date="2016-11-16T13:51:00Z"/>
          <w:rFonts w:ascii="Times New Roman" w:hAnsi="Times New Roman" w:cs="Times New Roman"/>
          <w:sz w:val="26"/>
          <w:szCs w:val="26"/>
        </w:rPr>
      </w:pPr>
      <w:ins w:id="3258" w:author="Nguyen Chieu" w:date="2016-11-16T13:51:00Z">
        <w:r>
          <w:rPr>
            <w:rFonts w:ascii="Times New Roman" w:hAnsi="Times New Roman" w:cs="Times New Roman"/>
            <w:sz w:val="26"/>
            <w:szCs w:val="26"/>
          </w:rPr>
          <w:t>Có thể nhìn thấy affordances và</w:t>
        </w:r>
        <w:r w:rsidRPr="002F2DDA">
          <w:rPr>
            <w:rFonts w:ascii="Times New Roman" w:hAnsi="Times New Roman" w:cs="Times New Roman"/>
            <w:sz w:val="26"/>
            <w:szCs w:val="26"/>
          </w:rPr>
          <w:t xml:space="preserve"> signifier</w:t>
        </w:r>
        <w:r>
          <w:rPr>
            <w:rFonts w:ascii="Times New Roman" w:hAnsi="Times New Roman" w:cs="Times New Roman"/>
            <w:sz w:val="26"/>
            <w:szCs w:val="26"/>
          </w:rPr>
          <w:t>s</w:t>
        </w:r>
      </w:ins>
    </w:p>
    <w:p w:rsidR="00AD7A6C" w:rsidRPr="00E810B2" w:rsidDel="00961EFC" w:rsidRDefault="00AD7A6C">
      <w:pPr>
        <w:pStyle w:val="ListParagraph"/>
        <w:numPr>
          <w:ilvl w:val="0"/>
          <w:numId w:val="18"/>
        </w:numPr>
        <w:spacing w:line="240" w:lineRule="auto"/>
        <w:jc w:val="both"/>
        <w:rPr>
          <w:del w:id="3259" w:author="Nguyen Chieu" w:date="2016-11-16T13:51:00Z"/>
          <w:rFonts w:ascii="Times New Roman" w:eastAsia="Times New Roman" w:hAnsi="Times New Roman" w:cs="Times New Roman"/>
          <w:color w:val="auto"/>
          <w:sz w:val="24"/>
          <w:szCs w:val="24"/>
          <w:lang w:val="vi-VN" w:eastAsia="vi-VN"/>
          <w:rPrChange w:id="3260" w:author="Thai" w:date="2016-10-23T23:15:00Z">
            <w:rPr>
              <w:del w:id="3261" w:author="Nguyen Chieu" w:date="2016-11-16T13:51:00Z"/>
              <w:rFonts w:ascii="Times New Roman" w:eastAsia="Times New Roman" w:hAnsi="Times New Roman" w:cs="Times New Roman"/>
              <w:sz w:val="24"/>
              <w:szCs w:val="24"/>
              <w:lang w:val="vi-VN" w:eastAsia="vi-VN"/>
            </w:rPr>
          </w:rPrChange>
        </w:rPr>
        <w:pPrChange w:id="3262" w:author="Thai" w:date="2016-10-23T23:02:00Z">
          <w:pPr>
            <w:spacing w:line="240" w:lineRule="auto"/>
          </w:pPr>
        </w:pPrChange>
      </w:pPr>
      <w:ins w:id="3263" w:author="ismail - [2010]" w:date="2016-10-23T19:57:00Z">
        <w:del w:id="3264" w:author="Nguyen Chieu" w:date="2016-11-16T13:51:00Z">
          <w:r w:rsidRPr="00E810B2" w:rsidDel="00961EFC">
            <w:rPr>
              <w:rFonts w:ascii="Times New Roman" w:eastAsia="Times New Roman" w:hAnsi="Times New Roman" w:cs="Times New Roman"/>
              <w:sz w:val="24"/>
              <w:szCs w:val="24"/>
              <w:lang w:val="vi-VN" w:eastAsia="vi-VN"/>
              <w:rPrChange w:id="3265" w:author="Thai" w:date="2016-10-23T23:15:00Z">
                <w:rPr>
                  <w:rFonts w:eastAsia="Times New Roman"/>
                  <w:lang w:val="vi-VN" w:eastAsia="vi-VN"/>
                </w:rPr>
              </w:rPrChange>
            </w:rPr>
            <w:delText xml:space="preserve">affordances </w:delText>
          </w:r>
        </w:del>
      </w:ins>
      <w:ins w:id="3266" w:author="ismail - [2010]" w:date="2016-10-23T20:18:00Z">
        <w:del w:id="3267" w:author="Nguyen Chieu" w:date="2016-11-16T13:51:00Z">
          <w:r w:rsidR="00B05B75" w:rsidRPr="00E810B2" w:rsidDel="00961EFC">
            <w:rPr>
              <w:rFonts w:ascii="Times New Roman" w:eastAsia="Times New Roman" w:hAnsi="Times New Roman" w:cs="Times New Roman"/>
              <w:sz w:val="24"/>
              <w:szCs w:val="24"/>
              <w:lang w:val="vi-VN" w:eastAsia="vi-VN"/>
              <w:rPrChange w:id="3268" w:author="Thai" w:date="2016-10-23T23:15:00Z">
                <w:rPr>
                  <w:lang w:val="vi-VN" w:eastAsia="vi-VN"/>
                </w:rPr>
              </w:rPrChange>
            </w:rPr>
            <w:delText>visible</w:delText>
          </w:r>
        </w:del>
      </w:ins>
      <w:ins w:id="3269" w:author="ismail - [2010]" w:date="2016-10-23T19:57:00Z">
        <w:del w:id="3270" w:author="Nguyen Chieu" w:date="2016-11-16T13:51:00Z">
          <w:r w:rsidRPr="00E810B2" w:rsidDel="00961EFC">
            <w:rPr>
              <w:rFonts w:ascii="Times New Roman" w:eastAsia="Times New Roman" w:hAnsi="Times New Roman" w:cs="Times New Roman"/>
              <w:sz w:val="24"/>
              <w:szCs w:val="24"/>
              <w:lang w:val="vi-VN" w:eastAsia="vi-VN"/>
              <w:rPrChange w:id="3271" w:author="Thai" w:date="2016-10-23T23:15:00Z">
                <w:rPr>
                  <w:rFonts w:eastAsia="Times New Roman"/>
                  <w:lang w:val="vi-VN" w:eastAsia="vi-VN"/>
                </w:rPr>
              </w:rPrChange>
            </w:rPr>
            <w:delText xml:space="preserve"> và signifiers</w:delText>
          </w:r>
        </w:del>
      </w:ins>
    </w:p>
    <w:p w:rsidR="00A46DB1" w:rsidRPr="00E810B2" w:rsidRDefault="00A46DB1">
      <w:pPr>
        <w:pStyle w:val="ListParagraph"/>
        <w:numPr>
          <w:ilvl w:val="0"/>
          <w:numId w:val="18"/>
        </w:numPr>
        <w:spacing w:line="240" w:lineRule="auto"/>
        <w:jc w:val="both"/>
        <w:rPr>
          <w:ins w:id="3272" w:author="Thai" w:date="2016-10-23T23:02:00Z"/>
          <w:rFonts w:ascii="Times New Roman" w:eastAsia="Times New Roman" w:hAnsi="Times New Roman" w:cs="Times New Roman"/>
          <w:color w:val="auto"/>
          <w:sz w:val="24"/>
          <w:szCs w:val="24"/>
          <w:lang w:val="vi-VN" w:eastAsia="vi-VN"/>
          <w:rPrChange w:id="3273" w:author="Thai" w:date="2016-10-23T23:15:00Z">
            <w:rPr>
              <w:ins w:id="3274" w:author="Thai" w:date="2016-10-23T23:02:00Z"/>
              <w:color w:val="auto"/>
              <w:lang w:val="vi-VN" w:eastAsia="vi-VN"/>
            </w:rPr>
          </w:rPrChange>
        </w:rPr>
        <w:pPrChange w:id="3275" w:author="Thai" w:date="2016-10-23T23:01:00Z">
          <w:pPr>
            <w:spacing w:line="240" w:lineRule="auto"/>
          </w:pPr>
        </w:pPrChange>
      </w:pPr>
    </w:p>
    <w:p w:rsidR="00AD7A6C" w:rsidRPr="00E810B2" w:rsidDel="00A46DB1" w:rsidRDefault="00AD7A6C">
      <w:pPr>
        <w:pStyle w:val="ListParagraph"/>
        <w:numPr>
          <w:ilvl w:val="0"/>
          <w:numId w:val="18"/>
        </w:numPr>
        <w:spacing w:line="240" w:lineRule="auto"/>
        <w:jc w:val="both"/>
        <w:rPr>
          <w:del w:id="3276" w:author="Thai" w:date="2016-10-23T23:02:00Z"/>
          <w:rFonts w:ascii="Times New Roman" w:eastAsia="Times New Roman" w:hAnsi="Times New Roman" w:cs="Times New Roman"/>
          <w:color w:val="auto"/>
          <w:sz w:val="24"/>
          <w:szCs w:val="24"/>
          <w:lang w:val="vi-VN" w:eastAsia="vi-VN"/>
          <w:rPrChange w:id="3277" w:author="Thai" w:date="2016-10-23T23:15:00Z">
            <w:rPr>
              <w:del w:id="3278" w:author="Thai" w:date="2016-10-23T23:02:00Z"/>
              <w:rFonts w:ascii="Times New Roman" w:eastAsia="Times New Roman" w:hAnsi="Times New Roman" w:cs="Times New Roman"/>
              <w:sz w:val="24"/>
              <w:szCs w:val="24"/>
              <w:lang w:val="vi-VN" w:eastAsia="vi-VN"/>
            </w:rPr>
          </w:rPrChange>
        </w:rPr>
        <w:pPrChange w:id="3279" w:author="Thai" w:date="2016-10-23T23:02:00Z">
          <w:pPr>
            <w:spacing w:line="240" w:lineRule="auto"/>
          </w:pPr>
        </w:pPrChange>
      </w:pPr>
      <w:ins w:id="3280" w:author="ismail - [2010]" w:date="2016-10-23T19:57:00Z">
        <w:r w:rsidRPr="00E810B2">
          <w:rPr>
            <w:rFonts w:ascii="Times New Roman" w:eastAsia="Times New Roman" w:hAnsi="Times New Roman" w:cs="Times New Roman"/>
            <w:sz w:val="24"/>
            <w:szCs w:val="24"/>
            <w:lang w:val="vi-VN" w:eastAsia="vi-VN"/>
            <w:rPrChange w:id="3281" w:author="Thai" w:date="2016-10-23T23:15:00Z">
              <w:rPr>
                <w:rFonts w:eastAsia="Times New Roman"/>
                <w:lang w:val="vi-VN" w:eastAsia="vi-VN"/>
              </w:rPr>
            </w:rPrChange>
          </w:rPr>
          <w:t>Khả năng khám phá</w:t>
        </w:r>
      </w:ins>
    </w:p>
    <w:p w:rsidR="00A46DB1" w:rsidRPr="00E810B2" w:rsidRDefault="00A46DB1">
      <w:pPr>
        <w:pStyle w:val="ListParagraph"/>
        <w:numPr>
          <w:ilvl w:val="0"/>
          <w:numId w:val="18"/>
        </w:numPr>
        <w:spacing w:line="240" w:lineRule="auto"/>
        <w:jc w:val="both"/>
        <w:rPr>
          <w:ins w:id="3282" w:author="Thai" w:date="2016-10-23T23:02:00Z"/>
          <w:rFonts w:ascii="Times New Roman" w:eastAsia="Times New Roman" w:hAnsi="Times New Roman" w:cs="Times New Roman"/>
          <w:color w:val="auto"/>
          <w:sz w:val="24"/>
          <w:szCs w:val="24"/>
          <w:lang w:val="vi-VN" w:eastAsia="vi-VN"/>
          <w:rPrChange w:id="3283" w:author="Thai" w:date="2016-10-23T23:15:00Z">
            <w:rPr>
              <w:ins w:id="3284" w:author="Thai" w:date="2016-10-23T23:02:00Z"/>
              <w:color w:val="auto"/>
              <w:lang w:val="vi-VN" w:eastAsia="vi-VN"/>
            </w:rPr>
          </w:rPrChange>
        </w:rPr>
        <w:pPrChange w:id="3285" w:author="Thai" w:date="2016-10-23T23:02:00Z">
          <w:pPr>
            <w:spacing w:line="240" w:lineRule="auto"/>
          </w:pPr>
        </w:pPrChange>
      </w:pPr>
    </w:p>
    <w:p w:rsidR="00AD7A6C" w:rsidRPr="00E810B2" w:rsidRDefault="00AD7A6C">
      <w:pPr>
        <w:pStyle w:val="ListParagraph"/>
        <w:numPr>
          <w:ilvl w:val="0"/>
          <w:numId w:val="18"/>
        </w:numPr>
        <w:spacing w:line="240" w:lineRule="auto"/>
        <w:jc w:val="both"/>
        <w:rPr>
          <w:ins w:id="3286" w:author="Thai" w:date="2016-10-23T23:02:00Z"/>
          <w:rFonts w:ascii="Times New Roman" w:eastAsia="Times New Roman" w:hAnsi="Times New Roman" w:cs="Times New Roman"/>
          <w:color w:val="auto"/>
          <w:sz w:val="24"/>
          <w:szCs w:val="24"/>
          <w:lang w:val="vi-VN" w:eastAsia="vi-VN"/>
          <w:rPrChange w:id="3287" w:author="Thai" w:date="2016-10-23T23:15:00Z">
            <w:rPr>
              <w:ins w:id="3288" w:author="Thai" w:date="2016-10-23T23:02:00Z"/>
              <w:rFonts w:ascii="Times New Roman" w:eastAsia="Times New Roman" w:hAnsi="Times New Roman" w:cs="Times New Roman"/>
              <w:sz w:val="24"/>
              <w:szCs w:val="24"/>
              <w:lang w:val="vi-VN" w:eastAsia="vi-VN"/>
            </w:rPr>
          </w:rPrChange>
        </w:rPr>
        <w:pPrChange w:id="3289" w:author="Thai" w:date="2016-10-23T23:02:00Z">
          <w:pPr>
            <w:spacing w:line="240" w:lineRule="auto"/>
          </w:pPr>
        </w:pPrChange>
      </w:pPr>
      <w:ins w:id="3290" w:author="ismail - [2010]" w:date="2016-10-23T19:57:00Z">
        <w:r w:rsidRPr="00E810B2">
          <w:rPr>
            <w:rFonts w:ascii="Times New Roman" w:eastAsia="Times New Roman" w:hAnsi="Times New Roman" w:cs="Times New Roman"/>
            <w:sz w:val="24"/>
            <w:szCs w:val="24"/>
            <w:lang w:val="vi-VN" w:eastAsia="vi-VN"/>
            <w:rPrChange w:id="3291" w:author="Thai" w:date="2016-10-23T23:15:00Z">
              <w:rPr>
                <w:rFonts w:eastAsia="Times New Roman"/>
                <w:lang w:val="vi-VN" w:eastAsia="vi-VN"/>
              </w:rPr>
            </w:rPrChange>
          </w:rPr>
          <w:t>Cấp thiết của thông tin phản hồi</w:t>
        </w:r>
      </w:ins>
    </w:p>
    <w:p w:rsidR="000D2912" w:rsidRPr="00E810B2" w:rsidDel="004C5F63" w:rsidRDefault="000D2912">
      <w:pPr>
        <w:spacing w:line="240" w:lineRule="auto"/>
        <w:ind w:firstLine="720"/>
        <w:jc w:val="both"/>
        <w:rPr>
          <w:ins w:id="3292" w:author="Thai" w:date="2016-10-23T23:02:00Z"/>
          <w:moveFrom w:id="3293" w:author="James Wolpert" w:date="2016-10-23T23:29:00Z"/>
          <w:rFonts w:ascii="Times New Roman" w:eastAsia="Times New Roman" w:hAnsi="Times New Roman" w:cs="Times New Roman"/>
          <w:color w:val="auto"/>
          <w:sz w:val="24"/>
          <w:szCs w:val="24"/>
          <w:lang w:val="vi-VN" w:eastAsia="vi-VN"/>
        </w:rPr>
        <w:pPrChange w:id="3294" w:author="Thai" w:date="2016-10-23T23:02:00Z">
          <w:pPr>
            <w:spacing w:line="240" w:lineRule="auto"/>
          </w:pPr>
        </w:pPrChange>
      </w:pPr>
      <w:moveFromRangeStart w:id="3295" w:author="James Wolpert" w:date="2016-10-23T23:29:00Z" w:name="move465028674"/>
      <w:moveFrom w:id="3296" w:author="James Wolpert" w:date="2016-10-23T23:29:00Z">
        <w:ins w:id="3297" w:author="Thai" w:date="2016-10-23T23:02:00Z">
          <w:r w:rsidRPr="00E810B2" w:rsidDel="004C5F63">
            <w:rPr>
              <w:rFonts w:ascii="Times New Roman" w:eastAsia="Times New Roman" w:hAnsi="Times New Roman" w:cs="Times New Roman"/>
              <w:color w:val="auto"/>
              <w:sz w:val="24"/>
              <w:szCs w:val="24"/>
              <w:lang w:val="vi-VN" w:eastAsia="vi-VN"/>
            </w:rPr>
            <w:t>Cuối cùng, nhiều vi phạm các nguyên tắc của sự tuyệt vọng:</w:t>
          </w:r>
        </w:ins>
      </w:moveFrom>
    </w:p>
    <w:p w:rsidR="000F4544" w:rsidRDefault="000F4544" w:rsidP="000F4544">
      <w:pPr>
        <w:pStyle w:val="ListParagraph"/>
        <w:numPr>
          <w:ilvl w:val="0"/>
          <w:numId w:val="19"/>
        </w:numPr>
        <w:spacing w:after="160" w:line="259" w:lineRule="auto"/>
        <w:jc w:val="both"/>
        <w:rPr>
          <w:ins w:id="3298" w:author="Nguyen Chieu" w:date="2016-11-16T13:52:00Z"/>
          <w:rFonts w:ascii="Times New Roman" w:hAnsi="Times New Roman" w:cs="Times New Roman"/>
          <w:sz w:val="26"/>
          <w:szCs w:val="26"/>
        </w:rPr>
      </w:pPr>
      <w:ins w:id="3299" w:author="Nguyen Chieu" w:date="2016-11-16T13:52:00Z">
        <w:r>
          <w:rPr>
            <w:rFonts w:ascii="Times New Roman" w:hAnsi="Times New Roman" w:cs="Times New Roman"/>
            <w:sz w:val="26"/>
            <w:szCs w:val="26"/>
          </w:rPr>
          <w:t>Nếu vẫn thất bại, làm đúng tiêu chuẩn.</w:t>
        </w:r>
      </w:ins>
    </w:p>
    <w:p w:rsidR="000D2912" w:rsidRPr="00E810B2" w:rsidDel="000F4544" w:rsidRDefault="000D2912">
      <w:pPr>
        <w:pStyle w:val="ListParagraph"/>
        <w:numPr>
          <w:ilvl w:val="0"/>
          <w:numId w:val="19"/>
        </w:numPr>
        <w:spacing w:line="240" w:lineRule="auto"/>
        <w:jc w:val="both"/>
        <w:rPr>
          <w:ins w:id="3300" w:author="Thai" w:date="2016-10-23T23:03:00Z"/>
          <w:del w:id="3301" w:author="Nguyen Chieu" w:date="2016-11-16T13:52:00Z"/>
          <w:moveFrom w:id="3302" w:author="James Wolpert" w:date="2016-10-23T23:29:00Z"/>
          <w:rFonts w:ascii="Times New Roman" w:eastAsia="Times New Roman" w:hAnsi="Times New Roman" w:cs="Times New Roman"/>
          <w:color w:val="auto"/>
          <w:sz w:val="24"/>
          <w:szCs w:val="24"/>
          <w:lang w:val="vi-VN" w:eastAsia="vi-VN"/>
        </w:rPr>
        <w:pPrChange w:id="3303" w:author="Thai" w:date="2016-10-23T23:02:00Z">
          <w:pPr>
            <w:spacing w:line="240" w:lineRule="auto"/>
          </w:pPr>
        </w:pPrChange>
      </w:pPr>
      <w:moveFrom w:id="3304" w:author="James Wolpert" w:date="2016-10-23T23:29:00Z">
        <w:ins w:id="3305" w:author="Thai" w:date="2016-10-23T23:02:00Z">
          <w:del w:id="3306" w:author="Nguyen Chieu" w:date="2016-11-16T13:52:00Z">
            <w:r w:rsidRPr="00E810B2" w:rsidDel="000F4544">
              <w:rPr>
                <w:rFonts w:ascii="Times New Roman" w:eastAsia="Times New Roman" w:hAnsi="Times New Roman" w:cs="Times New Roman"/>
                <w:color w:val="auto"/>
                <w:sz w:val="24"/>
                <w:szCs w:val="24"/>
                <w:lang w:val="vi-VN" w:eastAsia="vi-VN"/>
                <w:rPrChange w:id="3307" w:author="Thai" w:date="2016-10-23T23:15:00Z">
                  <w:rPr>
                    <w:lang w:val="vi-VN" w:eastAsia="vi-VN"/>
                  </w:rPr>
                </w:rPrChange>
              </w:rPr>
              <w:delText xml:space="preserve">Nuu vẫn thất bại, làm đúng </w:delText>
            </w:r>
          </w:del>
        </w:ins>
      </w:moveFrom>
    </w:p>
    <w:p w:rsidR="00614870" w:rsidRPr="00E810B2" w:rsidDel="004C5F63" w:rsidRDefault="00614870">
      <w:pPr>
        <w:spacing w:line="240" w:lineRule="auto"/>
        <w:ind w:firstLine="720"/>
        <w:jc w:val="both"/>
        <w:rPr>
          <w:ins w:id="3308" w:author="Thai" w:date="2016-10-23T23:04:00Z"/>
          <w:moveFrom w:id="3309" w:author="James Wolpert" w:date="2016-10-23T23:29:00Z"/>
          <w:rFonts w:ascii="Times New Roman" w:eastAsia="Times New Roman" w:hAnsi="Times New Roman" w:cs="Times New Roman"/>
          <w:color w:val="auto"/>
          <w:sz w:val="24"/>
          <w:szCs w:val="24"/>
          <w:lang w:val="vi-VN" w:eastAsia="vi-VN"/>
        </w:rPr>
        <w:pPrChange w:id="3310" w:author="Thai" w:date="2016-10-23T23:03:00Z">
          <w:pPr>
            <w:spacing w:line="240" w:lineRule="auto"/>
          </w:pPr>
        </w:pPrChange>
      </w:pPr>
      <w:moveFrom w:id="3311" w:author="James Wolpert" w:date="2016-10-23T23:29:00Z">
        <w:ins w:id="3312" w:author="Thai" w:date="2016-10-23T23:03:00Z">
          <w:r w:rsidRPr="00E810B2" w:rsidDel="004C5F63">
            <w:rPr>
              <w:rFonts w:ascii="Times New Roman" w:eastAsia="Times New Roman" w:hAnsi="Times New Roman" w:cs="Times New Roman"/>
              <w:color w:val="auto"/>
              <w:sz w:val="24"/>
              <w:szCs w:val="24"/>
              <w:lang w:val="vi-VN" w:eastAsia="vi-VN"/>
            </w:rPr>
            <w:t>Tiêu chuẩn thực sự là nguyên tắc cơ bản của sự tuyệt vọng: khi không có giải pháp nào khác</w:t>
          </w:r>
        </w:ins>
      </w:moveFrom>
      <w:ins w:id="3313" w:author="Nguyen Chieu" w:date="2016-11-16T13:53:00Z">
        <w:r w:rsidR="000F4544">
          <w:rPr>
            <w:rFonts w:ascii="Times New Roman" w:eastAsia="Times New Roman" w:hAnsi="Times New Roman" w:cs="Times New Roman"/>
            <w:color w:val="auto"/>
            <w:sz w:val="24"/>
            <w:szCs w:val="24"/>
            <w:lang w:eastAsia="vi-VN"/>
          </w:rPr>
          <w:t xml:space="preserve"> có thể</w:t>
        </w:r>
      </w:ins>
      <w:moveFrom w:id="3314" w:author="James Wolpert" w:date="2016-10-23T23:29:00Z">
        <w:ins w:id="3315" w:author="Thai" w:date="2016-10-23T23:03:00Z">
          <w:r w:rsidRPr="00E810B2" w:rsidDel="004C5F63">
            <w:rPr>
              <w:rFonts w:ascii="Times New Roman" w:eastAsia="Times New Roman" w:hAnsi="Times New Roman" w:cs="Times New Roman"/>
              <w:color w:val="auto"/>
              <w:sz w:val="24"/>
              <w:szCs w:val="24"/>
              <w:lang w:val="vi-VN" w:eastAsia="vi-VN"/>
            </w:rPr>
            <w:t xml:space="preserve"> xuất hiện</w:t>
          </w:r>
          <w:del w:id="3316" w:author="Nguyen Chieu" w:date="2016-11-16T13:53:00Z">
            <w:r w:rsidRPr="00E810B2" w:rsidDel="000F4544">
              <w:rPr>
                <w:rFonts w:ascii="Times New Roman" w:eastAsia="Times New Roman" w:hAnsi="Times New Roman" w:cs="Times New Roman"/>
                <w:color w:val="auto"/>
                <w:sz w:val="24"/>
                <w:szCs w:val="24"/>
                <w:lang w:val="vi-VN" w:eastAsia="vi-VN"/>
              </w:rPr>
              <w:delText xml:space="preserve"> có thể</w:delText>
            </w:r>
          </w:del>
          <w:r w:rsidRPr="00E810B2" w:rsidDel="004C5F63">
            <w:rPr>
              <w:rFonts w:ascii="Times New Roman" w:eastAsia="Times New Roman" w:hAnsi="Times New Roman" w:cs="Times New Roman"/>
              <w:color w:val="auto"/>
              <w:sz w:val="24"/>
              <w:szCs w:val="24"/>
              <w:lang w:val="vi-VN" w:eastAsia="vi-VN"/>
            </w:rPr>
            <w:t xml:space="preserve">, chỉ đơn giản là thiết kế tất cả mọi thứ cùng một cách, để mọi người chỉ phải học một lần. Nếu tất cả các nhà sản xuất vòi nước có thể đồng ý về một bộ tiêu chuẩn của chuyển động để kiểm soát </w:t>
          </w:r>
          <w:del w:id="3317" w:author="Nguyen Chieu" w:date="2016-11-16T13:55:00Z">
            <w:r w:rsidRPr="00E810B2" w:rsidDel="001365F8">
              <w:rPr>
                <w:rFonts w:ascii="Times New Roman" w:eastAsia="Times New Roman" w:hAnsi="Times New Roman" w:cs="Times New Roman"/>
                <w:color w:val="auto"/>
                <w:sz w:val="24"/>
                <w:szCs w:val="24"/>
                <w:lang w:val="vi-VN" w:eastAsia="vi-VN"/>
              </w:rPr>
              <w:delText xml:space="preserve">số </w:delText>
            </w:r>
          </w:del>
          <w:r w:rsidRPr="00E810B2" w:rsidDel="004C5F63">
            <w:rPr>
              <w:rFonts w:ascii="Times New Roman" w:eastAsia="Times New Roman" w:hAnsi="Times New Roman" w:cs="Times New Roman"/>
              <w:color w:val="auto"/>
              <w:sz w:val="24"/>
              <w:szCs w:val="24"/>
              <w:lang w:val="vi-VN" w:eastAsia="vi-VN"/>
            </w:rPr>
            <w:t>lượng</w:t>
          </w:r>
        </w:ins>
      </w:moveFrom>
      <w:ins w:id="3318" w:author="Nguyen Chieu" w:date="2016-11-16T13:55:00Z">
        <w:r w:rsidR="001365F8">
          <w:rPr>
            <w:rFonts w:ascii="Times New Roman" w:eastAsia="Times New Roman" w:hAnsi="Times New Roman" w:cs="Times New Roman"/>
            <w:color w:val="auto"/>
            <w:sz w:val="24"/>
            <w:szCs w:val="24"/>
            <w:lang w:eastAsia="vi-VN"/>
          </w:rPr>
          <w:t xml:space="preserve"> nước</w:t>
        </w:r>
      </w:ins>
      <w:moveFrom w:id="3319" w:author="James Wolpert" w:date="2016-10-23T23:29:00Z">
        <w:ins w:id="3320" w:author="Thai" w:date="2016-10-23T23:03:00Z">
          <w:r w:rsidRPr="00E810B2" w:rsidDel="004C5F63">
            <w:rPr>
              <w:rFonts w:ascii="Times New Roman" w:eastAsia="Times New Roman" w:hAnsi="Times New Roman" w:cs="Times New Roman"/>
              <w:color w:val="auto"/>
              <w:sz w:val="24"/>
              <w:szCs w:val="24"/>
              <w:lang w:val="vi-VN" w:eastAsia="vi-VN"/>
            </w:rPr>
            <w:t xml:space="preserve"> và nhiệt độ (</w:t>
          </w:r>
        </w:ins>
      </w:moveFrom>
      <w:ins w:id="3321" w:author="Nguyen Chieu" w:date="2016-11-16T13:56:00Z">
        <w:r w:rsidR="001365F8">
          <w:rPr>
            <w:rFonts w:ascii="Times New Roman" w:hAnsi="Times New Roman" w:cs="Times New Roman"/>
            <w:sz w:val="26"/>
            <w:szCs w:val="26"/>
          </w:rPr>
          <w:t>Điều khiển lượng nước lên xuống như thế nào – Lên có nghĩa là tăng, Điều khiển nhiệt độ trái phải như thế nào – Trái có nghĩa là nóng</w:t>
        </w:r>
        <w:r w:rsidR="001365F8" w:rsidRPr="00E810B2" w:rsidDel="001365F8">
          <w:rPr>
            <w:rFonts w:ascii="Times New Roman" w:eastAsia="Times New Roman" w:hAnsi="Times New Roman" w:cs="Times New Roman"/>
            <w:color w:val="auto"/>
            <w:sz w:val="24"/>
            <w:szCs w:val="24"/>
            <w:lang w:val="vi-VN" w:eastAsia="vi-VN"/>
          </w:rPr>
          <w:t xml:space="preserve"> </w:t>
        </w:r>
      </w:ins>
      <w:moveFrom w:id="3322" w:author="James Wolpert" w:date="2016-10-23T23:29:00Z">
        <w:ins w:id="3323" w:author="Thai" w:date="2016-10-23T23:03:00Z">
          <w:del w:id="3324" w:author="Nguyen Chieu" w:date="2016-11-16T13:55:00Z">
            <w:r w:rsidRPr="00E810B2" w:rsidDel="001365F8">
              <w:rPr>
                <w:rFonts w:ascii="Times New Roman" w:eastAsia="Times New Roman" w:hAnsi="Times New Roman" w:cs="Times New Roman"/>
                <w:color w:val="auto"/>
                <w:sz w:val="24"/>
                <w:szCs w:val="24"/>
                <w:lang w:val="vi-VN" w:eastAsia="vi-VN"/>
              </w:rPr>
              <w:delText>làm thế nào về lên và xuống để kiểm soát lượng-up có nghĩa là gia tăng và trái và phải để kiểm soát nhiệt độ, bên trái có nghĩa là nóng?</w:delText>
            </w:r>
          </w:del>
          <w:r w:rsidRPr="00E810B2" w:rsidDel="004C5F63">
            <w:rPr>
              <w:rFonts w:ascii="Times New Roman" w:eastAsia="Times New Roman" w:hAnsi="Times New Roman" w:cs="Times New Roman"/>
              <w:color w:val="auto"/>
              <w:sz w:val="24"/>
              <w:szCs w:val="24"/>
              <w:lang w:val="vi-VN" w:eastAsia="vi-VN"/>
            </w:rPr>
            <w:t>), Sau đó chúng tôi có thể tất cả học những tiêu chuẩn một lần và mãi mãi sau đó sử dụng các kiến thức cho mỗi vòi nước mới</w:t>
          </w:r>
        </w:ins>
      </w:moveFrom>
      <w:ins w:id="3325" w:author="Nguyen Chieu" w:date="2016-11-16T13:56:00Z">
        <w:r w:rsidR="00B818AA">
          <w:rPr>
            <w:rFonts w:ascii="Times New Roman" w:eastAsia="Times New Roman" w:hAnsi="Times New Roman" w:cs="Times New Roman"/>
            <w:color w:val="auto"/>
            <w:sz w:val="24"/>
            <w:szCs w:val="24"/>
            <w:lang w:eastAsia="vi-VN"/>
          </w:rPr>
          <w:t xml:space="preserve"> mà</w:t>
        </w:r>
      </w:ins>
      <w:moveFrom w:id="3326" w:author="James Wolpert" w:date="2016-10-23T23:29:00Z">
        <w:ins w:id="3327" w:author="Thai" w:date="2016-10-23T23:03:00Z">
          <w:del w:id="3328" w:author="Nguyen Chieu" w:date="2016-11-16T13:56:00Z">
            <w:r w:rsidRPr="00E810B2" w:rsidDel="00B818AA">
              <w:rPr>
                <w:rFonts w:ascii="Times New Roman" w:eastAsia="Times New Roman" w:hAnsi="Times New Roman" w:cs="Times New Roman"/>
                <w:color w:val="auto"/>
                <w:sz w:val="24"/>
                <w:szCs w:val="24"/>
                <w:lang w:val="vi-VN" w:eastAsia="vi-VN"/>
              </w:rPr>
              <w:delText xml:space="preserve">, </w:delText>
            </w:r>
          </w:del>
          <w:r w:rsidRPr="00E810B2" w:rsidDel="004C5F63">
            <w:rPr>
              <w:rFonts w:ascii="Times New Roman" w:eastAsia="Times New Roman" w:hAnsi="Times New Roman" w:cs="Times New Roman"/>
              <w:color w:val="auto"/>
              <w:sz w:val="24"/>
              <w:szCs w:val="24"/>
              <w:lang w:val="vi-VN" w:eastAsia="vi-VN"/>
            </w:rPr>
            <w:t>chúng tôi gặp phải.</w:t>
          </w:r>
        </w:ins>
      </w:moveFrom>
    </w:p>
    <w:p w:rsidR="00802382" w:rsidRPr="00E810B2" w:rsidDel="004C5F63" w:rsidRDefault="00802382">
      <w:pPr>
        <w:spacing w:line="240" w:lineRule="auto"/>
        <w:ind w:firstLine="720"/>
        <w:jc w:val="both"/>
        <w:rPr>
          <w:ins w:id="3329" w:author="Thai" w:date="2016-10-23T23:04:00Z"/>
          <w:moveFrom w:id="3330" w:author="James Wolpert" w:date="2016-10-23T23:29:00Z"/>
          <w:rFonts w:ascii="Times New Roman" w:eastAsia="Times New Roman" w:hAnsi="Times New Roman" w:cs="Times New Roman"/>
          <w:color w:val="auto"/>
          <w:sz w:val="24"/>
          <w:szCs w:val="24"/>
          <w:lang w:val="vi-VN" w:eastAsia="vi-VN"/>
        </w:rPr>
        <w:pPrChange w:id="3331" w:author="Thai" w:date="2016-10-23T23:03:00Z">
          <w:pPr>
            <w:spacing w:line="240" w:lineRule="auto"/>
          </w:pPr>
        </w:pPrChange>
      </w:pPr>
      <w:moveFrom w:id="3332" w:author="James Wolpert" w:date="2016-10-23T23:29:00Z">
        <w:ins w:id="3333" w:author="Thai" w:date="2016-10-23T23:04:00Z">
          <w:r w:rsidRPr="00E810B2" w:rsidDel="004C5F63">
            <w:rPr>
              <w:rFonts w:ascii="Times New Roman" w:eastAsia="Times New Roman" w:hAnsi="Times New Roman" w:cs="Times New Roman"/>
              <w:color w:val="auto"/>
              <w:sz w:val="24"/>
              <w:szCs w:val="24"/>
              <w:lang w:val="vi-VN" w:eastAsia="vi-VN"/>
            </w:rPr>
            <w: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t>
          </w:r>
        </w:ins>
      </w:moveFrom>
    </w:p>
    <w:p w:rsidR="00802382" w:rsidRPr="00E810B2" w:rsidDel="004C5F63" w:rsidRDefault="00802382">
      <w:pPr>
        <w:spacing w:line="240" w:lineRule="auto"/>
        <w:ind w:firstLine="720"/>
        <w:jc w:val="both"/>
        <w:rPr>
          <w:ins w:id="3334" w:author="ismail - [2010]" w:date="2016-10-23T19:57:00Z"/>
          <w:moveFrom w:id="3335" w:author="James Wolpert" w:date="2016-10-23T23:29:00Z"/>
          <w:rFonts w:ascii="Times New Roman" w:eastAsia="Times New Roman" w:hAnsi="Times New Roman" w:cs="Times New Roman"/>
          <w:color w:val="auto"/>
          <w:sz w:val="24"/>
          <w:szCs w:val="24"/>
          <w:lang w:val="vi-VN" w:eastAsia="vi-VN"/>
          <w:rPrChange w:id="3336" w:author="Thai" w:date="2016-10-23T23:15:00Z">
            <w:rPr>
              <w:ins w:id="3337" w:author="ismail - [2010]" w:date="2016-10-23T19:57:00Z"/>
              <w:moveFrom w:id="3338" w:author="James Wolpert" w:date="2016-10-23T23:29:00Z"/>
              <w:color w:val="auto"/>
              <w:lang w:val="vi-VN" w:eastAsia="vi-VN"/>
            </w:rPr>
          </w:rPrChange>
        </w:rPr>
        <w:pPrChange w:id="3339" w:author="Thai" w:date="2016-10-23T23:03:00Z">
          <w:pPr>
            <w:spacing w:line="240" w:lineRule="auto"/>
          </w:pPr>
        </w:pPrChange>
      </w:pPr>
      <w:moveFrom w:id="3340" w:author="James Wolpert" w:date="2016-10-23T23:29:00Z">
        <w:ins w:id="3341" w:author="Thai" w:date="2016-10-23T23:04:00Z">
          <w:r w:rsidRPr="00E810B2" w:rsidDel="004C5F63">
            <w:rPr>
              <w:rFonts w:ascii="Times New Roman" w:eastAsia="Times New Roman" w:hAnsi="Times New Roman" w:cs="Times New Roman"/>
              <w:color w:val="auto"/>
              <w:sz w:val="24"/>
              <w:szCs w:val="24"/>
              <w:lang w:val="vi-VN" w:eastAsia="vi-VN"/>
            </w:rPr>
            <w: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t>
          </w:r>
        </w:ins>
      </w:moveFrom>
    </w:p>
    <w:moveFromRangeEnd w:id="3295"/>
    <w:p w:rsidR="004C5F63" w:rsidRPr="00E810B2" w:rsidDel="00550251" w:rsidRDefault="004C5F63" w:rsidP="004C5F63">
      <w:pPr>
        <w:spacing w:line="240" w:lineRule="auto"/>
        <w:ind w:firstLine="720"/>
        <w:jc w:val="both"/>
        <w:rPr>
          <w:del w:id="3342" w:author="Nguyen Chieu" w:date="2016-11-16T13:58:00Z"/>
          <w:moveTo w:id="3343" w:author="James Wolpert" w:date="2016-10-23T23:29:00Z"/>
          <w:rFonts w:ascii="Times New Roman" w:eastAsia="Times New Roman" w:hAnsi="Times New Roman" w:cs="Times New Roman"/>
          <w:color w:val="auto"/>
          <w:sz w:val="24"/>
          <w:szCs w:val="24"/>
          <w:lang w:val="vi-VN" w:eastAsia="vi-VN"/>
        </w:rPr>
      </w:pPr>
      <w:moveToRangeStart w:id="3344" w:author="James Wolpert" w:date="2016-10-23T23:29:00Z" w:name="move465028674"/>
      <w:moveTo w:id="3345" w:author="James Wolpert" w:date="2016-10-23T23:29:00Z">
        <w:del w:id="3346" w:author="Nguyen Chieu" w:date="2016-11-16T13:58:00Z">
          <w:r w:rsidRPr="00E810B2" w:rsidDel="00550251">
            <w:rPr>
              <w:rFonts w:ascii="Times New Roman" w:eastAsia="Times New Roman" w:hAnsi="Times New Roman" w:cs="Times New Roman"/>
              <w:color w:val="auto"/>
              <w:sz w:val="24"/>
              <w:szCs w:val="24"/>
              <w:lang w:val="vi-VN" w:eastAsia="vi-VN"/>
            </w:rPr>
            <w:delText>Cuối cùng, nhiều vi phạm các nguyên tắc của sự tuyệt vọng:</w:delText>
          </w:r>
        </w:del>
      </w:moveTo>
    </w:p>
    <w:p w:rsidR="004C5F63" w:rsidRPr="00E810B2" w:rsidDel="00550251" w:rsidRDefault="004C5F63" w:rsidP="004C5F63">
      <w:pPr>
        <w:pStyle w:val="ListParagraph"/>
        <w:numPr>
          <w:ilvl w:val="0"/>
          <w:numId w:val="19"/>
        </w:numPr>
        <w:spacing w:line="240" w:lineRule="auto"/>
        <w:jc w:val="both"/>
        <w:rPr>
          <w:del w:id="3347" w:author="Nguyen Chieu" w:date="2016-11-16T13:58:00Z"/>
          <w:moveTo w:id="3348" w:author="James Wolpert" w:date="2016-10-23T23:29:00Z"/>
          <w:rFonts w:ascii="Times New Roman" w:eastAsia="Times New Roman" w:hAnsi="Times New Roman" w:cs="Times New Roman"/>
          <w:color w:val="auto"/>
          <w:sz w:val="24"/>
          <w:szCs w:val="24"/>
          <w:lang w:val="vi-VN" w:eastAsia="vi-VN"/>
        </w:rPr>
      </w:pPr>
      <w:moveTo w:id="3349" w:author="James Wolpert" w:date="2016-10-23T23:29:00Z">
        <w:del w:id="3350" w:author="Nguyen Chieu" w:date="2016-11-16T13:58:00Z">
          <w:r w:rsidRPr="00E36539" w:rsidDel="00550251">
            <w:rPr>
              <w:rFonts w:ascii="Times New Roman" w:eastAsia="Times New Roman" w:hAnsi="Times New Roman" w:cs="Times New Roman"/>
              <w:color w:val="auto"/>
              <w:sz w:val="24"/>
              <w:szCs w:val="24"/>
              <w:lang w:val="vi-VN" w:eastAsia="vi-VN"/>
            </w:rPr>
            <w:delText>Nuối cùng, nhiều vi phạm cá</w:delText>
          </w:r>
        </w:del>
      </w:moveTo>
    </w:p>
    <w:p w:rsidR="004C5F63" w:rsidRPr="00E810B2" w:rsidDel="00550251" w:rsidRDefault="004C5F63" w:rsidP="004C5F63">
      <w:pPr>
        <w:spacing w:line="240" w:lineRule="auto"/>
        <w:ind w:firstLine="720"/>
        <w:jc w:val="both"/>
        <w:rPr>
          <w:del w:id="3351" w:author="Nguyen Chieu" w:date="2016-11-16T13:58:00Z"/>
          <w:moveTo w:id="3352" w:author="James Wolpert" w:date="2016-10-23T23:29:00Z"/>
          <w:rFonts w:ascii="Times New Roman" w:eastAsia="Times New Roman" w:hAnsi="Times New Roman" w:cs="Times New Roman"/>
          <w:color w:val="auto"/>
          <w:sz w:val="24"/>
          <w:szCs w:val="24"/>
          <w:lang w:val="vi-VN" w:eastAsia="vi-VN"/>
        </w:rPr>
      </w:pPr>
      <w:moveTo w:id="3353" w:author="James Wolpert" w:date="2016-10-23T23:29:00Z">
        <w:del w:id="3354" w:author="Nguyen Chieu" w:date="2016-11-16T13:58:00Z">
          <w:r w:rsidRPr="00E810B2" w:rsidDel="00550251">
            <w:rPr>
              <w:rFonts w:ascii="Times New Roman" w:eastAsia="Times New Roman" w:hAnsi="Times New Roman" w:cs="Times New Roman"/>
              <w:color w:val="auto"/>
              <w:sz w:val="24"/>
              <w:szCs w:val="24"/>
              <w:lang w:val="vi-VN" w:eastAsia="vi-VN"/>
            </w:rPr>
            <w:delText>Tiêu chuẩn thực sự là nguyên tắc cơ bản của sự tuyệt vọng: khi không có giải pháp nào khác xuất hiện có thể, chỉ đơn giản là thiết kế tất cả mọi thứ cùng một cách, để mọi người chỉ phải học một lần. Nếu tất cả các nhà sản xuất vòi nước có thể đồng ý về một bộ tiêu chuẩn của chuyển động để kiểm soát số lượng và nhiệt độ (làm thế nào về lên và xuống để kiểm soát lượng-up có nghĩa là gia tăng và trái và phải để kiểm soát nhiệt độ, bên trái có nghĩa là nóng?), Sau đó chúng tôi có thể tất cả học những tiêu chuẩn một lần và mãi mãi sau đó sử dụng các kiến thức cho mỗi vòi nước mới, chúng tôi gặp phải.</w:delText>
          </w:r>
        </w:del>
      </w:moveTo>
    </w:p>
    <w:p w:rsidR="004C5F63" w:rsidRPr="00E810B2" w:rsidDel="00550251" w:rsidRDefault="004C5F63" w:rsidP="004C5F63">
      <w:pPr>
        <w:spacing w:line="240" w:lineRule="auto"/>
        <w:ind w:firstLine="720"/>
        <w:jc w:val="both"/>
        <w:rPr>
          <w:del w:id="3355" w:author="Nguyen Chieu" w:date="2016-11-16T13:58:00Z"/>
          <w:moveTo w:id="3356" w:author="James Wolpert" w:date="2016-10-23T23:29:00Z"/>
          <w:rFonts w:ascii="Times New Roman" w:eastAsia="Times New Roman" w:hAnsi="Times New Roman" w:cs="Times New Roman"/>
          <w:color w:val="auto"/>
          <w:sz w:val="24"/>
          <w:szCs w:val="24"/>
          <w:lang w:val="vi-VN" w:eastAsia="vi-VN"/>
        </w:rPr>
      </w:pPr>
      <w:moveTo w:id="3357" w:author="James Wolpert" w:date="2016-10-23T23:29:00Z">
        <w:del w:id="3358" w:author="Nguyen Chieu" w:date="2016-11-16T13:58:00Z">
          <w:r w:rsidRPr="00E810B2" w:rsidDel="00550251">
            <w:rPr>
              <w:rFonts w:ascii="Times New Roman" w:eastAsia="Times New Roman" w:hAnsi="Times New Roman" w:cs="Times New Roman"/>
              <w:color w:val="auto"/>
              <w:sz w:val="24"/>
              <w:szCs w:val="24"/>
              <w:lang w:val="vi-VN" w:eastAsia="vi-VN"/>
            </w:rPr>
            <w:delText>Nếu bạn không thể đưa các kiến thức về các thiết bị (có nghĩa là, kiến thức trên thế giới), sau đó phát triển một chế văn hóa: tiêu chuẩn hóa những gì đã được lưu giữ trong đầu. Và nhớ những bài học từ xoay vòi nước trên trang 153: Các tiêu chuẩn cần phản ánh các mô hình khái niệm tâm lý, không phải là cơ thể chất.</w:delText>
          </w:r>
        </w:del>
      </w:moveTo>
    </w:p>
    <w:p w:rsidR="004C5F63" w:rsidRPr="00E36539" w:rsidDel="00550251" w:rsidRDefault="004C5F63" w:rsidP="004C5F63">
      <w:pPr>
        <w:spacing w:line="240" w:lineRule="auto"/>
        <w:ind w:firstLine="720"/>
        <w:jc w:val="both"/>
        <w:rPr>
          <w:del w:id="3359" w:author="Nguyen Chieu" w:date="2016-11-16T13:58:00Z"/>
          <w:moveTo w:id="3360" w:author="James Wolpert" w:date="2016-10-23T23:29:00Z"/>
          <w:rFonts w:ascii="Times New Roman" w:eastAsia="Times New Roman" w:hAnsi="Times New Roman" w:cs="Times New Roman"/>
          <w:color w:val="auto"/>
          <w:sz w:val="24"/>
          <w:szCs w:val="24"/>
          <w:lang w:val="vi-VN" w:eastAsia="vi-VN"/>
        </w:rPr>
      </w:pPr>
      <w:moveTo w:id="3361" w:author="James Wolpert" w:date="2016-10-23T23:29:00Z">
        <w:del w:id="3362" w:author="Nguyen Chieu" w:date="2016-11-16T13:58:00Z">
          <w:r w:rsidRPr="00E810B2" w:rsidDel="00550251">
            <w:rPr>
              <w:rFonts w:ascii="Times New Roman" w:eastAsia="Times New Roman" w:hAnsi="Times New Roman" w:cs="Times New Roman"/>
              <w:color w:val="auto"/>
              <w:sz w:val="24"/>
              <w:szCs w:val="24"/>
              <w:lang w:val="vi-VN" w:eastAsia="vi-VN"/>
            </w:rPr>
            <w:lastRenderedPageBreak/>
            <w:delText>Tiêu chuẩn đơn giản hóa cuộc sống cho tất cả mọi người. Đồng thời, họ có xu hướng cản trở sự phát triển trong tương lai. Và, như đã thảo luận trong chương 6, thường có những cuộc đấu tranh chính trị khó khăn trong việc tìm kiếm thỏa thuận chung. Tuy nhiên, khi thất bại, tiêu chuẩn là con đường để tiến hành</w:delText>
          </w:r>
        </w:del>
      </w:moveTo>
    </w:p>
    <w:moveToRangeEnd w:id="3344"/>
    <w:p w:rsidR="00AD7A6C" w:rsidRPr="00E810B2" w:rsidDel="00802382" w:rsidRDefault="00AD7A6C" w:rsidP="0098669F">
      <w:pPr>
        <w:jc w:val="both"/>
        <w:rPr>
          <w:ins w:id="3363" w:author="James Wolpert" w:date="2016-10-23T19:29:00Z"/>
          <w:del w:id="3364" w:author="Thai" w:date="2016-10-23T23:04:00Z"/>
          <w:rFonts w:ascii="Times New Roman" w:hAnsi="Times New Roman" w:cs="Times New Roman"/>
          <w:sz w:val="24"/>
          <w:szCs w:val="24"/>
          <w:lang w:val="vi-VN"/>
          <w:rPrChange w:id="3365" w:author="Thai" w:date="2016-10-23T23:15:00Z">
            <w:rPr>
              <w:ins w:id="3366" w:author="James Wolpert" w:date="2016-10-23T19:29:00Z"/>
              <w:del w:id="3367" w:author="Thai" w:date="2016-10-23T23:04:00Z"/>
            </w:rPr>
          </w:rPrChange>
        </w:rPr>
      </w:pPr>
    </w:p>
    <w:p w:rsidR="007249F1" w:rsidRPr="00E810B2" w:rsidRDefault="007249F1" w:rsidP="002F0A0A">
      <w:pPr>
        <w:jc w:val="both"/>
        <w:rPr>
          <w:ins w:id="3368" w:author="James Wolpert" w:date="2016-10-23T19:28:00Z"/>
          <w:rFonts w:ascii="Times New Roman" w:hAnsi="Times New Roman" w:cs="Times New Roman"/>
          <w:sz w:val="24"/>
          <w:szCs w:val="24"/>
          <w:lang w:val="vi-VN"/>
          <w:rPrChange w:id="3369" w:author="Thai" w:date="2016-10-23T23:15:00Z">
            <w:rPr>
              <w:ins w:id="3370" w:author="James Wolpert" w:date="2016-10-23T19:28:00Z"/>
            </w:rPr>
          </w:rPrChange>
        </w:rPr>
      </w:pPr>
    </w:p>
    <w:p w:rsidR="00802382" w:rsidRPr="006A5FED" w:rsidRDefault="00DE58CA">
      <w:pPr>
        <w:spacing w:line="240" w:lineRule="auto"/>
        <w:jc w:val="right"/>
        <w:rPr>
          <w:ins w:id="3371" w:author="James Wolpert" w:date="2016-10-23T19:29:00Z"/>
          <w:rFonts w:ascii="Times New Roman" w:eastAsia="Times New Roman" w:hAnsi="Times New Roman" w:cs="Times New Roman"/>
          <w:sz w:val="24"/>
          <w:szCs w:val="24"/>
          <w:lang w:val="vi-VN"/>
          <w:rPrChange w:id="3372" w:author="James Wolpert" w:date="2016-10-23T23:28:00Z">
            <w:rPr>
              <w:ins w:id="3373" w:author="James Wolpert" w:date="2016-10-23T19:29:00Z"/>
              <w:rFonts w:ascii="Times New Roman" w:eastAsia="Times New Roman" w:hAnsi="Times New Roman" w:cs="Times New Roman"/>
              <w:sz w:val="24"/>
              <w:szCs w:val="24"/>
            </w:rPr>
          </w:rPrChange>
        </w:rPr>
        <w:pPrChange w:id="3374" w:author="Thai" w:date="2016-10-23T23:16:00Z">
          <w:pPr>
            <w:spacing w:line="240" w:lineRule="auto"/>
          </w:pPr>
        </w:pPrChange>
      </w:pPr>
      <w:ins w:id="3375" w:author="James Wolpert" w:date="2016-10-23T19:29:00Z">
        <w:r w:rsidRPr="006A5FED">
          <w:rPr>
            <w:rFonts w:ascii="Times New Roman" w:eastAsia="Times New Roman" w:hAnsi="Times New Roman" w:cs="Times New Roman"/>
            <w:b/>
            <w:bCs/>
            <w:sz w:val="24"/>
            <w:szCs w:val="24"/>
            <w:lang w:val="vi-VN"/>
            <w:rPrChange w:id="3376" w:author="James Wolpert" w:date="2016-10-23T23:28:00Z">
              <w:rPr>
                <w:rFonts w:ascii="Times New Roman" w:eastAsia="Times New Roman" w:hAnsi="Times New Roman" w:cs="Times New Roman"/>
                <w:b/>
                <w:bCs/>
                <w:sz w:val="28"/>
                <w:szCs w:val="28"/>
              </w:rPr>
            </w:rPrChange>
          </w:rPr>
          <w:t>SỬ DỤNG ÂM THANH NHƯ CHỈ HIỆU</w:t>
        </w:r>
      </w:ins>
    </w:p>
    <w:p w:rsidR="007249F1" w:rsidRPr="006A5FED" w:rsidRDefault="007249F1">
      <w:pPr>
        <w:spacing w:line="240" w:lineRule="auto"/>
        <w:jc w:val="both"/>
        <w:rPr>
          <w:ins w:id="3377" w:author="James Wolpert" w:date="2016-10-23T19:29:00Z"/>
          <w:rFonts w:ascii="Times New Roman" w:hAnsi="Times New Roman" w:cs="Times New Roman"/>
          <w:sz w:val="24"/>
          <w:szCs w:val="24"/>
          <w:rPrChange w:id="3378" w:author="James Wolpert" w:date="2016-10-23T23:28:00Z">
            <w:rPr>
              <w:ins w:id="3379" w:author="James Wolpert" w:date="2016-10-23T19:29:00Z"/>
              <w:rFonts w:ascii="Times New Roman" w:eastAsia="Times New Roman" w:hAnsi="Times New Roman" w:cs="Times New Roman"/>
              <w:sz w:val="24"/>
              <w:szCs w:val="24"/>
            </w:rPr>
          </w:rPrChange>
        </w:rPr>
        <w:pPrChange w:id="3380" w:author="Thai" w:date="2016-10-23T23:04:00Z">
          <w:pPr>
            <w:spacing w:line="240" w:lineRule="auto"/>
          </w:pPr>
        </w:pPrChange>
      </w:pPr>
      <w:ins w:id="3381" w:author="James Wolpert" w:date="2016-10-23T19:29:00Z">
        <w:r w:rsidRPr="006A5FED">
          <w:rPr>
            <w:rFonts w:ascii="Times New Roman" w:hAnsi="Times New Roman" w:cs="Times New Roman"/>
            <w:sz w:val="24"/>
            <w:szCs w:val="24"/>
            <w:rPrChange w:id="3382" w:author="James Wolpert" w:date="2016-10-23T23:28:00Z">
              <w:rPr>
                <w:rFonts w:eastAsia="Times New Roman"/>
              </w:rPr>
            </w:rPrChange>
          </w:rPr>
          <w:t xml:space="preserve">Đôi khi có nhiều thứ trong cuộc sống rất cần thiết nhưng chúng lại không thể hiện diện hữu hình. Âm thanh: âm thanh có thể cung cấp thông tin có sẵn </w:t>
        </w:r>
        <w:del w:id="3383" w:author="Nguyen Chieu" w:date="2016-11-16T14:05:00Z">
          <w:r w:rsidRPr="006A5FED" w:rsidDel="005F2BD4">
            <w:rPr>
              <w:rFonts w:ascii="Times New Roman" w:hAnsi="Times New Roman" w:cs="Times New Roman"/>
              <w:sz w:val="24"/>
              <w:szCs w:val="24"/>
              <w:rPrChange w:id="3384" w:author="James Wolpert" w:date="2016-10-23T23:28:00Z">
                <w:rPr>
                  <w:rFonts w:eastAsia="Times New Roman"/>
                </w:rPr>
              </w:rPrChange>
            </w:rPr>
            <w:delText xml:space="preserve">in no other way. </w:delText>
          </w:r>
        </w:del>
        <w:r w:rsidRPr="006A5FED">
          <w:rPr>
            <w:rFonts w:ascii="Times New Roman" w:hAnsi="Times New Roman" w:cs="Times New Roman"/>
            <w:sz w:val="24"/>
            <w:szCs w:val="24"/>
            <w:rPrChange w:id="3385" w:author="James Wolpert" w:date="2016-10-23T23:28:00Z">
              <w:rPr>
                <w:rFonts w:eastAsia="Times New Roman"/>
              </w:rPr>
            </w:rPrChange>
          </w:rPr>
          <w:t xml:space="preserve">Âm thanh có thể cho chúng ta biết rằng mọi thứ có hoạt động một cách trơn tru hay cần phải bảo trì và sửa chữa. Nó còn có thể cứu ta thoát khỏi các tai nạn. Xem xét các thông tin sau mà âm thanh </w:t>
        </w:r>
        <w:del w:id="3386" w:author="Thai" w:date="2016-10-23T19:37:00Z">
          <w:r w:rsidRPr="006A5FED" w:rsidDel="006736F3">
            <w:rPr>
              <w:rFonts w:ascii="Times New Roman" w:hAnsi="Times New Roman" w:cs="Times New Roman"/>
              <w:sz w:val="24"/>
              <w:szCs w:val="24"/>
              <w:rPrChange w:id="3387" w:author="James Wolpert" w:date="2016-10-23T23:28:00Z">
                <w:rPr>
                  <w:rFonts w:eastAsia="Times New Roman"/>
                </w:rPr>
              </w:rPrChange>
            </w:rPr>
            <w:delText xml:space="preserve">có thể </w:delText>
          </w:r>
        </w:del>
        <w:r w:rsidRPr="006A5FED">
          <w:rPr>
            <w:rFonts w:ascii="Times New Roman" w:hAnsi="Times New Roman" w:cs="Times New Roman"/>
            <w:sz w:val="24"/>
            <w:szCs w:val="24"/>
            <w:rPrChange w:id="3388" w:author="James Wolpert" w:date="2016-10-23T23:28:00Z">
              <w:rPr>
                <w:rFonts w:eastAsia="Times New Roman"/>
              </w:rPr>
            </w:rPrChange>
          </w:rPr>
          <w:t>cung cấp:</w:t>
        </w:r>
      </w:ins>
    </w:p>
    <w:p w:rsidR="007249F1" w:rsidRPr="006A5FED" w:rsidRDefault="007249F1">
      <w:pPr>
        <w:pStyle w:val="ListParagraph"/>
        <w:numPr>
          <w:ilvl w:val="0"/>
          <w:numId w:val="19"/>
        </w:numPr>
        <w:spacing w:line="240" w:lineRule="auto"/>
        <w:jc w:val="both"/>
        <w:rPr>
          <w:ins w:id="3389" w:author="James Wolpert" w:date="2016-10-23T19:29:00Z"/>
          <w:rFonts w:ascii="Times New Roman" w:hAnsi="Times New Roman" w:cs="Times New Roman"/>
          <w:sz w:val="24"/>
          <w:szCs w:val="24"/>
          <w:rPrChange w:id="3390" w:author="James Wolpert" w:date="2016-10-23T23:28:00Z">
            <w:rPr>
              <w:ins w:id="3391" w:author="James Wolpert" w:date="2016-10-23T19:29:00Z"/>
              <w:rFonts w:eastAsia="Times New Roman"/>
            </w:rPr>
          </w:rPrChange>
        </w:rPr>
        <w:pPrChange w:id="3392" w:author="Thai" w:date="2016-10-23T23:05:00Z">
          <w:pPr>
            <w:numPr>
              <w:numId w:val="1"/>
            </w:numPr>
            <w:tabs>
              <w:tab w:val="num" w:pos="720"/>
            </w:tabs>
            <w:spacing w:line="240" w:lineRule="auto"/>
            <w:ind w:left="720" w:hanging="360"/>
            <w:textAlignment w:val="baseline"/>
          </w:pPr>
        </w:pPrChange>
      </w:pPr>
      <w:ins w:id="3393" w:author="James Wolpert" w:date="2016-10-23T19:29:00Z">
        <w:r w:rsidRPr="006A5FED">
          <w:rPr>
            <w:rFonts w:ascii="Times New Roman" w:hAnsi="Times New Roman" w:cs="Times New Roman"/>
            <w:sz w:val="24"/>
            <w:szCs w:val="24"/>
            <w:rPrChange w:id="3394" w:author="James Wolpert" w:date="2016-10-23T23:28:00Z">
              <w:rPr>
                <w:rFonts w:eastAsia="Times New Roman"/>
              </w:rPr>
            </w:rPrChange>
          </w:rPr>
          <w:t>Âm tách của chốt cửa khi chúng ta mở cửa phòng.</w:t>
        </w:r>
      </w:ins>
    </w:p>
    <w:p w:rsidR="007249F1" w:rsidRPr="006A5FED" w:rsidRDefault="007249F1">
      <w:pPr>
        <w:pStyle w:val="ListParagraph"/>
        <w:numPr>
          <w:ilvl w:val="0"/>
          <w:numId w:val="19"/>
        </w:numPr>
        <w:spacing w:line="240" w:lineRule="auto"/>
        <w:jc w:val="both"/>
        <w:rPr>
          <w:ins w:id="3395" w:author="James Wolpert" w:date="2016-10-23T19:29:00Z"/>
          <w:rFonts w:ascii="Times New Roman" w:hAnsi="Times New Roman" w:cs="Times New Roman"/>
          <w:sz w:val="24"/>
          <w:szCs w:val="24"/>
          <w:rPrChange w:id="3396" w:author="James Wolpert" w:date="2016-10-23T23:28:00Z">
            <w:rPr>
              <w:ins w:id="3397" w:author="James Wolpert" w:date="2016-10-23T19:29:00Z"/>
              <w:rFonts w:eastAsia="Times New Roman"/>
            </w:rPr>
          </w:rPrChange>
        </w:rPr>
        <w:pPrChange w:id="3398" w:author="Thai" w:date="2016-10-23T23:05:00Z">
          <w:pPr>
            <w:numPr>
              <w:numId w:val="1"/>
            </w:numPr>
            <w:tabs>
              <w:tab w:val="num" w:pos="720"/>
            </w:tabs>
            <w:spacing w:line="240" w:lineRule="auto"/>
            <w:ind w:left="720" w:hanging="360"/>
            <w:textAlignment w:val="baseline"/>
          </w:pPr>
        </w:pPrChange>
      </w:pPr>
      <w:ins w:id="3399" w:author="James Wolpert" w:date="2016-10-23T19:29:00Z">
        <w:r w:rsidRPr="006A5FED">
          <w:rPr>
            <w:rFonts w:ascii="Times New Roman" w:hAnsi="Times New Roman" w:cs="Times New Roman"/>
            <w:sz w:val="24"/>
            <w:szCs w:val="24"/>
            <w:rPrChange w:id="3400" w:author="James Wolpert" w:date="2016-10-23T23:28:00Z">
              <w:rPr>
                <w:rFonts w:eastAsia="Times New Roman"/>
              </w:rPr>
            </w:rPrChange>
          </w:rPr>
          <w:t>Âm thanh nhỏ khi cánh cửa đóng không đúng.</w:t>
        </w:r>
      </w:ins>
    </w:p>
    <w:p w:rsidR="007249F1" w:rsidRPr="006A5FED" w:rsidRDefault="007249F1">
      <w:pPr>
        <w:pStyle w:val="ListParagraph"/>
        <w:numPr>
          <w:ilvl w:val="0"/>
          <w:numId w:val="19"/>
        </w:numPr>
        <w:spacing w:line="240" w:lineRule="auto"/>
        <w:jc w:val="both"/>
        <w:rPr>
          <w:ins w:id="3401" w:author="James Wolpert" w:date="2016-10-23T19:29:00Z"/>
          <w:rFonts w:ascii="Times New Roman" w:hAnsi="Times New Roman" w:cs="Times New Roman"/>
          <w:sz w:val="24"/>
          <w:szCs w:val="24"/>
          <w:rPrChange w:id="3402" w:author="James Wolpert" w:date="2016-10-23T23:28:00Z">
            <w:rPr>
              <w:ins w:id="3403" w:author="James Wolpert" w:date="2016-10-23T19:29:00Z"/>
              <w:rFonts w:eastAsia="Times New Roman"/>
            </w:rPr>
          </w:rPrChange>
        </w:rPr>
        <w:pPrChange w:id="3404" w:author="Thai" w:date="2016-10-23T23:05:00Z">
          <w:pPr>
            <w:numPr>
              <w:numId w:val="1"/>
            </w:numPr>
            <w:tabs>
              <w:tab w:val="num" w:pos="720"/>
            </w:tabs>
            <w:spacing w:line="240" w:lineRule="auto"/>
            <w:ind w:left="720" w:hanging="360"/>
            <w:textAlignment w:val="baseline"/>
          </w:pPr>
        </w:pPrChange>
      </w:pPr>
      <w:ins w:id="3405" w:author="James Wolpert" w:date="2016-10-23T19:29:00Z">
        <w:r w:rsidRPr="006A5FED">
          <w:rPr>
            <w:rFonts w:ascii="Times New Roman" w:hAnsi="Times New Roman" w:cs="Times New Roman"/>
            <w:sz w:val="24"/>
            <w:szCs w:val="24"/>
            <w:rPrChange w:id="3406" w:author="James Wolpert" w:date="2016-10-23T23:28:00Z">
              <w:rPr>
                <w:rFonts w:eastAsia="Times New Roman"/>
              </w:rPr>
            </w:rPrChange>
          </w:rPr>
          <w:t>Âm thanh gầm rú khi ống bô của xe ô tô bị tắc (get a holes)</w:t>
        </w:r>
      </w:ins>
    </w:p>
    <w:p w:rsidR="007249F1" w:rsidRPr="006A5FED" w:rsidRDefault="007249F1">
      <w:pPr>
        <w:pStyle w:val="ListParagraph"/>
        <w:numPr>
          <w:ilvl w:val="0"/>
          <w:numId w:val="19"/>
        </w:numPr>
        <w:spacing w:line="240" w:lineRule="auto"/>
        <w:jc w:val="both"/>
        <w:rPr>
          <w:ins w:id="3407" w:author="James Wolpert" w:date="2016-10-23T19:29:00Z"/>
          <w:rFonts w:ascii="Times New Roman" w:hAnsi="Times New Roman" w:cs="Times New Roman"/>
          <w:sz w:val="24"/>
          <w:szCs w:val="24"/>
          <w:rPrChange w:id="3408" w:author="James Wolpert" w:date="2016-10-23T23:28:00Z">
            <w:rPr>
              <w:ins w:id="3409" w:author="James Wolpert" w:date="2016-10-23T19:29:00Z"/>
              <w:rFonts w:eastAsia="Times New Roman"/>
            </w:rPr>
          </w:rPrChange>
        </w:rPr>
        <w:pPrChange w:id="3410" w:author="Thai" w:date="2016-10-23T23:05:00Z">
          <w:pPr>
            <w:numPr>
              <w:numId w:val="1"/>
            </w:numPr>
            <w:tabs>
              <w:tab w:val="num" w:pos="720"/>
            </w:tabs>
            <w:spacing w:line="240" w:lineRule="auto"/>
            <w:ind w:left="720" w:hanging="360"/>
            <w:textAlignment w:val="baseline"/>
          </w:pPr>
        </w:pPrChange>
      </w:pPr>
      <w:ins w:id="3411" w:author="James Wolpert" w:date="2016-10-23T19:29:00Z">
        <w:r w:rsidRPr="006A5FED">
          <w:rPr>
            <w:rFonts w:ascii="Times New Roman" w:hAnsi="Times New Roman" w:cs="Times New Roman"/>
            <w:sz w:val="24"/>
            <w:szCs w:val="24"/>
            <w:rPrChange w:id="3412" w:author="James Wolpert" w:date="2016-10-23T23:28:00Z">
              <w:rPr>
                <w:rFonts w:eastAsia="Times New Roman"/>
              </w:rPr>
            </w:rPrChange>
          </w:rPr>
          <w:t>Âm thanh cảnh báo (rattle) khi có gì đó không an toàn</w:t>
        </w:r>
      </w:ins>
    </w:p>
    <w:p w:rsidR="007249F1" w:rsidRPr="006A5FED" w:rsidRDefault="007249F1">
      <w:pPr>
        <w:pStyle w:val="ListParagraph"/>
        <w:numPr>
          <w:ilvl w:val="0"/>
          <w:numId w:val="19"/>
        </w:numPr>
        <w:spacing w:line="240" w:lineRule="auto"/>
        <w:jc w:val="both"/>
        <w:rPr>
          <w:ins w:id="3413" w:author="James Wolpert" w:date="2016-10-23T19:29:00Z"/>
          <w:rFonts w:ascii="Times New Roman" w:hAnsi="Times New Roman" w:cs="Times New Roman"/>
          <w:sz w:val="24"/>
          <w:szCs w:val="24"/>
          <w:rPrChange w:id="3414" w:author="James Wolpert" w:date="2016-10-23T23:28:00Z">
            <w:rPr>
              <w:ins w:id="3415" w:author="James Wolpert" w:date="2016-10-23T19:29:00Z"/>
              <w:rFonts w:eastAsia="Times New Roman"/>
            </w:rPr>
          </w:rPrChange>
        </w:rPr>
        <w:pPrChange w:id="3416" w:author="Thai" w:date="2016-10-23T23:05:00Z">
          <w:pPr>
            <w:numPr>
              <w:numId w:val="1"/>
            </w:numPr>
            <w:tabs>
              <w:tab w:val="num" w:pos="720"/>
            </w:tabs>
            <w:spacing w:line="240" w:lineRule="auto"/>
            <w:ind w:left="720" w:hanging="360"/>
            <w:textAlignment w:val="baseline"/>
          </w:pPr>
        </w:pPrChange>
      </w:pPr>
      <w:ins w:id="3417" w:author="James Wolpert" w:date="2016-10-23T19:29:00Z">
        <w:r w:rsidRPr="006A5FED">
          <w:rPr>
            <w:rFonts w:ascii="Times New Roman" w:hAnsi="Times New Roman" w:cs="Times New Roman"/>
            <w:sz w:val="24"/>
            <w:szCs w:val="24"/>
            <w:rPrChange w:id="3418" w:author="James Wolpert" w:date="2016-10-23T23:28:00Z">
              <w:rPr>
                <w:rFonts w:eastAsia="Times New Roman"/>
              </w:rPr>
            </w:rPrChange>
          </w:rPr>
          <w:t>Âm huýt sáo khi nồi đun nước sôi</w:t>
        </w:r>
      </w:ins>
    </w:p>
    <w:p w:rsidR="007249F1" w:rsidRPr="006A5FED" w:rsidRDefault="007249F1">
      <w:pPr>
        <w:pStyle w:val="ListParagraph"/>
        <w:numPr>
          <w:ilvl w:val="0"/>
          <w:numId w:val="19"/>
        </w:numPr>
        <w:spacing w:line="240" w:lineRule="auto"/>
        <w:jc w:val="both"/>
        <w:rPr>
          <w:ins w:id="3419" w:author="James Wolpert" w:date="2016-10-23T19:29:00Z"/>
          <w:rFonts w:ascii="Times New Roman" w:hAnsi="Times New Roman" w:cs="Times New Roman"/>
          <w:sz w:val="24"/>
          <w:szCs w:val="24"/>
          <w:rPrChange w:id="3420" w:author="James Wolpert" w:date="2016-10-23T23:28:00Z">
            <w:rPr>
              <w:ins w:id="3421" w:author="James Wolpert" w:date="2016-10-23T19:29:00Z"/>
              <w:rFonts w:eastAsia="Times New Roman"/>
            </w:rPr>
          </w:rPrChange>
        </w:rPr>
        <w:pPrChange w:id="3422" w:author="Thai" w:date="2016-10-23T23:05:00Z">
          <w:pPr>
            <w:numPr>
              <w:numId w:val="1"/>
            </w:numPr>
            <w:tabs>
              <w:tab w:val="num" w:pos="720"/>
            </w:tabs>
            <w:spacing w:line="240" w:lineRule="auto"/>
            <w:ind w:left="720" w:hanging="360"/>
            <w:textAlignment w:val="baseline"/>
          </w:pPr>
        </w:pPrChange>
      </w:pPr>
      <w:ins w:id="3423" w:author="James Wolpert" w:date="2016-10-23T19:29:00Z">
        <w:r w:rsidRPr="006A5FED">
          <w:rPr>
            <w:rFonts w:ascii="Times New Roman" w:hAnsi="Times New Roman" w:cs="Times New Roman"/>
            <w:sz w:val="24"/>
            <w:szCs w:val="24"/>
            <w:rPrChange w:id="3424" w:author="James Wolpert" w:date="2016-10-23T23:28:00Z">
              <w:rPr>
                <w:rFonts w:eastAsia="Times New Roman"/>
              </w:rPr>
            </w:rPrChange>
          </w:rPr>
          <w:t>Âm tách” khi bánh mì nướng chín và nảy lên</w:t>
        </w:r>
      </w:ins>
    </w:p>
    <w:p w:rsidR="007249F1" w:rsidRPr="006A5FED" w:rsidRDefault="007249F1">
      <w:pPr>
        <w:pStyle w:val="ListParagraph"/>
        <w:numPr>
          <w:ilvl w:val="0"/>
          <w:numId w:val="19"/>
        </w:numPr>
        <w:spacing w:line="240" w:lineRule="auto"/>
        <w:jc w:val="both"/>
        <w:rPr>
          <w:ins w:id="3425" w:author="James Wolpert" w:date="2016-10-23T19:29:00Z"/>
          <w:rFonts w:ascii="Times New Roman" w:hAnsi="Times New Roman" w:cs="Times New Roman"/>
          <w:sz w:val="24"/>
          <w:szCs w:val="24"/>
          <w:rPrChange w:id="3426" w:author="James Wolpert" w:date="2016-10-23T23:28:00Z">
            <w:rPr>
              <w:ins w:id="3427" w:author="James Wolpert" w:date="2016-10-23T19:29:00Z"/>
              <w:rFonts w:eastAsia="Times New Roman"/>
            </w:rPr>
          </w:rPrChange>
        </w:rPr>
        <w:pPrChange w:id="3428" w:author="Thai" w:date="2016-10-23T23:05:00Z">
          <w:pPr>
            <w:numPr>
              <w:numId w:val="1"/>
            </w:numPr>
            <w:tabs>
              <w:tab w:val="num" w:pos="720"/>
            </w:tabs>
            <w:spacing w:line="240" w:lineRule="auto"/>
            <w:ind w:left="720" w:hanging="360"/>
            <w:textAlignment w:val="baseline"/>
          </w:pPr>
        </w:pPrChange>
      </w:pPr>
      <w:ins w:id="3429" w:author="James Wolpert" w:date="2016-10-23T19:29:00Z">
        <w:r w:rsidRPr="006A5FED">
          <w:rPr>
            <w:rFonts w:ascii="Times New Roman" w:hAnsi="Times New Roman" w:cs="Times New Roman"/>
            <w:sz w:val="24"/>
            <w:szCs w:val="24"/>
            <w:rPrChange w:id="3430" w:author="James Wolpert" w:date="2016-10-23T23:28:00Z">
              <w:rPr>
                <w:rFonts w:eastAsia="Times New Roman"/>
              </w:rPr>
            </w:rPrChange>
          </w:rPr>
          <w:t>Âm thanh càng ngày to hơn khi máy hút bụi bị tắc</w:t>
        </w:r>
      </w:ins>
    </w:p>
    <w:p w:rsidR="007249F1" w:rsidRPr="006A5FED" w:rsidRDefault="007249F1">
      <w:pPr>
        <w:pStyle w:val="ListParagraph"/>
        <w:numPr>
          <w:ilvl w:val="0"/>
          <w:numId w:val="19"/>
        </w:numPr>
        <w:spacing w:line="240" w:lineRule="auto"/>
        <w:jc w:val="both"/>
        <w:rPr>
          <w:ins w:id="3431" w:author="James Wolpert" w:date="2016-10-23T19:29:00Z"/>
          <w:rFonts w:ascii="Times New Roman" w:hAnsi="Times New Roman" w:cs="Times New Roman"/>
          <w:sz w:val="24"/>
          <w:szCs w:val="24"/>
          <w:rPrChange w:id="3432" w:author="James Wolpert" w:date="2016-10-23T23:28:00Z">
            <w:rPr>
              <w:ins w:id="3433" w:author="James Wolpert" w:date="2016-10-23T19:29:00Z"/>
              <w:rFonts w:eastAsia="Times New Roman"/>
            </w:rPr>
          </w:rPrChange>
        </w:rPr>
        <w:pPrChange w:id="3434" w:author="Thai" w:date="2016-10-23T23:05:00Z">
          <w:pPr>
            <w:numPr>
              <w:numId w:val="1"/>
            </w:numPr>
            <w:tabs>
              <w:tab w:val="num" w:pos="720"/>
            </w:tabs>
            <w:spacing w:line="240" w:lineRule="auto"/>
            <w:ind w:left="720" w:hanging="360"/>
            <w:textAlignment w:val="baseline"/>
          </w:pPr>
        </w:pPrChange>
      </w:pPr>
      <w:ins w:id="3435" w:author="James Wolpert" w:date="2016-10-23T19:29:00Z">
        <w:r w:rsidRPr="006A5FED">
          <w:rPr>
            <w:rFonts w:ascii="Times New Roman" w:hAnsi="Times New Roman" w:cs="Times New Roman"/>
            <w:sz w:val="24"/>
            <w:szCs w:val="24"/>
            <w:rPrChange w:id="3436" w:author="James Wolpert" w:date="2016-10-23T23:28:00Z">
              <w:rPr>
                <w:rFonts w:eastAsia="Times New Roman"/>
              </w:rPr>
            </w:rPrChange>
          </w:rPr>
          <w:t>Âm thanh không thể miêu tả khi một vài phần của máy móc bắt đầu xuất hiện vấn đề.</w:t>
        </w:r>
      </w:ins>
    </w:p>
    <w:p w:rsidR="007249F1" w:rsidRPr="006A5FED" w:rsidRDefault="007249F1">
      <w:pPr>
        <w:spacing w:line="240" w:lineRule="auto"/>
        <w:ind w:firstLine="720"/>
        <w:jc w:val="both"/>
        <w:rPr>
          <w:ins w:id="3437" w:author="James Wolpert" w:date="2016-10-23T19:29:00Z"/>
          <w:rFonts w:ascii="Times New Roman" w:hAnsi="Times New Roman" w:cs="Times New Roman"/>
          <w:sz w:val="24"/>
          <w:szCs w:val="24"/>
          <w:rPrChange w:id="3438" w:author="James Wolpert" w:date="2016-10-23T23:28:00Z">
            <w:rPr>
              <w:ins w:id="3439" w:author="James Wolpert" w:date="2016-10-23T19:29:00Z"/>
              <w:rFonts w:ascii="Times New Roman" w:eastAsia="Times New Roman" w:hAnsi="Times New Roman" w:cs="Times New Roman"/>
              <w:sz w:val="24"/>
              <w:szCs w:val="24"/>
            </w:rPr>
          </w:rPrChange>
        </w:rPr>
        <w:pPrChange w:id="3440" w:author="Thai" w:date="2016-10-23T23:14:00Z">
          <w:pPr>
            <w:spacing w:line="240" w:lineRule="auto"/>
          </w:pPr>
        </w:pPrChange>
      </w:pPr>
      <w:ins w:id="3441" w:author="James Wolpert" w:date="2016-10-23T19:29:00Z">
        <w:r w:rsidRPr="006A5FED">
          <w:rPr>
            <w:rFonts w:ascii="Times New Roman" w:hAnsi="Times New Roman" w:cs="Times New Roman"/>
            <w:sz w:val="24"/>
            <w:szCs w:val="24"/>
            <w:rPrChange w:id="3442" w:author="James Wolpert" w:date="2016-10-23T23:28:00Z">
              <w:rPr>
                <w:rFonts w:eastAsia="Times New Roman"/>
              </w:rPr>
            </w:rPrChange>
          </w:rPr>
          <w:t>Nhiều thiết bị chỉ đơn giản có âm thanh “beep and burp”. Những âm thanh này không phải là âm thanh tự nhiên. Chúng không truyền tải thông tin ẩn. Khi hoạt động ổn định, tiếng “</w:t>
        </w:r>
        <w:proofErr w:type="gramStart"/>
        <w:r w:rsidRPr="006A5FED">
          <w:rPr>
            <w:rFonts w:ascii="Times New Roman" w:hAnsi="Times New Roman" w:cs="Times New Roman"/>
            <w:sz w:val="24"/>
            <w:szCs w:val="24"/>
            <w:rPrChange w:id="3443" w:author="James Wolpert" w:date="2016-10-23T23:28:00Z">
              <w:rPr>
                <w:rFonts w:eastAsia="Times New Roman"/>
              </w:rPr>
            </w:rPrChange>
          </w:rPr>
          <w:t>beep”  đơn</w:t>
        </w:r>
        <w:proofErr w:type="gramEnd"/>
        <w:r w:rsidRPr="006A5FED">
          <w:rPr>
            <w:rFonts w:ascii="Times New Roman" w:hAnsi="Times New Roman" w:cs="Times New Roman"/>
            <w:sz w:val="24"/>
            <w:szCs w:val="24"/>
            <w:rPrChange w:id="3444" w:author="James Wolpert" w:date="2016-10-23T23:28:00Z">
              <w:rPr>
                <w:rFonts w:eastAsia="Times New Roman"/>
              </w:rPr>
            </w:rPrChange>
          </w:rPr>
          <w:t xml:space="preserve"> giản cho ta biết rằng chúng ta đang nhấn một nút nhưng âm thanh phát ra lại có thể khó chịu như đang cung cấp thông tin. Âm thanh nên được sinh ra đồng thời với việt cung cấp thông tin về nguồn gốc của nó. Chúng nên truyền tải thông điệp về các hành động được đưa ra, các hoạt động quan trọng liên quan đến người dùng nhưng không thể hiển thị. Âm thành còi, âm tách và âm kêu o o khi một cuộc gọi điện thoại đã hoàn tất là một ví dụ điển hình: Loại bỏ những âm thanh này đi chúng ta sẽ ít chắc chắn hơn khi nhận biết rằng kết nối đã được tạo hay chưa.</w:t>
        </w:r>
      </w:ins>
    </w:p>
    <w:p w:rsidR="007249F1" w:rsidRPr="006A5FED" w:rsidDel="00C35FFE" w:rsidRDefault="007249F1">
      <w:pPr>
        <w:spacing w:line="240" w:lineRule="auto"/>
        <w:ind w:firstLine="720"/>
        <w:jc w:val="both"/>
        <w:rPr>
          <w:ins w:id="3445" w:author="James Wolpert" w:date="2016-10-23T19:29:00Z"/>
          <w:del w:id="3446" w:author="Thai" w:date="2016-10-23T23:05:00Z"/>
          <w:rFonts w:ascii="Times New Roman" w:hAnsi="Times New Roman" w:cs="Times New Roman"/>
          <w:sz w:val="24"/>
          <w:szCs w:val="24"/>
          <w:rPrChange w:id="3447" w:author="James Wolpert" w:date="2016-10-23T23:28:00Z">
            <w:rPr>
              <w:ins w:id="3448" w:author="James Wolpert" w:date="2016-10-23T19:29:00Z"/>
              <w:del w:id="3449" w:author="Thai" w:date="2016-10-23T23:05:00Z"/>
              <w:rFonts w:ascii="Times New Roman" w:eastAsia="Times New Roman" w:hAnsi="Times New Roman" w:cs="Times New Roman"/>
              <w:sz w:val="24"/>
              <w:szCs w:val="24"/>
            </w:rPr>
          </w:rPrChange>
        </w:rPr>
        <w:pPrChange w:id="3450" w:author="Thai" w:date="2016-10-23T23:14:00Z">
          <w:pPr>
            <w:spacing w:line="240" w:lineRule="auto"/>
          </w:pPr>
        </w:pPrChange>
      </w:pPr>
      <w:ins w:id="3451" w:author="James Wolpert" w:date="2016-10-23T19:29:00Z">
        <w:r w:rsidRPr="006A5FED">
          <w:rPr>
            <w:rFonts w:ascii="Times New Roman" w:hAnsi="Times New Roman" w:cs="Times New Roman"/>
            <w:sz w:val="24"/>
            <w:szCs w:val="24"/>
            <w:rPrChange w:id="3452" w:author="James Wolpert" w:date="2016-10-23T23:28:00Z">
              <w:rPr>
                <w:rFonts w:eastAsia="Times New Roman"/>
              </w:rPr>
            </w:rPrChange>
          </w:rPr>
          <w:t>Thật vậy, các âm thanh tự nhiên thì cần thiết gần như các thông tin trực quan vì nó cho chúng ta nhận biết nhiều thứ mà chúng ta không thể thấy được và nó cũng có thể làm điều đó khi mắt chúng ta đang nhìn vào những thứ khác. Âm thanh tự nhiên phản chiếu sự tương tác phức tạp của các thực thể tự nhiên: cách mà phần này di chuyển so với thành phần khác,</w:t>
        </w:r>
      </w:ins>
      <w:ins w:id="3453" w:author="Nguyen Chieu" w:date="2016-11-16T14:10:00Z">
        <w:r w:rsidR="00C57B0A">
          <w:rPr>
            <w:rFonts w:ascii="Times New Roman" w:hAnsi="Times New Roman" w:cs="Times New Roman"/>
            <w:sz w:val="24"/>
            <w:szCs w:val="24"/>
          </w:rPr>
          <w:t xml:space="preserve"> </w:t>
        </w:r>
      </w:ins>
    </w:p>
    <w:p w:rsidR="007249F1" w:rsidRPr="006A5FED" w:rsidRDefault="00C35FFE">
      <w:pPr>
        <w:spacing w:line="240" w:lineRule="auto"/>
        <w:jc w:val="both"/>
        <w:rPr>
          <w:ins w:id="3454" w:author="James Wolpert" w:date="2016-10-23T19:29:00Z"/>
          <w:rFonts w:ascii="Times New Roman" w:hAnsi="Times New Roman" w:cs="Times New Roman"/>
          <w:sz w:val="24"/>
          <w:szCs w:val="24"/>
          <w:rPrChange w:id="3455" w:author="James Wolpert" w:date="2016-10-23T23:28:00Z">
            <w:rPr>
              <w:ins w:id="3456" w:author="James Wolpert" w:date="2016-10-23T19:29:00Z"/>
              <w:rFonts w:ascii="Times New Roman" w:eastAsia="Times New Roman" w:hAnsi="Times New Roman" w:cs="Times New Roman"/>
              <w:sz w:val="24"/>
              <w:szCs w:val="24"/>
            </w:rPr>
          </w:rPrChange>
        </w:rPr>
        <w:pPrChange w:id="3457" w:author="Nguyen Chieu" w:date="2016-11-16T14:09:00Z">
          <w:pPr>
            <w:spacing w:line="240" w:lineRule="auto"/>
          </w:pPr>
        </w:pPrChange>
      </w:pPr>
      <w:ins w:id="3458" w:author="Thai" w:date="2016-10-23T23:05:00Z">
        <w:del w:id="3459" w:author="Nguyen Chieu" w:date="2016-11-16T14:09:00Z">
          <w:r w:rsidRPr="006A5FED" w:rsidDel="00C57B0A">
            <w:rPr>
              <w:rFonts w:ascii="Times New Roman" w:hAnsi="Times New Roman" w:cs="Times New Roman"/>
              <w:sz w:val="24"/>
              <w:szCs w:val="24"/>
            </w:rPr>
            <w:delText xml:space="preserve"> </w:delText>
          </w:r>
        </w:del>
      </w:ins>
      <w:ins w:id="3460" w:author="James Wolpert" w:date="2016-10-23T19:29:00Z">
        <w:r w:rsidR="007249F1" w:rsidRPr="006A5FED">
          <w:rPr>
            <w:rFonts w:ascii="Times New Roman" w:hAnsi="Times New Roman" w:cs="Times New Roman"/>
            <w:sz w:val="24"/>
            <w:szCs w:val="24"/>
            <w:rPrChange w:id="3461" w:author="James Wolpert" w:date="2016-10-23T23:28:00Z">
              <w:rPr>
                <w:rFonts w:eastAsia="Times New Roman"/>
              </w:rPr>
            </w:rPrChange>
          </w:rPr>
          <w:t>vật chất mà mỗi phần được tạo ra: rỗng hay rắn, kim loại hay gỗ, mềm hay cứng, nhẵn hay trơn. Âm thanh được sinh ra khi các vật chất va chạm, và âm thanh cho chúng ta biết rằng chúng đang đập, lướt, vỡ, xé, đổ hay nãy. Những</w:t>
        </w:r>
      </w:ins>
      <w:ins w:id="3462" w:author="Nguyen Chieu" w:date="2016-11-16T14:10:00Z">
        <w:r w:rsidR="00C57B0A">
          <w:rPr>
            <w:rFonts w:ascii="Times New Roman" w:hAnsi="Times New Roman" w:cs="Times New Roman"/>
            <w:sz w:val="24"/>
            <w:szCs w:val="24"/>
          </w:rPr>
          <w:t xml:space="preserve"> thợ cơ khí</w:t>
        </w:r>
      </w:ins>
      <w:ins w:id="3463" w:author="James Wolpert" w:date="2016-10-23T19:29:00Z">
        <w:del w:id="3464" w:author="Nguyen Chieu" w:date="2016-11-16T14:10:00Z">
          <w:r w:rsidR="007249F1" w:rsidRPr="006A5FED" w:rsidDel="00C57B0A">
            <w:rPr>
              <w:rFonts w:ascii="Times New Roman" w:hAnsi="Times New Roman" w:cs="Times New Roman"/>
              <w:sz w:val="24"/>
              <w:szCs w:val="24"/>
              <w:rPrChange w:id="3465" w:author="James Wolpert" w:date="2016-10-23T23:28:00Z">
                <w:rPr>
                  <w:rFonts w:eastAsia="Times New Roman"/>
                </w:rPr>
              </w:rPrChange>
            </w:rPr>
            <w:delText xml:space="preserve"> nhà máy học</w:delText>
          </w:r>
        </w:del>
        <w:r w:rsidR="007249F1" w:rsidRPr="006A5FED">
          <w:rPr>
            <w:rFonts w:ascii="Times New Roman" w:hAnsi="Times New Roman" w:cs="Times New Roman"/>
            <w:sz w:val="24"/>
            <w:szCs w:val="24"/>
            <w:rPrChange w:id="3466" w:author="James Wolpert" w:date="2016-10-23T23:28:00Z">
              <w:rPr>
                <w:rFonts w:eastAsia="Times New Roman"/>
              </w:rPr>
            </w:rPrChange>
          </w:rPr>
          <w:t xml:space="preserve"> có thể chuẩn đoán tình trạng của máy chỉ bằng cách lắng nghe. Khi những âm thanh có thể được sinh nhân tạo, nếu âm thanh được sinh ra bằng phổ thính giác mà có thể loại bỏ các tạp âm thì chúng cũng có thể hữu dụng giống như các âm thanh tự nhiên.</w:t>
        </w:r>
      </w:ins>
    </w:p>
    <w:p w:rsidR="007249F1" w:rsidRPr="006A5FED" w:rsidRDefault="007249F1">
      <w:pPr>
        <w:spacing w:line="240" w:lineRule="auto"/>
        <w:ind w:firstLine="720"/>
        <w:jc w:val="both"/>
        <w:rPr>
          <w:ins w:id="3467" w:author="James Wolpert" w:date="2016-10-23T19:29:00Z"/>
          <w:rFonts w:ascii="Times New Roman" w:hAnsi="Times New Roman" w:cs="Times New Roman"/>
          <w:sz w:val="24"/>
          <w:szCs w:val="24"/>
          <w:rPrChange w:id="3468" w:author="James Wolpert" w:date="2016-10-23T23:28:00Z">
            <w:rPr>
              <w:ins w:id="3469" w:author="James Wolpert" w:date="2016-10-23T19:29:00Z"/>
              <w:rFonts w:ascii="Times New Roman" w:eastAsia="Times New Roman" w:hAnsi="Times New Roman" w:cs="Times New Roman"/>
              <w:sz w:val="24"/>
              <w:szCs w:val="24"/>
            </w:rPr>
          </w:rPrChange>
        </w:rPr>
        <w:pPrChange w:id="3470" w:author="Thai" w:date="2016-10-23T23:14:00Z">
          <w:pPr>
            <w:spacing w:line="240" w:lineRule="auto"/>
          </w:pPr>
        </w:pPrChange>
      </w:pPr>
      <w:ins w:id="3471" w:author="James Wolpert" w:date="2016-10-23T19:29:00Z">
        <w:r w:rsidRPr="006A5FED">
          <w:rPr>
            <w:rFonts w:ascii="Times New Roman" w:hAnsi="Times New Roman" w:cs="Times New Roman"/>
            <w:sz w:val="24"/>
            <w:szCs w:val="24"/>
            <w:rPrChange w:id="3472" w:author="James Wolpert" w:date="2016-10-23T23:28:00Z">
              <w:rPr>
                <w:rFonts w:eastAsia="Times New Roman"/>
              </w:rPr>
            </w:rPrChange>
          </w:rPr>
          <w:t>Âm thanh thì</w:t>
        </w:r>
        <w:del w:id="3473" w:author="Nguyen Chieu" w:date="2016-11-16T14:11:00Z">
          <w:r w:rsidRPr="006A5FED" w:rsidDel="00C57B0A">
            <w:rPr>
              <w:rFonts w:ascii="Times New Roman" w:hAnsi="Times New Roman" w:cs="Times New Roman"/>
              <w:sz w:val="24"/>
              <w:szCs w:val="24"/>
              <w:rPrChange w:id="3474" w:author="James Wolpert" w:date="2016-10-23T23:28:00Z">
                <w:rPr>
                  <w:rFonts w:eastAsia="Times New Roman"/>
                </w:rPr>
              </w:rPrChange>
            </w:rPr>
            <w:delText xml:space="preserve"> </w:delText>
          </w:r>
        </w:del>
      </w:ins>
      <w:ins w:id="3475" w:author="Nguyen Chieu" w:date="2016-11-16T14:11:00Z">
        <w:r w:rsidR="00C57B0A">
          <w:rPr>
            <w:rFonts w:ascii="Times New Roman" w:hAnsi="Times New Roman" w:cs="Times New Roman"/>
            <w:sz w:val="24"/>
            <w:szCs w:val="24"/>
          </w:rPr>
          <w:t>khó vận dụng</w:t>
        </w:r>
      </w:ins>
      <w:ins w:id="3476" w:author="James Wolpert" w:date="2016-10-23T19:29:00Z">
        <w:del w:id="3477" w:author="Nguyen Chieu" w:date="2016-11-16T14:11:00Z">
          <w:r w:rsidRPr="006A5FED" w:rsidDel="00C57B0A">
            <w:rPr>
              <w:rFonts w:ascii="Times New Roman" w:hAnsi="Times New Roman" w:cs="Times New Roman"/>
              <w:sz w:val="24"/>
              <w:szCs w:val="24"/>
              <w:rPrChange w:id="3478" w:author="James Wolpert" w:date="2016-10-23T23:28:00Z">
                <w:rPr>
                  <w:rFonts w:eastAsia="Times New Roman"/>
                </w:rPr>
              </w:rPrChange>
            </w:rPr>
            <w:delText>khá lắc léo</w:delText>
          </w:r>
        </w:del>
        <w:r w:rsidRPr="006A5FED">
          <w:rPr>
            <w:rFonts w:ascii="Times New Roman" w:hAnsi="Times New Roman" w:cs="Times New Roman"/>
            <w:sz w:val="24"/>
            <w:szCs w:val="24"/>
            <w:rPrChange w:id="3479" w:author="James Wolpert" w:date="2016-10-23T23:28:00Z">
              <w:rPr>
                <w:rFonts w:eastAsia="Times New Roman"/>
              </w:rPr>
            </w:rPrChange>
          </w:rPr>
          <w:t>. Chúng có thể làm khó chịu, gây mất tập trung dễ dàng như việc chúng có thể trợ giúp. Âm thanh ban đầu có thể cho chúng ta cảm giác dễ chịu hoặc dễ thương cũng có thể dễ dàng trở thành khó chịu</w:t>
        </w:r>
      </w:ins>
      <w:ins w:id="3480" w:author="Nguyen Chieu" w:date="2016-11-16T14:12:00Z">
        <w:r w:rsidR="00C57B0A">
          <w:rPr>
            <w:rFonts w:ascii="Times New Roman" w:hAnsi="Times New Roman" w:cs="Times New Roman"/>
            <w:sz w:val="24"/>
            <w:szCs w:val="24"/>
          </w:rPr>
          <w:t xml:space="preserve"> hơn là hữu ích</w:t>
        </w:r>
      </w:ins>
      <w:ins w:id="3481" w:author="James Wolpert" w:date="2016-10-23T19:29:00Z">
        <w:r w:rsidRPr="006A5FED">
          <w:rPr>
            <w:rFonts w:ascii="Times New Roman" w:hAnsi="Times New Roman" w:cs="Times New Roman"/>
            <w:sz w:val="24"/>
            <w:szCs w:val="24"/>
            <w:rPrChange w:id="3482" w:author="James Wolpert" w:date="2016-10-23T23:28:00Z">
              <w:rPr>
                <w:rFonts w:eastAsia="Times New Roman"/>
              </w:rPr>
            </w:rPrChange>
          </w:rPr>
          <w:t>. Một trong những tính chất của âm thanh là chúng có thể được phát hiện ngay cả khi chúng ta đang đặt sự chú ý đến điều khác, nhưng tính chất này cũng là một lỗ hổng đối với những âm thanh gây phiền toái. Âm thanh thì khó có thể giữ riêng tư nếu như không chú ý hoặc dùng tai nghe. Nó đồng nghĩa nhà hàng xóm có thể bị làm phiền hoặc nắm bắt được các hoạt động của bạn. Việc sử dụng âm thanh để truyền tải sự hiểu biết là một ý tưởng táo bạo và quan trọng tuy nhiên chúng cũng chỉ đang ở trong giai đoạn đầu.</w:t>
        </w:r>
      </w:ins>
    </w:p>
    <w:p w:rsidR="007249F1" w:rsidRPr="006A5FED" w:rsidRDefault="007249F1">
      <w:pPr>
        <w:spacing w:line="240" w:lineRule="auto"/>
        <w:ind w:firstLine="720"/>
        <w:jc w:val="both"/>
        <w:rPr>
          <w:ins w:id="3483" w:author="Thai" w:date="2016-10-23T23:06:00Z"/>
          <w:rFonts w:ascii="Times New Roman" w:hAnsi="Times New Roman" w:cs="Times New Roman"/>
          <w:sz w:val="24"/>
          <w:szCs w:val="24"/>
        </w:rPr>
        <w:pPrChange w:id="3484" w:author="Thai" w:date="2016-10-23T23:14:00Z">
          <w:pPr>
            <w:spacing w:line="240" w:lineRule="auto"/>
          </w:pPr>
        </w:pPrChange>
      </w:pPr>
      <w:ins w:id="3485" w:author="James Wolpert" w:date="2016-10-23T19:29:00Z">
        <w:r w:rsidRPr="006A5FED">
          <w:rPr>
            <w:rFonts w:ascii="Times New Roman" w:hAnsi="Times New Roman" w:cs="Times New Roman"/>
            <w:sz w:val="24"/>
            <w:szCs w:val="24"/>
            <w:rPrChange w:id="3486" w:author="James Wolpert" w:date="2016-10-23T23:28:00Z">
              <w:rPr>
                <w:rFonts w:eastAsia="Times New Roman"/>
              </w:rPr>
            </w:rPrChange>
          </w:rPr>
          <w:lastRenderedPageBreak/>
          <w:t>Cũng như sự hiện diện của âm thanh đóng một vai trò quan trọng trong việc cung cấp phản hồi về các sự kiện. Sự thiếu vắng của âm thanh có thể dẫn đến các khó khăn tương tự trong việc thiếu vắng sự phản hồi. Sự thiếu vắng của âm thanh có nghĩa với việc thiếu vắng thông tin, và nếu phản hồi chỉ có thể đến từ âm thành thì có thể dẫn đến các vấn đề.</w:t>
        </w:r>
      </w:ins>
    </w:p>
    <w:p w:rsidR="00E9427B" w:rsidRPr="006A5FED" w:rsidRDefault="00E9427B">
      <w:pPr>
        <w:spacing w:line="240" w:lineRule="auto"/>
        <w:ind w:firstLine="360"/>
        <w:jc w:val="both"/>
        <w:rPr>
          <w:ins w:id="3487" w:author="James Wolpert" w:date="2016-10-23T19:29:00Z"/>
          <w:rFonts w:ascii="Times New Roman" w:hAnsi="Times New Roman" w:cs="Times New Roman"/>
          <w:sz w:val="24"/>
          <w:szCs w:val="24"/>
          <w:rPrChange w:id="3488" w:author="James Wolpert" w:date="2016-10-23T23:28:00Z">
            <w:rPr>
              <w:ins w:id="3489" w:author="James Wolpert" w:date="2016-10-23T19:29:00Z"/>
              <w:rFonts w:ascii="Times New Roman" w:eastAsia="Times New Roman" w:hAnsi="Times New Roman" w:cs="Times New Roman"/>
              <w:sz w:val="24"/>
              <w:szCs w:val="24"/>
            </w:rPr>
          </w:rPrChange>
        </w:rPr>
        <w:pPrChange w:id="3490" w:author="Thai" w:date="2016-10-23T23:06:00Z">
          <w:pPr>
            <w:spacing w:line="240" w:lineRule="auto"/>
          </w:pPr>
        </w:pPrChange>
      </w:pPr>
    </w:p>
    <w:p w:rsidR="00E9427B" w:rsidRPr="006A5FED" w:rsidRDefault="007249F1">
      <w:pPr>
        <w:spacing w:line="240" w:lineRule="auto"/>
        <w:jc w:val="both"/>
        <w:rPr>
          <w:ins w:id="3491" w:author="James Wolpert" w:date="2016-10-23T19:29:00Z"/>
          <w:rFonts w:ascii="Times New Roman" w:eastAsia="Times New Roman" w:hAnsi="Times New Roman" w:cs="Times New Roman"/>
          <w:b/>
          <w:sz w:val="24"/>
          <w:szCs w:val="24"/>
          <w:rPrChange w:id="3492" w:author="James Wolpert" w:date="2016-10-23T23:28:00Z">
            <w:rPr>
              <w:ins w:id="3493" w:author="James Wolpert" w:date="2016-10-23T19:29:00Z"/>
              <w:rFonts w:ascii="Times New Roman" w:eastAsia="Times New Roman" w:hAnsi="Times New Roman" w:cs="Times New Roman"/>
              <w:sz w:val="24"/>
              <w:szCs w:val="24"/>
            </w:rPr>
          </w:rPrChange>
        </w:rPr>
        <w:pPrChange w:id="3494" w:author="Thai" w:date="2016-10-23T23:04:00Z">
          <w:pPr>
            <w:spacing w:line="240" w:lineRule="auto"/>
          </w:pPr>
        </w:pPrChange>
      </w:pPr>
      <w:ins w:id="3495" w:author="James Wolpert" w:date="2016-10-23T19:31:00Z">
        <w:del w:id="3496" w:author="Thai" w:date="2016-10-23T19:37:00Z">
          <w:r w:rsidRPr="006A5FED" w:rsidDel="00DE58CA">
            <w:rPr>
              <w:rFonts w:ascii="Times New Roman" w:eastAsia="Times New Roman" w:hAnsi="Times New Roman" w:cs="Times New Roman"/>
              <w:b/>
              <w:bCs/>
              <w:sz w:val="24"/>
              <w:szCs w:val="24"/>
              <w:rPrChange w:id="3497" w:author="James Wolpert" w:date="2016-10-23T23:28:00Z">
                <w:rPr>
                  <w:rFonts w:eastAsia="Times New Roman"/>
                  <w:b/>
                  <w:bCs/>
                  <w:sz w:val="28"/>
                  <w:szCs w:val="28"/>
                </w:rPr>
              </w:rPrChange>
            </w:rPr>
            <w:delText xml:space="preserve">        </w:delText>
          </w:r>
        </w:del>
      </w:ins>
      <w:ins w:id="3498" w:author="Nguyen Chieu" w:date="2016-11-16T14:14:00Z">
        <w:r w:rsidR="00C57B0A">
          <w:rPr>
            <w:rFonts w:ascii="Times New Roman" w:eastAsia="Times New Roman" w:hAnsi="Times New Roman" w:cs="Times New Roman"/>
            <w:b/>
            <w:bCs/>
            <w:sz w:val="24"/>
            <w:szCs w:val="24"/>
          </w:rPr>
          <w:t>KHI</w:t>
        </w:r>
      </w:ins>
      <w:ins w:id="3499" w:author="James Wolpert" w:date="2016-10-23T19:31:00Z">
        <w:del w:id="3500" w:author="Thai" w:date="2016-10-23T19:37:00Z">
          <w:r w:rsidRPr="006A5FED" w:rsidDel="00DE58CA">
            <w:rPr>
              <w:rFonts w:ascii="Times New Roman" w:eastAsia="Times New Roman" w:hAnsi="Times New Roman" w:cs="Times New Roman"/>
              <w:b/>
              <w:bCs/>
              <w:sz w:val="24"/>
              <w:szCs w:val="24"/>
              <w:rPrChange w:id="3501" w:author="James Wolpert" w:date="2016-10-23T23:28:00Z">
                <w:rPr>
                  <w:rFonts w:eastAsia="Times New Roman"/>
                  <w:b/>
                  <w:bCs/>
                  <w:sz w:val="28"/>
                  <w:szCs w:val="28"/>
                </w:rPr>
              </w:rPrChange>
            </w:rPr>
            <w:delText xml:space="preserve"> </w:delText>
          </w:r>
        </w:del>
      </w:ins>
      <w:ins w:id="3502" w:author="James Wolpert" w:date="2016-10-23T19:29:00Z">
        <w:r w:rsidR="00DE58CA" w:rsidRPr="006A5FED">
          <w:rPr>
            <w:rFonts w:ascii="Times New Roman" w:eastAsia="Times New Roman" w:hAnsi="Times New Roman" w:cs="Times New Roman"/>
            <w:b/>
            <w:bCs/>
            <w:sz w:val="24"/>
            <w:szCs w:val="24"/>
            <w:rPrChange w:id="3503" w:author="James Wolpert" w:date="2016-10-23T23:28:00Z">
              <w:rPr>
                <w:rFonts w:ascii="Times New Roman" w:eastAsia="Times New Roman" w:hAnsi="Times New Roman" w:cs="Times New Roman"/>
                <w:b/>
                <w:bCs/>
                <w:sz w:val="28"/>
                <w:szCs w:val="28"/>
              </w:rPr>
            </w:rPrChange>
          </w:rPr>
          <w:t xml:space="preserve">SỰ IM LẶNG </w:t>
        </w:r>
      </w:ins>
      <w:ins w:id="3504" w:author="Nguyen Chieu" w:date="2016-11-16T14:14:00Z">
        <w:r w:rsidR="00C57B0A">
          <w:rPr>
            <w:rFonts w:ascii="Times New Roman" w:eastAsia="Times New Roman" w:hAnsi="Times New Roman" w:cs="Times New Roman"/>
            <w:b/>
            <w:bCs/>
            <w:sz w:val="24"/>
            <w:szCs w:val="24"/>
          </w:rPr>
          <w:t>BIẾN MẤT</w:t>
        </w:r>
      </w:ins>
      <w:ins w:id="3505" w:author="James Wolpert" w:date="2016-10-23T19:29:00Z">
        <w:del w:id="3506" w:author="Nguyen Chieu" w:date="2016-11-16T14:14:00Z">
          <w:r w:rsidR="00DE58CA" w:rsidRPr="006A5FED" w:rsidDel="00C57B0A">
            <w:rPr>
              <w:rFonts w:ascii="Times New Roman" w:eastAsia="Times New Roman" w:hAnsi="Times New Roman" w:cs="Times New Roman"/>
              <w:b/>
              <w:bCs/>
              <w:sz w:val="24"/>
              <w:szCs w:val="24"/>
              <w:rPrChange w:id="3507" w:author="James Wolpert" w:date="2016-10-23T23:28:00Z">
                <w:rPr>
                  <w:rFonts w:ascii="Times New Roman" w:eastAsia="Times New Roman" w:hAnsi="Times New Roman" w:cs="Times New Roman"/>
                  <w:b/>
                  <w:bCs/>
                  <w:sz w:val="28"/>
                  <w:szCs w:val="28"/>
                </w:rPr>
              </w:rPrChange>
            </w:rPr>
            <w:delText>CHẾT CHÓC</w:delText>
          </w:r>
        </w:del>
      </w:ins>
    </w:p>
    <w:p w:rsidR="007249F1" w:rsidRPr="006A5FED" w:rsidRDefault="007249F1">
      <w:pPr>
        <w:spacing w:line="240" w:lineRule="auto"/>
        <w:jc w:val="both"/>
        <w:rPr>
          <w:ins w:id="3508" w:author="James Wolpert" w:date="2016-10-23T19:29:00Z"/>
          <w:rFonts w:ascii="Times New Roman" w:hAnsi="Times New Roman" w:cs="Times New Roman"/>
          <w:sz w:val="24"/>
          <w:szCs w:val="24"/>
          <w:rPrChange w:id="3509" w:author="James Wolpert" w:date="2016-10-23T23:28:00Z">
            <w:rPr>
              <w:ins w:id="3510" w:author="James Wolpert" w:date="2016-10-23T19:29:00Z"/>
              <w:rFonts w:ascii="Times New Roman" w:eastAsia="Times New Roman" w:hAnsi="Times New Roman" w:cs="Times New Roman"/>
              <w:sz w:val="24"/>
              <w:szCs w:val="24"/>
            </w:rPr>
          </w:rPrChange>
        </w:rPr>
        <w:pPrChange w:id="3511" w:author="Thai" w:date="2016-10-23T23:04:00Z">
          <w:pPr>
            <w:spacing w:line="240" w:lineRule="auto"/>
          </w:pPr>
        </w:pPrChange>
      </w:pPr>
      <w:ins w:id="3512" w:author="James Wolpert" w:date="2016-10-23T19:29:00Z">
        <w:r w:rsidRPr="006A5FED">
          <w:rPr>
            <w:rFonts w:ascii="Times New Roman" w:hAnsi="Times New Roman" w:cs="Times New Roman"/>
            <w:sz w:val="24"/>
            <w:szCs w:val="24"/>
            <w:rPrChange w:id="3513" w:author="James Wolpert" w:date="2016-10-23T23:28:00Z">
              <w:rPr>
                <w:rFonts w:eastAsia="Times New Roman"/>
              </w:rPr>
            </w:rPrChange>
          </w:rPr>
          <w:t xml:space="preserve">Đó là một ngày tháng 6 dễ chịu ở Munich, Đức. Tôi được đón ở khách sạn và được xe đưa đến một đất nước với hai bên đường là các nông trại, đường hai làn. Thỉnh thoảng có vài người đi bộ sải bước và khá thường xuyên ngang qua nhiều người đi xe đạp. Chúng tôi đậu xe ở lề đường và nhập vào một nhóm người đang nhìn lên và xuống con đường. “Được rồi, chuẩn bị thôi nào”, tôi được nói như thế. </w:t>
        </w:r>
        <w:proofErr w:type="gramStart"/>
        <w:r w:rsidRPr="006A5FED">
          <w:rPr>
            <w:rFonts w:ascii="Times New Roman" w:hAnsi="Times New Roman" w:cs="Times New Roman"/>
            <w:sz w:val="24"/>
            <w:szCs w:val="24"/>
            <w:rPrChange w:id="3514" w:author="James Wolpert" w:date="2016-10-23T23:28:00Z">
              <w:rPr>
                <w:rFonts w:eastAsia="Times New Roman"/>
              </w:rPr>
            </w:rPrChange>
          </w:rPr>
          <w:t>”Nhắm</w:t>
        </w:r>
        <w:proofErr w:type="gramEnd"/>
        <w:r w:rsidRPr="006A5FED">
          <w:rPr>
            <w:rFonts w:ascii="Times New Roman" w:hAnsi="Times New Roman" w:cs="Times New Roman"/>
            <w:sz w:val="24"/>
            <w:szCs w:val="24"/>
            <w:rPrChange w:id="3515" w:author="James Wolpert" w:date="2016-10-23T23:28:00Z">
              <w:rPr>
                <w:rFonts w:eastAsia="Times New Roman"/>
              </w:rPr>
            </w:rPrChange>
          </w:rPr>
          <w:t xml:space="preserve"> mắt lại và lắng nghe”. Tôi đã làm thế và khoảng một phút sau tôi nghe thấy tiếng rít cao độ, cùng với đó là tiếng réo o o: một chiếc xe hơi đang tiến đến. Khi nó đến gần hơn, tôi có thể nghe thấy tiếng ồn của lốp xe. Sau khi chiếc xe đi qua, tôi được hỏi về sự phán xét của tôi đối với âm thanh đó. Chúng tôi lặp lại công việc đó nhiều lần và mỗi lần âm thanh lại khác nhau. Chuyện gì đang diễn ra vậy? chúng tôi đang đánh giá âm thanh thiết kế cho các phương tiện điện tử mới của BMV.</w:t>
        </w:r>
      </w:ins>
    </w:p>
    <w:p w:rsidR="007249F1" w:rsidRPr="006A5FED" w:rsidRDefault="007249F1">
      <w:pPr>
        <w:spacing w:line="240" w:lineRule="auto"/>
        <w:ind w:firstLine="720"/>
        <w:jc w:val="both"/>
        <w:rPr>
          <w:ins w:id="3516" w:author="James Wolpert" w:date="2016-10-23T19:29:00Z"/>
          <w:rFonts w:ascii="Times New Roman" w:hAnsi="Times New Roman" w:cs="Times New Roman"/>
          <w:sz w:val="24"/>
          <w:szCs w:val="24"/>
          <w:rPrChange w:id="3517" w:author="James Wolpert" w:date="2016-10-23T23:28:00Z">
            <w:rPr>
              <w:ins w:id="3518" w:author="James Wolpert" w:date="2016-10-23T19:29:00Z"/>
              <w:rFonts w:ascii="Times New Roman" w:eastAsia="Times New Roman" w:hAnsi="Times New Roman" w:cs="Times New Roman"/>
              <w:sz w:val="24"/>
              <w:szCs w:val="24"/>
            </w:rPr>
          </w:rPrChange>
        </w:rPr>
        <w:pPrChange w:id="3519" w:author="Thai" w:date="2016-10-23T23:06:00Z">
          <w:pPr>
            <w:spacing w:line="240" w:lineRule="auto"/>
          </w:pPr>
        </w:pPrChange>
      </w:pPr>
      <w:ins w:id="3520" w:author="James Wolpert" w:date="2016-10-23T19:29:00Z">
        <w:r w:rsidRPr="006A5FED">
          <w:rPr>
            <w:rFonts w:ascii="Times New Roman" w:hAnsi="Times New Roman" w:cs="Times New Roman"/>
            <w:sz w:val="24"/>
            <w:szCs w:val="24"/>
            <w:rPrChange w:id="3521" w:author="James Wolpert" w:date="2016-10-23T23:28:00Z">
              <w:rPr>
                <w:rFonts w:eastAsia="Times New Roman"/>
              </w:rPr>
            </w:rPrChange>
          </w:rPr>
          <w:t xml:space="preserve">Xe </w:t>
        </w:r>
        <w:del w:id="3522" w:author="Nguyen Chieu" w:date="2016-11-16T14:16:00Z">
          <w:r w:rsidRPr="006A5FED" w:rsidDel="007045B5">
            <w:rPr>
              <w:rFonts w:ascii="Times New Roman" w:hAnsi="Times New Roman" w:cs="Times New Roman"/>
              <w:sz w:val="24"/>
              <w:szCs w:val="24"/>
              <w:rPrChange w:id="3523" w:author="James Wolpert" w:date="2016-10-23T23:28:00Z">
                <w:rPr>
                  <w:rFonts w:eastAsia="Times New Roman"/>
                </w:rPr>
              </w:rPrChange>
            </w:rPr>
            <w:delText>điên</w:delText>
          </w:r>
        </w:del>
        <w:r w:rsidRPr="006A5FED">
          <w:rPr>
            <w:rFonts w:ascii="Times New Roman" w:hAnsi="Times New Roman" w:cs="Times New Roman"/>
            <w:sz w:val="24"/>
            <w:szCs w:val="24"/>
            <w:rPrChange w:id="3524" w:author="James Wolpert" w:date="2016-10-23T23:28:00Z">
              <w:rPr>
                <w:rFonts w:eastAsia="Times New Roman"/>
              </w:rPr>
            </w:rPrChange>
          </w:rPr>
          <w:t xml:space="preserve"> </w:t>
        </w:r>
      </w:ins>
      <w:ins w:id="3525" w:author="Nguyen Chieu" w:date="2016-11-16T14:16:00Z">
        <w:r w:rsidR="007045B5">
          <w:rPr>
            <w:rFonts w:ascii="Times New Roman" w:hAnsi="Times New Roman" w:cs="Times New Roman"/>
            <w:sz w:val="24"/>
            <w:szCs w:val="24"/>
          </w:rPr>
          <w:t xml:space="preserve">điện </w:t>
        </w:r>
      </w:ins>
      <w:ins w:id="3526" w:author="James Wolpert" w:date="2016-10-23T19:29:00Z">
        <w:r w:rsidRPr="006A5FED">
          <w:rPr>
            <w:rFonts w:ascii="Times New Roman" w:hAnsi="Times New Roman" w:cs="Times New Roman"/>
            <w:sz w:val="24"/>
            <w:szCs w:val="24"/>
            <w:rPrChange w:id="3527" w:author="James Wolpert" w:date="2016-10-23T23:28:00Z">
              <w:rPr>
                <w:rFonts w:eastAsia="Times New Roman"/>
              </w:rPr>
            </w:rPrChange>
          </w:rPr>
          <w:t xml:space="preserve">tử thì </w:t>
        </w:r>
        <w:del w:id="3528" w:author="Nguyen Chieu" w:date="2016-11-16T14:16:00Z">
          <w:r w:rsidRPr="006A5FED" w:rsidDel="007045B5">
            <w:rPr>
              <w:rFonts w:ascii="Times New Roman" w:hAnsi="Times New Roman" w:cs="Times New Roman"/>
              <w:sz w:val="24"/>
              <w:szCs w:val="24"/>
              <w:rPrChange w:id="3529" w:author="James Wolpert" w:date="2016-10-23T23:28:00Z">
                <w:rPr>
                  <w:rFonts w:eastAsia="Times New Roman"/>
                </w:rPr>
              </w:rPrChange>
            </w:rPr>
            <w:delText>khá im tiếng</w:delText>
          </w:r>
        </w:del>
      </w:ins>
      <w:ins w:id="3530" w:author="Nguyen Chieu" w:date="2016-11-16T14:16:00Z">
        <w:r w:rsidR="007045B5">
          <w:rPr>
            <w:rFonts w:ascii="Times New Roman" w:hAnsi="Times New Roman" w:cs="Times New Roman"/>
            <w:sz w:val="24"/>
            <w:szCs w:val="24"/>
          </w:rPr>
          <w:t xml:space="preserve"> cực kì yên tĩnh</w:t>
        </w:r>
      </w:ins>
      <w:ins w:id="3531" w:author="James Wolpert" w:date="2016-10-23T19:29:00Z">
        <w:r w:rsidRPr="006A5FED">
          <w:rPr>
            <w:rFonts w:ascii="Times New Roman" w:hAnsi="Times New Roman" w:cs="Times New Roman"/>
            <w:sz w:val="24"/>
            <w:szCs w:val="24"/>
            <w:rPrChange w:id="3532" w:author="James Wolpert" w:date="2016-10-23T23:28:00Z">
              <w:rPr>
                <w:rFonts w:eastAsia="Times New Roman"/>
              </w:rPr>
            </w:rPrChange>
          </w:rPr>
          <w:t>. Những âm thanh duy nhất của chúng phát ra từ bánh xe, không khí và thỉnh thoảng phát ra tiếng rít cao độ từ các bộ phận điện tử. Những người yêu thích xe</w:t>
        </w:r>
      </w:ins>
      <w:ins w:id="3533" w:author="Nguyen Chieu" w:date="2016-11-16T14:18:00Z">
        <w:r w:rsidR="007045B5">
          <w:rPr>
            <w:rFonts w:ascii="Times New Roman" w:hAnsi="Times New Roman" w:cs="Times New Roman"/>
            <w:sz w:val="24"/>
            <w:szCs w:val="24"/>
          </w:rPr>
          <w:t xml:space="preserve"> hơi</w:t>
        </w:r>
      </w:ins>
      <w:ins w:id="3534" w:author="James Wolpert" w:date="2016-10-23T19:29:00Z">
        <w:r w:rsidRPr="006A5FED">
          <w:rPr>
            <w:rFonts w:ascii="Times New Roman" w:hAnsi="Times New Roman" w:cs="Times New Roman"/>
            <w:sz w:val="24"/>
            <w:szCs w:val="24"/>
            <w:rPrChange w:id="3535" w:author="James Wolpert" w:date="2016-10-23T23:28:00Z">
              <w:rPr>
                <w:rFonts w:eastAsia="Times New Roman"/>
              </w:rPr>
            </w:rPrChange>
          </w:rPr>
          <w:t xml:space="preserve"> rất thích sự yên ắng. Những người đi đường thì có những cảm giác khác nhau nhưng đối với những người khiếm thị thì họ khó lo lắng. Sau mọi thứ thì người khiếm thị sang đường</w:t>
        </w:r>
      </w:ins>
      <w:ins w:id="3536" w:author="Nguyen Chieu" w:date="2016-11-16T14:19:00Z">
        <w:r w:rsidR="007045B5">
          <w:rPr>
            <w:rFonts w:ascii="Times New Roman" w:hAnsi="Times New Roman" w:cs="Times New Roman"/>
            <w:sz w:val="24"/>
            <w:szCs w:val="24"/>
          </w:rPr>
          <w:t xml:space="preserve"> giao nhau trong giao thông</w:t>
        </w:r>
      </w:ins>
      <w:ins w:id="3537" w:author="James Wolpert" w:date="2016-10-23T19:29:00Z">
        <w:r w:rsidRPr="006A5FED">
          <w:rPr>
            <w:rFonts w:ascii="Times New Roman" w:hAnsi="Times New Roman" w:cs="Times New Roman"/>
            <w:sz w:val="24"/>
            <w:szCs w:val="24"/>
            <w:rPrChange w:id="3538" w:author="James Wolpert" w:date="2016-10-23T23:28:00Z">
              <w:rPr>
                <w:rFonts w:eastAsia="Times New Roman"/>
              </w:rPr>
            </w:rPrChange>
          </w:rPr>
          <w:t xml:space="preserve"> dựa trên âm thanh của các phương tiện tham gia giao thông. Đấy là cách để họ biết khi nào thì an toàn để có thể băng qua đường. Và những gì đúng với người khiếm thị thì có thể đúng với những người đang bước trên đường nhưng không chú ý. Nếu như các phương tiện không có bất cứ âm thanh nào thì họ có thể bị tử vong. Bộ an toàn giao thông Hoa kỳ nhận định rằng người đi bộ thường bị đâm bởi các phương tiện điện tử hơn so với các phượng tiện động cơ đốt trong. Điều đáng nguy hiểm nhất là khi các phương tiện điện tử </w:t>
        </w:r>
      </w:ins>
      <w:ins w:id="3539" w:author="Nguyen Chieu" w:date="2016-11-16T14:20:00Z">
        <w:r w:rsidR="00AC7DB1">
          <w:rPr>
            <w:rFonts w:ascii="Times New Roman" w:hAnsi="Times New Roman" w:cs="Times New Roman"/>
            <w:sz w:val="24"/>
            <w:szCs w:val="24"/>
          </w:rPr>
          <w:t>di</w:t>
        </w:r>
      </w:ins>
      <w:ins w:id="3540" w:author="James Wolpert" w:date="2016-10-23T19:29:00Z">
        <w:del w:id="3541" w:author="Nguyen Chieu" w:date="2016-11-16T14:20:00Z">
          <w:r w:rsidRPr="006A5FED" w:rsidDel="00AC7DB1">
            <w:rPr>
              <w:rFonts w:ascii="Times New Roman" w:hAnsi="Times New Roman" w:cs="Times New Roman"/>
              <w:sz w:val="24"/>
              <w:szCs w:val="24"/>
              <w:rPrChange w:id="3542" w:author="James Wolpert" w:date="2016-10-23T23:28:00Z">
                <w:rPr>
                  <w:rFonts w:eastAsia="Times New Roman"/>
                </w:rPr>
              </w:rPrChange>
            </w:rPr>
            <w:delText>duy</w:delText>
          </w:r>
        </w:del>
        <w:r w:rsidRPr="006A5FED">
          <w:rPr>
            <w:rFonts w:ascii="Times New Roman" w:hAnsi="Times New Roman" w:cs="Times New Roman"/>
            <w:sz w:val="24"/>
            <w:szCs w:val="24"/>
            <w:rPrChange w:id="3543" w:author="James Wolpert" w:date="2016-10-23T23:28:00Z">
              <w:rPr>
                <w:rFonts w:eastAsia="Times New Roman"/>
              </w:rPr>
            </w:rPrChange>
          </w:rPr>
          <w:t xml:space="preserve"> chuyển chậm, hầu như chúng không gây ra bất kỳ âm thanh nào. Các âm thanh của xe hơi thì là một chỉ hiệu cực kỳ quan trọng cũng như sự hiện diện của nó.</w:t>
        </w:r>
      </w:ins>
    </w:p>
    <w:p w:rsidR="007249F1" w:rsidRPr="006A5FED" w:rsidDel="00E9427B" w:rsidRDefault="007249F1">
      <w:pPr>
        <w:spacing w:line="240" w:lineRule="auto"/>
        <w:ind w:firstLine="720"/>
        <w:jc w:val="both"/>
        <w:rPr>
          <w:ins w:id="3544" w:author="James Wolpert" w:date="2016-10-23T19:29:00Z"/>
          <w:del w:id="3545" w:author="Thai" w:date="2016-10-23T23:06:00Z"/>
          <w:rFonts w:ascii="Times New Roman" w:hAnsi="Times New Roman" w:cs="Times New Roman"/>
          <w:sz w:val="24"/>
          <w:szCs w:val="24"/>
          <w:rPrChange w:id="3546" w:author="James Wolpert" w:date="2016-10-23T23:28:00Z">
            <w:rPr>
              <w:ins w:id="3547" w:author="James Wolpert" w:date="2016-10-23T19:29:00Z"/>
              <w:del w:id="3548" w:author="Thai" w:date="2016-10-23T23:06:00Z"/>
              <w:rFonts w:ascii="Times New Roman" w:eastAsia="Times New Roman" w:hAnsi="Times New Roman" w:cs="Times New Roman"/>
              <w:sz w:val="24"/>
              <w:szCs w:val="24"/>
            </w:rPr>
          </w:rPrChange>
        </w:rPr>
        <w:pPrChange w:id="3549" w:author="Thai" w:date="2016-10-23T23:06:00Z">
          <w:pPr>
            <w:spacing w:line="240" w:lineRule="auto"/>
          </w:pPr>
        </w:pPrChange>
      </w:pPr>
      <w:ins w:id="3550" w:author="James Wolpert" w:date="2016-10-23T19:29:00Z">
        <w:r w:rsidRPr="006A5FED">
          <w:rPr>
            <w:rFonts w:ascii="Times New Roman" w:hAnsi="Times New Roman" w:cs="Times New Roman"/>
            <w:sz w:val="24"/>
            <w:szCs w:val="24"/>
            <w:rPrChange w:id="3551" w:author="James Wolpert" w:date="2016-10-23T23:28:00Z">
              <w:rPr>
                <w:rFonts w:eastAsia="Times New Roman"/>
              </w:rPr>
            </w:rPrChange>
          </w:rPr>
          <w:t>Thêm âm thanh vào phương tiện để cảnh báo người đi đường là một ý tưởng không mới.</w:t>
        </w:r>
      </w:ins>
    </w:p>
    <w:p w:rsidR="007249F1" w:rsidRPr="006A5FED" w:rsidRDefault="00E9427B">
      <w:pPr>
        <w:spacing w:line="240" w:lineRule="auto"/>
        <w:ind w:firstLine="720"/>
        <w:jc w:val="both"/>
        <w:rPr>
          <w:ins w:id="3552" w:author="James Wolpert" w:date="2016-10-23T19:29:00Z"/>
          <w:rFonts w:ascii="Times New Roman" w:hAnsi="Times New Roman" w:cs="Times New Roman"/>
          <w:sz w:val="24"/>
          <w:szCs w:val="24"/>
          <w:rPrChange w:id="3553" w:author="James Wolpert" w:date="2016-10-23T23:28:00Z">
            <w:rPr>
              <w:ins w:id="3554" w:author="James Wolpert" w:date="2016-10-23T19:29:00Z"/>
              <w:rFonts w:ascii="Times New Roman" w:eastAsia="Times New Roman" w:hAnsi="Times New Roman" w:cs="Times New Roman"/>
              <w:sz w:val="24"/>
              <w:szCs w:val="24"/>
            </w:rPr>
          </w:rPrChange>
        </w:rPr>
        <w:pPrChange w:id="3555" w:author="Thai" w:date="2016-10-23T23:06:00Z">
          <w:pPr>
            <w:spacing w:line="240" w:lineRule="auto"/>
          </w:pPr>
        </w:pPrChange>
      </w:pPr>
      <w:ins w:id="3556" w:author="Thai" w:date="2016-10-23T23:06:00Z">
        <w:r w:rsidRPr="006A5FED">
          <w:rPr>
            <w:rFonts w:ascii="Times New Roman" w:hAnsi="Times New Roman" w:cs="Times New Roman"/>
            <w:sz w:val="24"/>
            <w:szCs w:val="24"/>
          </w:rPr>
          <w:t xml:space="preserve"> </w:t>
        </w:r>
      </w:ins>
      <w:ins w:id="3557" w:author="James Wolpert" w:date="2016-10-23T19:29:00Z">
        <w:r w:rsidR="007249F1" w:rsidRPr="006A5FED">
          <w:rPr>
            <w:rFonts w:ascii="Times New Roman" w:hAnsi="Times New Roman" w:cs="Times New Roman"/>
            <w:sz w:val="24"/>
            <w:szCs w:val="24"/>
            <w:rPrChange w:id="3558" w:author="James Wolpert" w:date="2016-10-23T23:28:00Z">
              <w:rPr>
                <w:rFonts w:eastAsia="Times New Roman"/>
              </w:rPr>
            </w:rPrChange>
          </w:rPr>
          <w:t>Nhiều năm qua, các xe tải thương mại và xe chuyên chở thiết bị xây dựng phải tạo ra âm thanh “beeping” khi lùi xe. Còi xe thì được yêu cầu bởi luật, để người lái xe có thể đoán trước và thông báo cho người đi bộ hoặc các tài xế khác khi cần thiết, mặc dù vậy họ thường dùng nó để tỏ thái độ dận dữ và phẫn nộ. Nhưng để thêm các âm thanh liên tiếp vào một phương tiện thông thường mà chúng nên im lặng thì thật sự là một thử thách.</w:t>
        </w:r>
      </w:ins>
    </w:p>
    <w:p w:rsidR="007249F1" w:rsidRPr="006A5FED" w:rsidDel="00E9427B" w:rsidRDefault="007249F1">
      <w:pPr>
        <w:spacing w:line="240" w:lineRule="auto"/>
        <w:ind w:firstLine="720"/>
        <w:jc w:val="both"/>
        <w:rPr>
          <w:ins w:id="3559" w:author="James Wolpert" w:date="2016-10-23T19:29:00Z"/>
          <w:del w:id="3560" w:author="Thai" w:date="2016-10-23T23:06:00Z"/>
          <w:rFonts w:ascii="Times New Roman" w:hAnsi="Times New Roman" w:cs="Times New Roman"/>
          <w:sz w:val="24"/>
          <w:szCs w:val="24"/>
          <w:rPrChange w:id="3561" w:author="James Wolpert" w:date="2016-10-23T23:28:00Z">
            <w:rPr>
              <w:ins w:id="3562" w:author="James Wolpert" w:date="2016-10-23T19:29:00Z"/>
              <w:del w:id="3563" w:author="Thai" w:date="2016-10-23T23:06:00Z"/>
              <w:rFonts w:ascii="Times New Roman" w:eastAsia="Times New Roman" w:hAnsi="Times New Roman" w:cs="Times New Roman"/>
              <w:sz w:val="24"/>
              <w:szCs w:val="24"/>
            </w:rPr>
          </w:rPrChange>
        </w:rPr>
        <w:pPrChange w:id="3564" w:author="Thai" w:date="2016-10-23T23:06:00Z">
          <w:pPr>
            <w:spacing w:line="240" w:lineRule="auto"/>
          </w:pPr>
        </w:pPrChange>
      </w:pPr>
      <w:ins w:id="3565" w:author="James Wolpert" w:date="2016-10-23T19:29:00Z">
        <w:r w:rsidRPr="006A5FED">
          <w:rPr>
            <w:rFonts w:ascii="Times New Roman" w:hAnsi="Times New Roman" w:cs="Times New Roman"/>
            <w:sz w:val="24"/>
            <w:szCs w:val="24"/>
            <w:rPrChange w:id="3566" w:author="James Wolpert" w:date="2016-10-23T23:28:00Z">
              <w:rPr>
                <w:rFonts w:eastAsia="Times New Roman"/>
              </w:rPr>
            </w:rPrChange>
          </w:rPr>
          <w:t>Bạn muốn âm thanh nào? Một nhóm người khiếm thị đã đề nghị rằng nên đặt những hòn đá và trong mâm xe. Tôi nghĩ rằng đăy là một ý tưởng tuyệt vời. Những hòn đá này sẽ cung cấp một tập các tín hiệu tự nhiên, giàu ý nghĩa và dễ dàng truyền tải. Chiếc xe sẽ khá yên tĩnh cho đến khi bánh xe bắt đầu xoay. Khi đó, những hòn đá sẽ tạo ra âm thanh tự nhiên, liên tiếp khi tốc độ di chuyển chậm thay đổi dần âm thanh dồn dập hơn khi xe chuyển sang di chuyển với tốc độ nhanh hơn, tần số đá rơi tăng dần đều với tốc độ di chuyển cho đến khi xe di chuyển đủ nhanh mà cả những hòn đá dường như đông cứng so với chu vi của bánh xe, im lặng.</w:t>
        </w:r>
      </w:ins>
    </w:p>
    <w:p w:rsidR="007249F1" w:rsidRPr="006A5FED" w:rsidRDefault="00E9427B">
      <w:pPr>
        <w:spacing w:line="240" w:lineRule="auto"/>
        <w:ind w:firstLine="720"/>
        <w:jc w:val="both"/>
        <w:rPr>
          <w:ins w:id="3567" w:author="James Wolpert" w:date="2016-10-23T19:29:00Z"/>
          <w:rFonts w:ascii="Times New Roman" w:hAnsi="Times New Roman" w:cs="Times New Roman"/>
          <w:sz w:val="24"/>
          <w:szCs w:val="24"/>
          <w:rPrChange w:id="3568" w:author="James Wolpert" w:date="2016-10-23T23:28:00Z">
            <w:rPr>
              <w:ins w:id="3569" w:author="James Wolpert" w:date="2016-10-23T19:29:00Z"/>
              <w:rFonts w:ascii="Times New Roman" w:eastAsia="Times New Roman" w:hAnsi="Times New Roman" w:cs="Times New Roman"/>
              <w:sz w:val="24"/>
              <w:szCs w:val="24"/>
            </w:rPr>
          </w:rPrChange>
        </w:rPr>
        <w:pPrChange w:id="3570" w:author="Thai" w:date="2016-10-23T23:06:00Z">
          <w:pPr>
            <w:spacing w:line="240" w:lineRule="auto"/>
          </w:pPr>
        </w:pPrChange>
      </w:pPr>
      <w:ins w:id="3571" w:author="Thai" w:date="2016-10-23T23:06:00Z">
        <w:r w:rsidRPr="006A5FED">
          <w:rPr>
            <w:rFonts w:ascii="Times New Roman" w:hAnsi="Times New Roman" w:cs="Times New Roman"/>
            <w:sz w:val="24"/>
            <w:szCs w:val="24"/>
          </w:rPr>
          <w:t xml:space="preserve"> </w:t>
        </w:r>
      </w:ins>
      <w:ins w:id="3572" w:author="James Wolpert" w:date="2016-10-23T19:29:00Z">
        <w:r w:rsidR="007249F1" w:rsidRPr="006A5FED">
          <w:rPr>
            <w:rFonts w:ascii="Times New Roman" w:hAnsi="Times New Roman" w:cs="Times New Roman"/>
            <w:sz w:val="24"/>
            <w:szCs w:val="24"/>
            <w:rPrChange w:id="3573" w:author="James Wolpert" w:date="2016-10-23T23:28:00Z">
              <w:rPr>
                <w:rFonts w:eastAsia="Times New Roman"/>
              </w:rPr>
            </w:rPrChange>
          </w:rPr>
          <w:t>Điều này đủ tốt: Những âm thanh là không cần thiết khi các phương tiện di chuyển nhanh thì bánh xe có thể tạo ra âm thanh. Tuy vậy, việc thiếu âm thanh khi các phương tiện không di chuyển sẽ là vấn đề.</w:t>
        </w:r>
      </w:ins>
    </w:p>
    <w:p w:rsidR="007249F1" w:rsidRPr="006A5FED" w:rsidRDefault="007249F1">
      <w:pPr>
        <w:spacing w:line="240" w:lineRule="auto"/>
        <w:ind w:firstLine="720"/>
        <w:jc w:val="both"/>
        <w:rPr>
          <w:ins w:id="3574" w:author="James Wolpert" w:date="2016-10-23T19:29:00Z"/>
          <w:rFonts w:ascii="Times New Roman" w:hAnsi="Times New Roman" w:cs="Times New Roman"/>
          <w:sz w:val="24"/>
          <w:szCs w:val="24"/>
          <w:rPrChange w:id="3575" w:author="James Wolpert" w:date="2016-10-23T23:28:00Z">
            <w:rPr>
              <w:ins w:id="3576" w:author="James Wolpert" w:date="2016-10-23T19:29:00Z"/>
              <w:rFonts w:ascii="Times New Roman" w:eastAsia="Times New Roman" w:hAnsi="Times New Roman" w:cs="Times New Roman"/>
              <w:sz w:val="24"/>
              <w:szCs w:val="24"/>
            </w:rPr>
          </w:rPrChange>
        </w:rPr>
        <w:pPrChange w:id="3577" w:author="Thai" w:date="2016-10-23T23:07:00Z">
          <w:pPr>
            <w:spacing w:line="240" w:lineRule="auto"/>
          </w:pPr>
        </w:pPrChange>
      </w:pPr>
      <w:ins w:id="3578" w:author="James Wolpert" w:date="2016-10-23T19:29:00Z">
        <w:r w:rsidRPr="006A5FED">
          <w:rPr>
            <w:rFonts w:ascii="Times New Roman" w:hAnsi="Times New Roman" w:cs="Times New Roman"/>
            <w:sz w:val="24"/>
            <w:szCs w:val="24"/>
            <w:rPrChange w:id="3579" w:author="James Wolpert" w:date="2016-10-23T23:28:00Z">
              <w:rPr>
                <w:rFonts w:eastAsia="Times New Roman"/>
              </w:rPr>
            </w:rPrChange>
          </w:rPr>
          <w:t xml:space="preserve">Các phòng ban tiếp thị của các nhà sản xuất ô tô nghĩ rằng việc bổ sung âm thanh nhân tạo sẽ là một cơ hội xây dựng thương hiệu tuyệt vời, vì vậy mỗi thương hiệu hay các mẫu xe nên có </w:t>
        </w:r>
        <w:r w:rsidRPr="006A5FED">
          <w:rPr>
            <w:rFonts w:ascii="Times New Roman" w:hAnsi="Times New Roman" w:cs="Times New Roman"/>
            <w:sz w:val="24"/>
            <w:szCs w:val="24"/>
            <w:rPrChange w:id="3580" w:author="James Wolpert" w:date="2016-10-23T23:28:00Z">
              <w:rPr>
                <w:rFonts w:eastAsia="Times New Roman"/>
              </w:rPr>
            </w:rPrChange>
          </w:rPr>
          <w:lastRenderedPageBreak/>
          <w:t>âm thanh độc đáo riêng mà thể hiện được tính cách riêng biệt của chiếc xe mà thương hiệu mong muốn truyền tải. Porsche thêm loa phóng thanh cho nguyên mẫu xe điện của nó để cho nó cùng một "tiếng gầm khàn khàn" như xe hơi chạy bằng xăng của nó. Nissan tự hỏi liệu một ô tô hybrid nên có âm thanh như chim tweet. Một số nhà sản xuất nghĩ rằng tất cả các xe nên có âm thanh như nhau, với âm thanh chuẩn và mức độ âm thanh, làm cho nó dễ dàng truyền tải thông điệp đến tất cả mọi người hơn. Một số người khiếm thị nghĩ rằng chúng nên có âm thanh chúng ta đã được biết, động cơ xăng, theo truyền thống cũ mà các công nghệ mới luôn luôn phải sao chép nó.</w:t>
        </w:r>
      </w:ins>
    </w:p>
    <w:p w:rsidR="007249F1" w:rsidRPr="006A5FED" w:rsidRDefault="007249F1">
      <w:pPr>
        <w:spacing w:line="240" w:lineRule="auto"/>
        <w:ind w:firstLine="720"/>
        <w:jc w:val="both"/>
        <w:rPr>
          <w:ins w:id="3581" w:author="James Wolpert" w:date="2016-10-23T19:29:00Z"/>
          <w:rFonts w:ascii="Times New Roman" w:hAnsi="Times New Roman" w:cs="Times New Roman"/>
          <w:sz w:val="24"/>
          <w:szCs w:val="24"/>
          <w:rPrChange w:id="3582" w:author="James Wolpert" w:date="2016-10-23T23:28:00Z">
            <w:rPr>
              <w:ins w:id="3583" w:author="James Wolpert" w:date="2016-10-23T19:29:00Z"/>
              <w:rFonts w:ascii="Times New Roman" w:eastAsia="Times New Roman" w:hAnsi="Times New Roman" w:cs="Times New Roman"/>
              <w:sz w:val="24"/>
              <w:szCs w:val="24"/>
            </w:rPr>
          </w:rPrChange>
        </w:rPr>
        <w:pPrChange w:id="3584" w:author="Thai" w:date="2016-10-23T23:07:00Z">
          <w:pPr>
            <w:spacing w:line="240" w:lineRule="auto"/>
          </w:pPr>
        </w:pPrChange>
      </w:pPr>
      <w:ins w:id="3585" w:author="James Wolpert" w:date="2016-10-23T19:29:00Z">
        <w:r w:rsidRPr="006A5FED">
          <w:rPr>
            <w:rFonts w:ascii="Times New Roman" w:hAnsi="Times New Roman" w:cs="Times New Roman"/>
            <w:i/>
            <w:sz w:val="24"/>
            <w:szCs w:val="24"/>
            <w:rPrChange w:id="3586" w:author="James Wolpert" w:date="2016-10-23T23:28:00Z">
              <w:rPr>
                <w:rFonts w:eastAsia="Times New Roman"/>
              </w:rPr>
            </w:rPrChange>
          </w:rPr>
          <w:t>Skeuomorphic</w:t>
        </w:r>
        <w:r w:rsidRPr="006A5FED">
          <w:rPr>
            <w:rFonts w:ascii="Times New Roman" w:hAnsi="Times New Roman" w:cs="Times New Roman"/>
            <w:sz w:val="24"/>
            <w:szCs w:val="24"/>
            <w:rPrChange w:id="3587" w:author="James Wolpert" w:date="2016-10-23T23:28:00Z">
              <w:rPr>
                <w:rFonts w:eastAsia="Times New Roman"/>
              </w:rPr>
            </w:rPrChange>
          </w:rPr>
          <w:t xml:space="preserve"> là thuật ngữ kỹ thuật để kết hợp cũ, ý tưởng quen thuộc vào các công nghệ mới, mặc dù họ không còn đóng một vai trò chức năng. thiết kế Skeuomorphic thường thoải mái cho chủ nghĩa truyền thống, và thực sự là lịch sử của công nghệ cho thấy rằng các công nghệ và vật liệu mới thường mù quáng bắt chước cũ không có lý do rõ ràng, ngoại trừ đó là những gì mọi người biết làm thế nào để làm. </w:t>
        </w:r>
      </w:ins>
      <w:ins w:id="3588" w:author="Nguyen Chieu" w:date="2016-11-16T14:28:00Z">
        <w:r w:rsidR="00204072">
          <w:rPr>
            <w:rFonts w:ascii="Times New Roman" w:hAnsi="Times New Roman" w:cs="Times New Roman"/>
            <w:sz w:val="24"/>
            <w:szCs w:val="24"/>
          </w:rPr>
          <w:t>Xe</w:t>
        </w:r>
      </w:ins>
      <w:ins w:id="3589" w:author="James Wolpert" w:date="2016-10-23T19:29:00Z">
        <w:del w:id="3590" w:author="Nguyen Chieu" w:date="2016-11-16T14:28:00Z">
          <w:r w:rsidRPr="006A5FED" w:rsidDel="00204072">
            <w:rPr>
              <w:rFonts w:ascii="Times New Roman" w:hAnsi="Times New Roman" w:cs="Times New Roman"/>
              <w:sz w:val="24"/>
              <w:szCs w:val="24"/>
              <w:rPrChange w:id="3591" w:author="James Wolpert" w:date="2016-10-23T23:28:00Z">
                <w:rPr>
                  <w:rFonts w:eastAsia="Times New Roman"/>
                </w:rPr>
              </w:rPrChange>
            </w:rPr>
            <w:delText>xe</w:delText>
          </w:r>
        </w:del>
        <w:r w:rsidRPr="006A5FED">
          <w:rPr>
            <w:rFonts w:ascii="Times New Roman" w:hAnsi="Times New Roman" w:cs="Times New Roman"/>
            <w:sz w:val="24"/>
            <w:szCs w:val="24"/>
            <w:rPrChange w:id="3592" w:author="James Wolpert" w:date="2016-10-23T23:28:00Z">
              <w:rPr>
                <w:rFonts w:eastAsia="Times New Roman"/>
              </w:rPr>
            </w:rPrChange>
          </w:rPr>
          <w:t xml:space="preserve"> ô tô đầu trông giống như ngựa hướng mà không có ngựa (mà cũng là lý do tại sao họ được gọi là cỗ xe ngựa kéo); nhựa đầu được thiết kế để trông giống như gỗ; thư mục trong hệ thống tập tin máy tính thường trông giống như thư mục giấy, hoàn chỉnh với các tab. Một cách để vượt qua nỗi sợ hãi của cái mới là để làm cho nó trông giống như cái cũ. Cách thức này được công khai chỉ trích bởi chủ nghĩa thuần túy thiết kế, nhưng trong thực tế, nó có các lợi ích của nó trong việc làm giảm sự chuyển đổi từ tuổi sang mới. Nó cung cấp cho thoải mái và làm cho việc học dễ dàng hơn. Các mô hình khái niệm chỉ cần được sửa đổi chứ không phải thay thế. Cuối cùng, hình thức mới xuất hiện mà không có mối quan hệ cũ, nhưng những thiết kế skeuomorphic thể giúp quá trình chuyển đổi.</w:t>
        </w:r>
      </w:ins>
    </w:p>
    <w:p w:rsidR="007249F1" w:rsidRPr="006A5FED" w:rsidRDefault="007249F1">
      <w:pPr>
        <w:spacing w:line="240" w:lineRule="auto"/>
        <w:ind w:firstLine="720"/>
        <w:jc w:val="both"/>
        <w:rPr>
          <w:ins w:id="3593" w:author="James Wolpert" w:date="2016-10-23T19:29:00Z"/>
          <w:rFonts w:ascii="Times New Roman" w:hAnsi="Times New Roman" w:cs="Times New Roman"/>
          <w:sz w:val="24"/>
          <w:szCs w:val="24"/>
          <w:rPrChange w:id="3594" w:author="James Wolpert" w:date="2016-10-23T23:28:00Z">
            <w:rPr>
              <w:ins w:id="3595" w:author="James Wolpert" w:date="2016-10-23T19:29:00Z"/>
              <w:rFonts w:ascii="Times New Roman" w:eastAsia="Times New Roman" w:hAnsi="Times New Roman" w:cs="Times New Roman"/>
              <w:sz w:val="24"/>
              <w:szCs w:val="24"/>
            </w:rPr>
          </w:rPrChange>
        </w:rPr>
        <w:pPrChange w:id="3596" w:author="Thai" w:date="2016-10-23T23:07:00Z">
          <w:pPr>
            <w:spacing w:line="240" w:lineRule="auto"/>
          </w:pPr>
        </w:pPrChange>
      </w:pPr>
      <w:ins w:id="3597" w:author="James Wolpert" w:date="2016-10-23T19:29:00Z">
        <w:r w:rsidRPr="006A5FED">
          <w:rPr>
            <w:rFonts w:ascii="Times New Roman" w:hAnsi="Times New Roman" w:cs="Times New Roman"/>
            <w:sz w:val="24"/>
            <w:szCs w:val="24"/>
            <w:rPrChange w:id="3598" w:author="James Wolpert" w:date="2016-10-23T23:28:00Z">
              <w:rPr>
                <w:rFonts w:eastAsia="Times New Roman"/>
              </w:rPr>
            </w:rPrChange>
          </w:rPr>
          <w:t xml:space="preserve">Khi nó đến để quyết định những gì âm thanh của xe ô tô mới im lặng nên tạo ra, những người muốn phân biệt cai trị trong ngày, nhưng tất cả mọi người cũng đồng ý rằng có phải là một số tiêu chuẩn. Nó nên có thể để xác định rằng các âm thanh được phát ra từ một chiếc ô tô, để xác định vị trí của nó, hướng và tốc độ. Không có âm thanh sẽ là cần thiết một khi chiếc xe đã đi đủ nhanh, một phần vì tiếng ồn lốp sẽ là đủ. Một số tiêu chuẩn sẽ được yêu cầu, mặc dù có </w:t>
        </w:r>
      </w:ins>
      <w:ins w:id="3599" w:author="Nguyen Chieu" w:date="2016-11-16T14:31:00Z">
        <w:r w:rsidR="00531C96">
          <w:rPr>
            <w:rFonts w:ascii="Times New Roman" w:hAnsi="Times New Roman" w:cs="Times New Roman"/>
            <w:sz w:val="24"/>
            <w:szCs w:val="24"/>
          </w:rPr>
          <w:t xml:space="preserve">mất </w:t>
        </w:r>
      </w:ins>
      <w:ins w:id="3600" w:author="James Wolpert" w:date="2016-10-23T19:29:00Z">
        <w:r w:rsidRPr="006A5FED">
          <w:rPr>
            <w:rFonts w:ascii="Times New Roman" w:hAnsi="Times New Roman" w:cs="Times New Roman"/>
            <w:sz w:val="24"/>
            <w:szCs w:val="24"/>
            <w:rPrChange w:id="3601" w:author="James Wolpert" w:date="2016-10-23T23:28:00Z">
              <w:rPr>
                <w:rFonts w:eastAsia="Times New Roman"/>
              </w:rPr>
            </w:rPrChange>
          </w:rPr>
          <w:t xml:space="preserve">rất nhiều </w:t>
        </w:r>
        <w:del w:id="3602" w:author="Nguyen Chieu" w:date="2016-11-16T14:31:00Z">
          <w:r w:rsidRPr="006A5FED" w:rsidDel="00531C96">
            <w:rPr>
              <w:rFonts w:ascii="Times New Roman" w:hAnsi="Times New Roman" w:cs="Times New Roman"/>
              <w:sz w:val="24"/>
              <w:szCs w:val="24"/>
              <w:rPrChange w:id="3603" w:author="James Wolpert" w:date="2016-10-23T23:28:00Z">
                <w:rPr>
                  <w:rFonts w:eastAsia="Times New Roman"/>
                </w:rPr>
              </w:rPrChange>
            </w:rPr>
            <w:delText xml:space="preserve">mất nhiều </w:delText>
          </w:r>
        </w:del>
        <w:r w:rsidRPr="006A5FED">
          <w:rPr>
            <w:rFonts w:ascii="Times New Roman" w:hAnsi="Times New Roman" w:cs="Times New Roman"/>
            <w:sz w:val="24"/>
            <w:szCs w:val="24"/>
            <w:rPrChange w:id="3604" w:author="James Wolpert" w:date="2016-10-23T23:28:00Z">
              <w:rPr>
                <w:rFonts w:eastAsia="Times New Roman"/>
              </w:rPr>
            </w:rPrChange>
          </w:rPr>
          <w:t>thời gian. ủy ban tiêu chuẩn quốc tế bắt đầu thủ tục của họ. Nhiều quốc gia khác, không hài lòng với tốc độ bình thường băng giá thỏa thuận tiêu chuẩn và chịu áp lực từ cộng đồng của họ, bắt thảo luật. Các công ty vội vã để phát triển âm thanh thích hợp, thuê chuyên gia trong</w:t>
        </w:r>
      </w:ins>
      <w:ins w:id="3605" w:author="Nguyen Chieu" w:date="2016-11-16T14:33:00Z">
        <w:r w:rsidR="00531C96">
          <w:rPr>
            <w:rFonts w:ascii="Times New Roman" w:hAnsi="Times New Roman" w:cs="Times New Roman"/>
            <w:sz w:val="24"/>
            <w:szCs w:val="24"/>
          </w:rPr>
          <w:t xml:space="preserve"> lĩnh vực</w:t>
        </w:r>
      </w:ins>
      <w:ins w:id="3606" w:author="James Wolpert" w:date="2016-10-23T19:29:00Z">
        <w:r w:rsidRPr="006A5FED">
          <w:rPr>
            <w:rFonts w:ascii="Times New Roman" w:hAnsi="Times New Roman" w:cs="Times New Roman"/>
            <w:sz w:val="24"/>
            <w:szCs w:val="24"/>
            <w:rPrChange w:id="3607" w:author="James Wolpert" w:date="2016-10-23T23:28:00Z">
              <w:rPr>
                <w:rFonts w:eastAsia="Times New Roman"/>
              </w:rPr>
            </w:rPrChange>
          </w:rPr>
          <w:t xml:space="preserve"> </w:t>
        </w:r>
      </w:ins>
      <w:ins w:id="3608" w:author="Nguyen Chieu" w:date="2016-11-16T14:33:00Z">
        <w:r w:rsidR="00531C96">
          <w:rPr>
            <w:rFonts w:ascii="Times New Roman" w:hAnsi="Times New Roman" w:cs="Times New Roman"/>
            <w:sz w:val="26"/>
            <w:szCs w:val="26"/>
          </w:rPr>
          <w:t>nghiên cứu âm</w:t>
        </w:r>
      </w:ins>
      <w:ins w:id="3609" w:author="James Wolpert" w:date="2016-10-23T19:29:00Z">
        <w:del w:id="3610" w:author="Nguyen Chieu" w:date="2016-11-16T14:33:00Z">
          <w:r w:rsidRPr="006A5FED" w:rsidDel="00531C96">
            <w:rPr>
              <w:rFonts w:ascii="Times New Roman" w:hAnsi="Times New Roman" w:cs="Times New Roman"/>
              <w:sz w:val="24"/>
              <w:szCs w:val="24"/>
              <w:rPrChange w:id="3611" w:author="James Wolpert" w:date="2016-10-23T23:28:00Z">
                <w:rPr>
                  <w:rFonts w:eastAsia="Times New Roman"/>
                </w:rPr>
              </w:rPrChange>
            </w:rPr>
            <w:delText>psychoacoustics</w:delText>
          </w:r>
        </w:del>
        <w:r w:rsidRPr="006A5FED">
          <w:rPr>
            <w:rFonts w:ascii="Times New Roman" w:hAnsi="Times New Roman" w:cs="Times New Roman"/>
            <w:sz w:val="24"/>
            <w:szCs w:val="24"/>
            <w:rPrChange w:id="3612" w:author="James Wolpert" w:date="2016-10-23T23:28:00Z">
              <w:rPr>
                <w:rFonts w:eastAsia="Times New Roman"/>
              </w:rPr>
            </w:rPrChange>
          </w:rPr>
          <w:t>, nhà tâm lý học, và nhà thiết kế âm thanh Hollywood.</w:t>
        </w:r>
      </w:ins>
    </w:p>
    <w:p w:rsidR="007249F1" w:rsidRPr="006A5FED" w:rsidDel="00615664" w:rsidRDefault="00531C96">
      <w:pPr>
        <w:spacing w:line="240" w:lineRule="auto"/>
        <w:ind w:firstLine="720"/>
        <w:jc w:val="both"/>
        <w:rPr>
          <w:ins w:id="3613" w:author="James Wolpert" w:date="2016-10-23T19:31:00Z"/>
          <w:del w:id="3614" w:author="Thai" w:date="2016-10-23T23:08:00Z"/>
          <w:rFonts w:ascii="Times New Roman" w:hAnsi="Times New Roman" w:cs="Times New Roman"/>
          <w:sz w:val="24"/>
          <w:szCs w:val="24"/>
          <w:rPrChange w:id="3615" w:author="James Wolpert" w:date="2016-10-23T23:28:00Z">
            <w:rPr>
              <w:ins w:id="3616" w:author="James Wolpert" w:date="2016-10-23T19:31:00Z"/>
              <w:del w:id="3617" w:author="Thai" w:date="2016-10-23T23:08:00Z"/>
              <w:rFonts w:eastAsia="Times New Roman"/>
            </w:rPr>
          </w:rPrChange>
        </w:rPr>
        <w:pPrChange w:id="3618" w:author="Thai" w:date="2016-10-23T23:07:00Z">
          <w:pPr>
            <w:spacing w:line="240" w:lineRule="auto"/>
          </w:pPr>
        </w:pPrChange>
      </w:pPr>
      <w:ins w:id="3619" w:author="Nguyen Chieu" w:date="2016-11-16T14:34:00Z">
        <w:r>
          <w:rPr>
            <w:rFonts w:ascii="Times New Roman" w:hAnsi="Times New Roman" w:cs="Times New Roman"/>
            <w:sz w:val="26"/>
            <w:szCs w:val="26"/>
          </w:rPr>
          <w:t>Ủy ban a</w:t>
        </w:r>
        <w:r w:rsidRPr="00D70969">
          <w:rPr>
            <w:rFonts w:ascii="Times New Roman" w:hAnsi="Times New Roman" w:cs="Times New Roman"/>
            <w:sz w:val="26"/>
            <w:szCs w:val="26"/>
          </w:rPr>
          <w:t>n toàn giao thông quốc gia Mỹ</w:t>
        </w:r>
        <w:r w:rsidRPr="00531C96" w:rsidDel="00531C96">
          <w:rPr>
            <w:rFonts w:ascii="Times New Roman" w:hAnsi="Times New Roman" w:cs="Times New Roman"/>
            <w:sz w:val="24"/>
            <w:szCs w:val="24"/>
          </w:rPr>
          <w:t xml:space="preserve"> </w:t>
        </w:r>
      </w:ins>
      <w:ins w:id="3620" w:author="James Wolpert" w:date="2016-10-23T19:29:00Z">
        <w:del w:id="3621" w:author="Nguyen Chieu" w:date="2016-11-16T14:34:00Z">
          <w:r w:rsidR="007249F1" w:rsidRPr="006A5FED" w:rsidDel="00531C96">
            <w:rPr>
              <w:rFonts w:ascii="Times New Roman" w:hAnsi="Times New Roman" w:cs="Times New Roman"/>
              <w:sz w:val="24"/>
              <w:szCs w:val="24"/>
              <w:rPrChange w:id="3622" w:author="James Wolpert" w:date="2016-10-23T23:28:00Z">
                <w:rPr>
                  <w:rFonts w:eastAsia="Times New Roman"/>
                </w:rPr>
              </w:rPrChange>
            </w:rPr>
            <w:delText xml:space="preserve">Chính quyền Hoa Kỳ Quốc lộ an toàn giao thông </w:delText>
          </w:r>
        </w:del>
        <w:r w:rsidR="007249F1" w:rsidRPr="006A5FED">
          <w:rPr>
            <w:rFonts w:ascii="Times New Roman" w:hAnsi="Times New Roman" w:cs="Times New Roman"/>
            <w:sz w:val="24"/>
            <w:szCs w:val="24"/>
            <w:rPrChange w:id="3623" w:author="James Wolpert" w:date="2016-10-23T23:28:00Z">
              <w:rPr>
                <w:rFonts w:eastAsia="Times New Roman"/>
              </w:rPr>
            </w:rPrChange>
          </w:rPr>
          <w:t>đã ban hành một loạt các nguyên tắc cùng có một danh sách chi tiết các yêu cầu, bao gồm cả mức độ âm thanh, quang phổ, và các tiêu chuẩn khác. Các tài liệu đầy đủ là 248 trang. Các trạng thái tài liệu:</w:t>
        </w:r>
      </w:ins>
    </w:p>
    <w:p w:rsidR="007249F1" w:rsidRPr="006A5FED" w:rsidRDefault="007249F1">
      <w:pPr>
        <w:spacing w:line="240" w:lineRule="auto"/>
        <w:ind w:firstLine="720"/>
        <w:jc w:val="both"/>
        <w:rPr>
          <w:ins w:id="3624" w:author="James Wolpert" w:date="2016-10-23T19:29:00Z"/>
          <w:rFonts w:ascii="Times New Roman" w:eastAsia="Times New Roman" w:hAnsi="Times New Roman" w:cs="Times New Roman"/>
          <w:sz w:val="24"/>
          <w:szCs w:val="24"/>
        </w:rPr>
        <w:pPrChange w:id="3625" w:author="Thai" w:date="2016-10-23T23:08:00Z">
          <w:pPr>
            <w:spacing w:line="240" w:lineRule="auto"/>
          </w:pPr>
        </w:pPrChange>
      </w:pPr>
    </w:p>
    <w:p w:rsidR="007249F1" w:rsidRPr="006A5FED" w:rsidDel="00615664" w:rsidRDefault="007249F1">
      <w:pPr>
        <w:spacing w:after="120" w:line="240" w:lineRule="auto"/>
        <w:ind w:left="60"/>
        <w:jc w:val="both"/>
        <w:rPr>
          <w:ins w:id="3626" w:author="James Wolpert" w:date="2016-10-23T19:29:00Z"/>
          <w:del w:id="3627" w:author="Thai" w:date="2016-10-23T23:08:00Z"/>
          <w:rFonts w:ascii="Times New Roman" w:eastAsia="Times New Roman" w:hAnsi="Times New Roman" w:cs="Times New Roman"/>
          <w:i/>
          <w:color w:val="222222"/>
          <w:sz w:val="24"/>
          <w:szCs w:val="24"/>
          <w:shd w:val="clear" w:color="auto" w:fill="F5F5F5"/>
          <w:rPrChange w:id="3628" w:author="James Wolpert" w:date="2016-10-23T23:28:00Z">
            <w:rPr>
              <w:ins w:id="3629" w:author="James Wolpert" w:date="2016-10-23T19:29:00Z"/>
              <w:del w:id="3630" w:author="Thai" w:date="2016-10-23T23:08:00Z"/>
              <w:rFonts w:ascii="Times New Roman" w:eastAsia="Times New Roman" w:hAnsi="Times New Roman" w:cs="Times New Roman"/>
              <w:sz w:val="24"/>
              <w:szCs w:val="24"/>
            </w:rPr>
          </w:rPrChange>
        </w:rPr>
        <w:pPrChange w:id="3631" w:author="Thai" w:date="2016-10-23T23:04:00Z">
          <w:pPr>
            <w:spacing w:after="120" w:line="240" w:lineRule="auto"/>
            <w:ind w:left="60"/>
          </w:pPr>
        </w:pPrChange>
      </w:pPr>
      <w:ins w:id="3632" w:author="James Wolpert" w:date="2016-10-23T19:29:00Z">
        <w:r w:rsidRPr="006A5FED">
          <w:rPr>
            <w:rFonts w:ascii="Times New Roman" w:eastAsia="Times New Roman" w:hAnsi="Times New Roman" w:cs="Times New Roman"/>
            <w:i/>
            <w:color w:val="222222"/>
            <w:sz w:val="24"/>
            <w:szCs w:val="24"/>
            <w:shd w:val="clear" w:color="auto" w:fill="F5F5F5"/>
            <w:rPrChange w:id="3633" w:author="James Wolpert" w:date="2016-10-23T23:28:00Z">
              <w:rPr>
                <w:rFonts w:eastAsia="Times New Roman"/>
                <w:color w:val="222222"/>
                <w:sz w:val="18"/>
                <w:szCs w:val="18"/>
                <w:shd w:val="clear" w:color="auto" w:fill="F5F5F5"/>
              </w:rPr>
            </w:rPrChange>
          </w:rPr>
          <w:t>Tiêu chuẩn này sẽ đảm bảo rằng mù, khiếm thị, và người đi bộ khác có thể phát hiện</w:t>
        </w:r>
      </w:ins>
      <w:ins w:id="3634" w:author="Nguyen Chieu" w:date="2016-11-16T14:34:00Z">
        <w:r w:rsidR="00531C96">
          <w:rPr>
            <w:rFonts w:ascii="Times New Roman" w:eastAsia="Times New Roman" w:hAnsi="Times New Roman" w:cs="Times New Roman"/>
            <w:i/>
            <w:color w:val="222222"/>
            <w:sz w:val="24"/>
            <w:szCs w:val="24"/>
            <w:shd w:val="clear" w:color="auto" w:fill="F5F5F5"/>
          </w:rPr>
          <w:t xml:space="preserve"> </w:t>
        </w:r>
      </w:ins>
      <w:ins w:id="3635" w:author="James Wolpert" w:date="2016-10-23T19:29:00Z">
        <w:r w:rsidRPr="006A5FED">
          <w:rPr>
            <w:rFonts w:ascii="Times New Roman" w:eastAsia="Times New Roman" w:hAnsi="Times New Roman" w:cs="Times New Roman"/>
            <w:i/>
            <w:color w:val="222222"/>
            <w:sz w:val="24"/>
            <w:szCs w:val="24"/>
            <w:shd w:val="clear" w:color="auto" w:fill="F5F5F5"/>
            <w:rPrChange w:id="3636" w:author="James Wolpert" w:date="2016-10-23T23:28:00Z">
              <w:rPr>
                <w:rFonts w:eastAsia="Times New Roman"/>
                <w:color w:val="222222"/>
                <w:sz w:val="18"/>
                <w:szCs w:val="18"/>
                <w:shd w:val="clear" w:color="auto" w:fill="F5F5F5"/>
              </w:rPr>
            </w:rPrChange>
          </w:rPr>
          <w:t>và công nhận gần hybrid và xe điện bằng cách yêu cầu xe hybrid và xe điện phát ra</w:t>
        </w:r>
      </w:ins>
      <w:ins w:id="3637" w:author="Nguyen Chieu" w:date="2016-11-16T14:35:00Z">
        <w:r w:rsidR="00531C96">
          <w:rPr>
            <w:rFonts w:ascii="Times New Roman" w:eastAsia="Times New Roman" w:hAnsi="Times New Roman" w:cs="Times New Roman"/>
            <w:i/>
            <w:color w:val="222222"/>
            <w:sz w:val="24"/>
            <w:szCs w:val="24"/>
            <w:shd w:val="clear" w:color="auto" w:fill="F5F5F5"/>
          </w:rPr>
          <w:t xml:space="preserve"> </w:t>
        </w:r>
      </w:ins>
      <w:ins w:id="3638" w:author="James Wolpert" w:date="2016-10-23T19:29:00Z">
        <w:r w:rsidRPr="006A5FED">
          <w:rPr>
            <w:rFonts w:ascii="Times New Roman" w:eastAsia="Times New Roman" w:hAnsi="Times New Roman" w:cs="Times New Roman"/>
            <w:i/>
            <w:color w:val="222222"/>
            <w:sz w:val="24"/>
            <w:szCs w:val="24"/>
            <w:shd w:val="clear" w:color="auto" w:fill="F5F5F5"/>
            <w:rPrChange w:id="3639" w:author="James Wolpert" w:date="2016-10-23T23:28:00Z">
              <w:rPr>
                <w:rFonts w:eastAsia="Times New Roman"/>
                <w:color w:val="222222"/>
                <w:sz w:val="18"/>
                <w:szCs w:val="18"/>
                <w:shd w:val="clear" w:color="auto" w:fill="F5F5F5"/>
              </w:rPr>
            </w:rPrChange>
          </w:rPr>
          <w:t>âm thanh mà người đi bộ sẽ có thể nghe thấy trong một loạt các môi trường xung quanh và có âm thanh nội dung tín hiệu rằng đi bộ sẽ nhận ra như được phát ra từ một chiếc xe. Các tiêu chuẩn đề xuất thiết lập các yêu cầu âm thanh tối thiểu cho xe hybrid và xe điện khi hoạt động theo</w:t>
        </w:r>
      </w:ins>
      <w:ins w:id="3640" w:author="Nguyen Chieu" w:date="2016-11-16T14:35:00Z">
        <w:r w:rsidR="0047001B">
          <w:rPr>
            <w:rFonts w:ascii="Times New Roman" w:eastAsia="Times New Roman" w:hAnsi="Times New Roman" w:cs="Times New Roman"/>
            <w:i/>
            <w:color w:val="222222"/>
            <w:sz w:val="24"/>
            <w:szCs w:val="24"/>
            <w:shd w:val="clear" w:color="auto" w:fill="F5F5F5"/>
          </w:rPr>
          <w:t xml:space="preserve"> </w:t>
        </w:r>
      </w:ins>
    </w:p>
    <w:p w:rsidR="007249F1" w:rsidRPr="006A5FED" w:rsidRDefault="00615664">
      <w:pPr>
        <w:spacing w:after="120" w:line="240" w:lineRule="auto"/>
        <w:jc w:val="both"/>
        <w:rPr>
          <w:ins w:id="3641" w:author="James Wolpert" w:date="2016-10-23T19:29:00Z"/>
          <w:rFonts w:ascii="Times New Roman" w:eastAsia="Times New Roman" w:hAnsi="Times New Roman" w:cs="Times New Roman"/>
          <w:i/>
          <w:color w:val="222222"/>
          <w:sz w:val="24"/>
          <w:szCs w:val="24"/>
          <w:shd w:val="clear" w:color="auto" w:fill="F5F5F5"/>
          <w:rPrChange w:id="3642" w:author="James Wolpert" w:date="2016-10-23T23:28:00Z">
            <w:rPr>
              <w:ins w:id="3643" w:author="James Wolpert" w:date="2016-10-23T19:29:00Z"/>
              <w:rFonts w:ascii="Times New Roman" w:eastAsia="Times New Roman" w:hAnsi="Times New Roman" w:cs="Times New Roman"/>
              <w:sz w:val="24"/>
              <w:szCs w:val="24"/>
            </w:rPr>
          </w:rPrChange>
        </w:rPr>
        <w:pPrChange w:id="3644" w:author="Nguyen Chieu" w:date="2016-11-16T14:35:00Z">
          <w:pPr>
            <w:spacing w:after="120" w:line="240" w:lineRule="auto"/>
            <w:ind w:left="60"/>
          </w:pPr>
        </w:pPrChange>
      </w:pPr>
      <w:ins w:id="3645" w:author="Thai" w:date="2016-10-23T23:08:00Z">
        <w:del w:id="3646" w:author="Nguyen Chieu" w:date="2016-11-16T14:35:00Z">
          <w:r w:rsidRPr="006A5FED" w:rsidDel="0047001B">
            <w:rPr>
              <w:rFonts w:ascii="Times New Roman" w:eastAsia="Times New Roman" w:hAnsi="Times New Roman" w:cs="Times New Roman"/>
              <w:i/>
              <w:color w:val="222222"/>
              <w:sz w:val="24"/>
              <w:szCs w:val="24"/>
              <w:shd w:val="clear" w:color="auto" w:fill="F5F5F5"/>
              <w:rPrChange w:id="3647" w:author="James Wolpert" w:date="2016-10-23T23:28:00Z">
                <w:rPr>
                  <w:rFonts w:ascii="Times New Roman" w:eastAsia="Times New Roman" w:hAnsi="Times New Roman" w:cs="Times New Roman"/>
                  <w:color w:val="222222"/>
                  <w:sz w:val="24"/>
                  <w:szCs w:val="24"/>
                  <w:shd w:val="clear" w:color="auto" w:fill="F5F5F5"/>
                </w:rPr>
              </w:rPrChange>
            </w:rPr>
            <w:delText xml:space="preserve"> </w:delText>
          </w:r>
        </w:del>
      </w:ins>
      <w:ins w:id="3648" w:author="James Wolpert" w:date="2016-10-23T19:29:00Z">
        <w:r w:rsidR="007249F1" w:rsidRPr="006A5FED">
          <w:rPr>
            <w:rFonts w:ascii="Times New Roman" w:eastAsia="Times New Roman" w:hAnsi="Times New Roman" w:cs="Times New Roman"/>
            <w:i/>
            <w:color w:val="222222"/>
            <w:sz w:val="24"/>
            <w:szCs w:val="24"/>
            <w:shd w:val="clear" w:color="auto" w:fill="F5F5F5"/>
            <w:rPrChange w:id="3649" w:author="James Wolpert" w:date="2016-10-23T23:28:00Z">
              <w:rPr>
                <w:rFonts w:eastAsia="Times New Roman"/>
                <w:color w:val="222222"/>
                <w:sz w:val="18"/>
                <w:szCs w:val="18"/>
                <w:shd w:val="clear" w:color="auto" w:fill="F5F5F5"/>
              </w:rPr>
            </w:rPrChange>
          </w:rPr>
          <w:t>30 km mỗi giờ (km / h) (18 mph), khi hệ thống khởi động của xe được kích hoạt nhưng chiếc xe đứng yên, và khi xe đang vận hành theo chiều ngược lại. Cơ quan này đã chọn một tốc độ chéo của 30 km / h, vì đây là tốc độ mà tại đó các mức độ âm thanhcủa xe hybrid và xe điện đo của cơ quan này xấp xỉ mức độ âm thanh được sản xuấtbởi các loại xe động cơ đốt trong tương tự. (Sở Giao thông vận tải, 2013.)</w:t>
        </w:r>
      </w:ins>
    </w:p>
    <w:p w:rsidR="0047001B" w:rsidRDefault="007249F1">
      <w:pPr>
        <w:spacing w:line="240" w:lineRule="auto"/>
        <w:ind w:firstLine="720"/>
        <w:jc w:val="both"/>
        <w:rPr>
          <w:ins w:id="3650" w:author="Nguyen Chieu" w:date="2016-11-16T14:36:00Z"/>
          <w:rFonts w:ascii="Times New Roman" w:hAnsi="Times New Roman" w:cs="Times New Roman"/>
          <w:sz w:val="24"/>
          <w:szCs w:val="24"/>
        </w:rPr>
        <w:pPrChange w:id="3651" w:author="Thai" w:date="2016-10-23T23:08:00Z">
          <w:pPr>
            <w:spacing w:line="240" w:lineRule="auto"/>
          </w:pPr>
        </w:pPrChange>
      </w:pPr>
      <w:ins w:id="3652" w:author="James Wolpert" w:date="2016-10-23T19:29:00Z">
        <w:r w:rsidRPr="006A5FED">
          <w:rPr>
            <w:rFonts w:ascii="Times New Roman" w:hAnsi="Times New Roman" w:cs="Times New Roman"/>
            <w:sz w:val="24"/>
            <w:szCs w:val="24"/>
            <w:rPrChange w:id="3653" w:author="James Wolpert" w:date="2016-10-23T23:28:00Z">
              <w:rPr>
                <w:rFonts w:eastAsia="Times New Roman"/>
              </w:rPr>
            </w:rPrChange>
          </w:rPr>
          <w:lastRenderedPageBreak/>
          <w:t xml:space="preserve">Khi tôi viết bài này, nhà thiết kế âm thanh vẫn đang thử nghiệm. Các công ty ô tô, các nhà lập pháp, và các ủy ban tiêu chuẩn vẫn đang làm việc. Tiêu chuẩn này được mong đợi cho đến năm 2014 hoặc sau đó, và sau đó nó sẽ mất thời gian đáng kể để được triển khai cho hàng triệu xe trên toàn thế giới. </w:t>
        </w:r>
      </w:ins>
    </w:p>
    <w:p w:rsidR="0047001B" w:rsidRDefault="007249F1">
      <w:pPr>
        <w:spacing w:line="240" w:lineRule="auto"/>
        <w:ind w:firstLine="720"/>
        <w:jc w:val="both"/>
        <w:rPr>
          <w:ins w:id="3654" w:author="Nguyen Chieu" w:date="2016-11-16T14:36:00Z"/>
          <w:rFonts w:ascii="Times New Roman" w:hAnsi="Times New Roman" w:cs="Times New Roman"/>
          <w:sz w:val="24"/>
          <w:szCs w:val="24"/>
        </w:rPr>
        <w:pPrChange w:id="3655" w:author="Thai" w:date="2016-10-23T23:08:00Z">
          <w:pPr>
            <w:spacing w:line="240" w:lineRule="auto"/>
          </w:pPr>
        </w:pPrChange>
      </w:pPr>
      <w:ins w:id="3656" w:author="James Wolpert" w:date="2016-10-23T19:29:00Z">
        <w:r w:rsidRPr="006A5FED">
          <w:rPr>
            <w:rFonts w:ascii="Times New Roman" w:hAnsi="Times New Roman" w:cs="Times New Roman"/>
            <w:sz w:val="24"/>
            <w:szCs w:val="24"/>
            <w:rPrChange w:id="3657" w:author="James Wolpert" w:date="2016-10-23T23:28:00Z">
              <w:rPr>
                <w:rFonts w:eastAsia="Times New Roman"/>
              </w:rPr>
            </w:rPrChange>
          </w:rPr>
          <w:t xml:space="preserve">Những nguyên tắc nên được sử dụng cho âm thanh thiết kế của xe điện (bao gồm cả giống lai)? </w:t>
        </w:r>
      </w:ins>
    </w:p>
    <w:p w:rsidR="007249F1" w:rsidRPr="006A5FED" w:rsidDel="00A12808" w:rsidRDefault="007249F1">
      <w:pPr>
        <w:spacing w:line="240" w:lineRule="auto"/>
        <w:ind w:firstLine="720"/>
        <w:jc w:val="both"/>
        <w:rPr>
          <w:ins w:id="3658" w:author="James Wolpert" w:date="2016-10-23T19:29:00Z"/>
          <w:del w:id="3659" w:author="Thai" w:date="2016-10-23T19:40:00Z"/>
          <w:rFonts w:ascii="Times New Roman" w:hAnsi="Times New Roman" w:cs="Times New Roman"/>
          <w:sz w:val="24"/>
          <w:szCs w:val="24"/>
          <w:rPrChange w:id="3660" w:author="James Wolpert" w:date="2016-10-23T23:28:00Z">
            <w:rPr>
              <w:ins w:id="3661" w:author="James Wolpert" w:date="2016-10-23T19:29:00Z"/>
              <w:del w:id="3662" w:author="Thai" w:date="2016-10-23T19:40:00Z"/>
              <w:rFonts w:ascii="Times New Roman" w:eastAsia="Times New Roman" w:hAnsi="Times New Roman" w:cs="Times New Roman"/>
              <w:sz w:val="24"/>
              <w:szCs w:val="24"/>
            </w:rPr>
          </w:rPrChange>
        </w:rPr>
        <w:pPrChange w:id="3663" w:author="Thai" w:date="2016-10-23T23:08:00Z">
          <w:pPr>
            <w:spacing w:line="240" w:lineRule="auto"/>
          </w:pPr>
        </w:pPrChange>
      </w:pPr>
      <w:ins w:id="3664" w:author="James Wolpert" w:date="2016-10-23T19:29:00Z">
        <w:r w:rsidRPr="006A5FED">
          <w:rPr>
            <w:rFonts w:ascii="Times New Roman" w:hAnsi="Times New Roman" w:cs="Times New Roman"/>
            <w:sz w:val="24"/>
            <w:szCs w:val="24"/>
            <w:rPrChange w:id="3665" w:author="James Wolpert" w:date="2016-10-23T23:28:00Z">
              <w:rPr>
                <w:rFonts w:eastAsia="Times New Roman"/>
              </w:rPr>
            </w:rPrChange>
          </w:rPr>
          <w:t>Những âm thanh có để đáp ứng một số</w:t>
        </w:r>
      </w:ins>
    </w:p>
    <w:p w:rsidR="007249F1" w:rsidRPr="006A5FED" w:rsidDel="0072094A" w:rsidRDefault="00A12808">
      <w:pPr>
        <w:spacing w:line="240" w:lineRule="auto"/>
        <w:jc w:val="both"/>
        <w:rPr>
          <w:del w:id="3666" w:author="Thai" w:date="2016-10-23T19:39:00Z"/>
          <w:rFonts w:ascii="Times New Roman" w:hAnsi="Times New Roman" w:cs="Times New Roman"/>
          <w:sz w:val="24"/>
          <w:szCs w:val="24"/>
        </w:rPr>
        <w:pPrChange w:id="3667" w:author="Nguyen Chieu" w:date="2016-11-16T14:36:00Z">
          <w:pPr>
            <w:spacing w:line="240" w:lineRule="auto"/>
          </w:pPr>
        </w:pPrChange>
      </w:pPr>
      <w:ins w:id="3668" w:author="Thai" w:date="2016-10-23T19:40:00Z">
        <w:r w:rsidRPr="006A5FED">
          <w:rPr>
            <w:rFonts w:ascii="Times New Roman" w:hAnsi="Times New Roman" w:cs="Times New Roman"/>
            <w:sz w:val="24"/>
            <w:szCs w:val="24"/>
          </w:rPr>
          <w:t xml:space="preserve"> </w:t>
        </w:r>
      </w:ins>
      <w:ins w:id="3669" w:author="James Wolpert" w:date="2016-10-23T19:29:00Z">
        <w:r w:rsidR="007249F1" w:rsidRPr="006A5FED">
          <w:rPr>
            <w:rFonts w:ascii="Times New Roman" w:hAnsi="Times New Roman" w:cs="Times New Roman"/>
            <w:sz w:val="24"/>
            <w:szCs w:val="24"/>
            <w:rPrChange w:id="3670" w:author="James Wolpert" w:date="2016-10-23T23:28:00Z">
              <w:rPr>
                <w:rFonts w:eastAsia="Times New Roman"/>
              </w:rPr>
            </w:rPrChange>
          </w:rPr>
          <w:t>tiêu chí:</w:t>
        </w:r>
      </w:ins>
    </w:p>
    <w:p w:rsidR="00593932" w:rsidRPr="006A5FED" w:rsidRDefault="00593932">
      <w:pPr>
        <w:spacing w:line="240" w:lineRule="auto"/>
        <w:ind w:firstLine="720"/>
        <w:jc w:val="both"/>
        <w:rPr>
          <w:ins w:id="3671" w:author="Thai" w:date="2016-10-23T23:13:00Z"/>
          <w:rFonts w:ascii="Times New Roman" w:hAnsi="Times New Roman" w:cs="Times New Roman"/>
          <w:sz w:val="24"/>
          <w:szCs w:val="24"/>
        </w:rPr>
        <w:pPrChange w:id="3672" w:author="Thai" w:date="2016-10-23T23:08:00Z">
          <w:pPr>
            <w:spacing w:line="240" w:lineRule="auto"/>
          </w:pPr>
        </w:pPrChange>
      </w:pPr>
    </w:p>
    <w:p w:rsidR="0072094A" w:rsidRPr="006A5FED" w:rsidRDefault="0072094A">
      <w:pPr>
        <w:pStyle w:val="ListParagraph"/>
        <w:numPr>
          <w:ilvl w:val="0"/>
          <w:numId w:val="24"/>
        </w:numPr>
        <w:spacing w:line="240" w:lineRule="auto"/>
        <w:jc w:val="both"/>
        <w:rPr>
          <w:ins w:id="3673" w:author="Thai" w:date="2016-10-23T23:13:00Z"/>
          <w:rFonts w:ascii="Times New Roman" w:hAnsi="Times New Roman" w:cs="Times New Roman"/>
          <w:sz w:val="24"/>
          <w:szCs w:val="24"/>
        </w:rPr>
        <w:pPrChange w:id="3674" w:author="Thai" w:date="2016-10-23T23:13:00Z">
          <w:pPr>
            <w:spacing w:line="240" w:lineRule="auto"/>
          </w:pPr>
        </w:pPrChange>
      </w:pPr>
      <w:ins w:id="3675" w:author="Thai" w:date="2016-10-23T23:13:00Z">
        <w:del w:id="3676" w:author="Nguyen Chieu" w:date="2016-11-16T14:37:00Z">
          <w:r w:rsidRPr="006A5FED" w:rsidDel="0047001B">
            <w:rPr>
              <w:rFonts w:ascii="Times New Roman" w:hAnsi="Times New Roman" w:cs="Times New Roman"/>
              <w:b/>
              <w:sz w:val="24"/>
              <w:szCs w:val="24"/>
              <w:rPrChange w:id="3677" w:author="James Wolpert" w:date="2016-10-23T23:28:00Z">
                <w:rPr>
                  <w:rFonts w:ascii="Times New Roman" w:hAnsi="Times New Roman" w:cs="Times New Roman"/>
                  <w:sz w:val="24"/>
                  <w:szCs w:val="24"/>
                </w:rPr>
              </w:rPrChange>
            </w:rPr>
            <w:delText>Động thông báo</w:delText>
          </w:r>
        </w:del>
      </w:ins>
      <w:ins w:id="3678" w:author="Nguyen Chieu" w:date="2016-11-16T14:37:00Z">
        <w:r w:rsidR="0047001B">
          <w:rPr>
            <w:rFonts w:ascii="Times New Roman" w:hAnsi="Times New Roman" w:cs="Times New Roman"/>
            <w:b/>
            <w:sz w:val="24"/>
            <w:szCs w:val="24"/>
          </w:rPr>
          <w:t>Cảnh báo</w:t>
        </w:r>
      </w:ins>
      <w:ins w:id="3679" w:author="Thai" w:date="2016-10-23T23:13:00Z">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chỉ</w:t>
        </w:r>
        <w:r w:rsidRPr="006A5FED">
          <w:rPr>
            <w:rFonts w:ascii="Times New Roman" w:hAnsi="Times New Roman" w:cs="Times New Roman"/>
            <w:sz w:val="24"/>
            <w:szCs w:val="24"/>
          </w:rPr>
          <w:t xml:space="preserve"> ra sự hiện diện của một chiếc xe điện.</w:t>
        </w:r>
      </w:ins>
    </w:p>
    <w:p w:rsidR="0072094A" w:rsidRPr="006A5FED" w:rsidRDefault="0072094A">
      <w:pPr>
        <w:pStyle w:val="ListParagraph"/>
        <w:numPr>
          <w:ilvl w:val="0"/>
          <w:numId w:val="24"/>
        </w:numPr>
        <w:spacing w:line="240" w:lineRule="auto"/>
        <w:jc w:val="both"/>
        <w:rPr>
          <w:ins w:id="3680" w:author="Thai" w:date="2016-10-23T23:13:00Z"/>
          <w:rFonts w:ascii="Times New Roman" w:hAnsi="Times New Roman" w:cs="Times New Roman"/>
          <w:sz w:val="24"/>
          <w:szCs w:val="24"/>
        </w:rPr>
        <w:pPrChange w:id="3681" w:author="Thai" w:date="2016-10-23T23:13:00Z">
          <w:pPr>
            <w:spacing w:line="240" w:lineRule="auto"/>
          </w:pPr>
        </w:pPrChange>
      </w:pPr>
      <w:ins w:id="3682" w:author="Thai" w:date="2016-10-23T23:13:00Z">
        <w:r w:rsidRPr="006A5FED">
          <w:rPr>
            <w:rFonts w:ascii="Times New Roman" w:hAnsi="Times New Roman" w:cs="Times New Roman"/>
            <w:b/>
            <w:sz w:val="24"/>
            <w:szCs w:val="24"/>
            <w:rPrChange w:id="3683" w:author="James Wolpert" w:date="2016-10-23T23:28:00Z">
              <w:rPr>
                <w:rFonts w:ascii="Times New Roman" w:hAnsi="Times New Roman" w:cs="Times New Roman"/>
                <w:sz w:val="24"/>
                <w:szCs w:val="24"/>
              </w:rPr>
            </w:rPrChange>
          </w:rPr>
          <w:t>Sự định hướng</w:t>
        </w:r>
        <w:r w:rsidRPr="006A5FED">
          <w:rPr>
            <w:rFonts w:ascii="Times New Roman" w:hAnsi="Times New Roman" w:cs="Times New Roman"/>
            <w:sz w:val="24"/>
            <w:szCs w:val="24"/>
          </w:rPr>
          <w:t>. Nh</w:t>
        </w:r>
        <w:r w:rsidRPr="004C5F63">
          <w:rPr>
            <w:rFonts w:ascii="Times New Roman" w:hAnsi="Times New Roman" w:cs="Times New Roman"/>
            <w:sz w:val="24"/>
            <w:szCs w:val="24"/>
          </w:rPr>
          <w:t>ững âm thanh sẽ làm cho nó có thể</w:t>
        </w:r>
        <w:r w:rsidRPr="006A5FED">
          <w:rPr>
            <w:rFonts w:ascii="Times New Roman" w:hAnsi="Times New Roman" w:cs="Times New Roman"/>
            <w:sz w:val="24"/>
            <w:szCs w:val="24"/>
          </w:rPr>
          <w:t xml:space="preserve"> để xác định nơi chiếc xe đang nằm, một ý tưởng thô của tốc độ của nó, và cho dù nó đang di chuyển hướng về hoặc đi từ phía người nghe.</w:t>
        </w:r>
      </w:ins>
    </w:p>
    <w:p w:rsidR="0072094A" w:rsidRPr="006A5FED" w:rsidRDefault="0072094A">
      <w:pPr>
        <w:pStyle w:val="ListParagraph"/>
        <w:numPr>
          <w:ilvl w:val="0"/>
          <w:numId w:val="24"/>
        </w:numPr>
        <w:spacing w:line="240" w:lineRule="auto"/>
        <w:jc w:val="both"/>
        <w:rPr>
          <w:ins w:id="3684" w:author="Thai" w:date="2016-10-23T23:13:00Z"/>
          <w:rFonts w:ascii="Times New Roman" w:hAnsi="Times New Roman" w:cs="Times New Roman"/>
          <w:sz w:val="24"/>
          <w:szCs w:val="24"/>
        </w:rPr>
        <w:pPrChange w:id="3685" w:author="Thai" w:date="2016-10-23T23:13:00Z">
          <w:pPr>
            <w:spacing w:line="240" w:lineRule="auto"/>
          </w:pPr>
        </w:pPrChange>
      </w:pPr>
      <w:ins w:id="3686" w:author="Thai" w:date="2016-10-23T23:13:00Z">
        <w:del w:id="3687" w:author="Nguyen Chieu" w:date="2016-11-16T14:38:00Z">
          <w:r w:rsidRPr="006A5FED" w:rsidDel="0047001B">
            <w:rPr>
              <w:rFonts w:ascii="Times New Roman" w:hAnsi="Times New Roman" w:cs="Times New Roman"/>
              <w:b/>
              <w:sz w:val="24"/>
              <w:szCs w:val="24"/>
              <w:rPrChange w:id="3688" w:author="James Wolpert" w:date="2016-10-23T23:28:00Z">
                <w:rPr>
                  <w:rFonts w:ascii="Times New Roman" w:hAnsi="Times New Roman" w:cs="Times New Roman"/>
                  <w:sz w:val="24"/>
                  <w:szCs w:val="24"/>
                </w:rPr>
              </w:rPrChange>
            </w:rPr>
            <w:delText>Thiếu</w:delText>
          </w:r>
        </w:del>
        <w:r w:rsidRPr="006A5FED">
          <w:rPr>
            <w:rFonts w:ascii="Times New Roman" w:hAnsi="Times New Roman" w:cs="Times New Roman"/>
            <w:b/>
            <w:sz w:val="24"/>
            <w:szCs w:val="24"/>
            <w:rPrChange w:id="3689" w:author="James Wolpert" w:date="2016-10-23T23:28:00Z">
              <w:rPr>
                <w:rFonts w:ascii="Times New Roman" w:hAnsi="Times New Roman" w:cs="Times New Roman"/>
                <w:sz w:val="24"/>
                <w:szCs w:val="24"/>
              </w:rPr>
            </w:rPrChange>
          </w:rPr>
          <w:t xml:space="preserve"> </w:t>
        </w:r>
      </w:ins>
      <w:ins w:id="3690" w:author="Nguyen Chieu" w:date="2016-11-16T14:38:00Z">
        <w:r w:rsidR="0047001B">
          <w:rPr>
            <w:rFonts w:ascii="Times New Roman" w:hAnsi="Times New Roman" w:cs="Times New Roman"/>
            <w:b/>
            <w:sz w:val="24"/>
            <w:szCs w:val="24"/>
          </w:rPr>
          <w:t>Í</w:t>
        </w:r>
      </w:ins>
      <w:ins w:id="3691" w:author="Thai" w:date="2016-10-23T23:13:00Z">
        <w:del w:id="3692" w:author="Nguyen Chieu" w:date="2016-11-16T14:38:00Z">
          <w:r w:rsidRPr="006A5FED" w:rsidDel="0047001B">
            <w:rPr>
              <w:rFonts w:ascii="Times New Roman" w:hAnsi="Times New Roman" w:cs="Times New Roman"/>
              <w:b/>
              <w:sz w:val="24"/>
              <w:szCs w:val="24"/>
              <w:rPrChange w:id="3693" w:author="James Wolpert" w:date="2016-10-23T23:28:00Z">
                <w:rPr>
                  <w:rFonts w:ascii="Times New Roman" w:hAnsi="Times New Roman" w:cs="Times New Roman"/>
                  <w:sz w:val="24"/>
                  <w:szCs w:val="24"/>
                </w:rPr>
              </w:rPrChange>
            </w:rPr>
            <w:delText>í</w:delText>
          </w:r>
        </w:del>
        <w:r w:rsidRPr="006A5FED">
          <w:rPr>
            <w:rFonts w:ascii="Times New Roman" w:hAnsi="Times New Roman" w:cs="Times New Roman"/>
            <w:b/>
            <w:sz w:val="24"/>
            <w:szCs w:val="24"/>
            <w:rPrChange w:id="3694" w:author="James Wolpert" w:date="2016-10-23T23:28:00Z">
              <w:rPr>
                <w:rFonts w:ascii="Times New Roman" w:hAnsi="Times New Roman" w:cs="Times New Roman"/>
                <w:sz w:val="24"/>
                <w:szCs w:val="24"/>
              </w:rPr>
            </w:rPrChange>
          </w:rPr>
          <w:t>t phiền toái</w:t>
        </w:r>
        <w:r w:rsidRPr="006A5FED">
          <w:rPr>
            <w:rFonts w:ascii="Times New Roman" w:hAnsi="Times New Roman" w:cs="Times New Roman"/>
            <w:sz w:val="24"/>
            <w:szCs w:val="24"/>
          </w:rPr>
          <w:t>. B</w:t>
        </w:r>
        <w:r w:rsidRPr="004C5F63">
          <w:rPr>
            <w:rFonts w:ascii="Times New Roman" w:hAnsi="Times New Roman" w:cs="Times New Roman"/>
            <w:sz w:val="24"/>
            <w:szCs w:val="24"/>
          </w:rPr>
          <w:t>ởi vì những âm thanh sẽ</w:t>
        </w:r>
        <w:r w:rsidRPr="006A5FED">
          <w:rPr>
            <w:rFonts w:ascii="Times New Roman" w:hAnsi="Times New Roman" w:cs="Times New Roman"/>
            <w:sz w:val="24"/>
            <w:szCs w:val="24"/>
          </w:rPr>
          <w:t xml:space="preserve"> được nghe thường xuyên thậm chí giao thông thấp và liên tục trong giao thông nặng, họ không phải là gây phiền nhiễu. Chú ý sự tương phản với còi báo động, còi, tín hiệu</w:t>
        </w:r>
        <w:del w:id="3695" w:author="Nguyen Chieu" w:date="2016-11-16T14:38:00Z">
          <w:r w:rsidRPr="006A5FED" w:rsidDel="0047001B">
            <w:rPr>
              <w:rFonts w:ascii="Times New Roman" w:hAnsi="Times New Roman" w:cs="Times New Roman"/>
              <w:sz w:val="24"/>
              <w:szCs w:val="24"/>
            </w:rPr>
            <w:delText xml:space="preserve"> và sao lưu</w:delText>
          </w:r>
        </w:del>
        <w:r w:rsidRPr="006A5FED">
          <w:rPr>
            <w:rFonts w:ascii="Times New Roman" w:hAnsi="Times New Roman" w:cs="Times New Roman"/>
            <w:sz w:val="24"/>
            <w:szCs w:val="24"/>
          </w:rPr>
          <w:t xml:space="preserve">, tất cả đều được coi là những cảnh báo mạnh mẽ. âm thanh như vậy là cố tình khó chịu, nhưng vì họ không thường xuyên và </w:t>
        </w:r>
        <w:del w:id="3696" w:author="Nguyen Chieu" w:date="2016-11-16T14:39:00Z">
          <w:r w:rsidRPr="006A5FED" w:rsidDel="00EB1406">
            <w:rPr>
              <w:rFonts w:ascii="Times New Roman" w:hAnsi="Times New Roman" w:cs="Times New Roman"/>
              <w:sz w:val="24"/>
              <w:szCs w:val="24"/>
            </w:rPr>
            <w:delText>cho</w:delText>
          </w:r>
        </w:del>
      </w:ins>
      <w:ins w:id="3697" w:author="Nguyen Chieu" w:date="2016-11-16T14:39:00Z">
        <w:r w:rsidR="00EB1406">
          <w:rPr>
            <w:rFonts w:ascii="Times New Roman" w:hAnsi="Times New Roman" w:cs="Times New Roman"/>
            <w:sz w:val="24"/>
            <w:szCs w:val="24"/>
          </w:rPr>
          <w:t xml:space="preserve"> do</w:t>
        </w:r>
      </w:ins>
      <w:ins w:id="3698" w:author="Thai" w:date="2016-10-23T23:13:00Z">
        <w:r w:rsidRPr="006A5FED">
          <w:rPr>
            <w:rFonts w:ascii="Times New Roman" w:hAnsi="Times New Roman" w:cs="Times New Roman"/>
            <w:sz w:val="24"/>
            <w:szCs w:val="24"/>
          </w:rPr>
          <w:t xml:space="preserve"> thời gian tương đối ngắn, họ có thể chấp nhận được. Những thách thức phải đối mặt bởi xe điện âm thanh là để cảnh báo và định hướng, không làm phiền.</w:t>
        </w:r>
      </w:ins>
    </w:p>
    <w:p w:rsidR="0072094A" w:rsidRPr="006A5FED" w:rsidRDefault="0072094A">
      <w:pPr>
        <w:pStyle w:val="ListParagraph"/>
        <w:numPr>
          <w:ilvl w:val="0"/>
          <w:numId w:val="24"/>
        </w:numPr>
        <w:spacing w:line="240" w:lineRule="auto"/>
        <w:jc w:val="both"/>
        <w:rPr>
          <w:ins w:id="3699" w:author="Thai" w:date="2016-10-23T23:09:00Z"/>
          <w:rFonts w:ascii="Times New Roman" w:hAnsi="Times New Roman" w:cs="Times New Roman"/>
          <w:sz w:val="24"/>
          <w:szCs w:val="24"/>
          <w:rPrChange w:id="3700" w:author="James Wolpert" w:date="2016-10-23T23:28:00Z">
            <w:rPr>
              <w:ins w:id="3701" w:author="Thai" w:date="2016-10-23T23:09:00Z"/>
            </w:rPr>
          </w:rPrChange>
        </w:rPr>
        <w:pPrChange w:id="3702" w:author="Thai" w:date="2016-10-23T23:13:00Z">
          <w:pPr>
            <w:spacing w:line="240" w:lineRule="auto"/>
          </w:pPr>
        </w:pPrChange>
      </w:pPr>
      <w:ins w:id="3703" w:author="Thai" w:date="2016-10-23T23:13:00Z">
        <w:r w:rsidRPr="006A5FED">
          <w:rPr>
            <w:rFonts w:ascii="Times New Roman" w:hAnsi="Times New Roman" w:cs="Times New Roman"/>
            <w:b/>
            <w:sz w:val="24"/>
            <w:szCs w:val="24"/>
            <w:rPrChange w:id="3704" w:author="James Wolpert" w:date="2016-10-23T23:28:00Z">
              <w:rPr>
                <w:rFonts w:ascii="Times New Roman" w:hAnsi="Times New Roman" w:cs="Times New Roman"/>
                <w:sz w:val="24"/>
                <w:szCs w:val="24"/>
              </w:rPr>
            </w:rPrChange>
          </w:rPr>
          <w:t>Tiêu chuẩn so với cá nhân hóa</w:t>
        </w:r>
        <w:r w:rsidRPr="006A5FED">
          <w:rPr>
            <w:rFonts w:ascii="Times New Roman" w:hAnsi="Times New Roman" w:cs="Times New Roman"/>
            <w:sz w:val="24"/>
            <w:szCs w:val="24"/>
          </w:rPr>
          <w:t>. Tiêu chu</w:t>
        </w:r>
        <w:r w:rsidRPr="004C5F63">
          <w:rPr>
            <w:rFonts w:ascii="Times New Roman" w:hAnsi="Times New Roman" w:cs="Times New Roman"/>
            <w:sz w:val="24"/>
            <w:szCs w:val="24"/>
          </w:rPr>
          <w:t>ẩn là cần thiế</w:t>
        </w:r>
        <w:r w:rsidRPr="006A5FED">
          <w:rPr>
            <w:rFonts w:ascii="Times New Roman" w:hAnsi="Times New Roman" w:cs="Times New Roman"/>
            <w:sz w:val="24"/>
            <w:szCs w:val="24"/>
          </w:rPr>
          <w:t xml:space="preserve">t để đảm bảo rằng tất cả âm thanh xe điện có thể dễ dàng được giải thích. Nếu họ khác nhau quá nhiều, âm thanh </w:t>
        </w:r>
      </w:ins>
      <w:ins w:id="3705" w:author="Nguyen Chieu" w:date="2016-11-16T14:40:00Z">
        <w:r w:rsidR="00B429C2">
          <w:rPr>
            <w:rFonts w:ascii="Times New Roman" w:hAnsi="Times New Roman" w:cs="Times New Roman"/>
            <w:sz w:val="24"/>
            <w:szCs w:val="24"/>
          </w:rPr>
          <w:t>lạ thường</w:t>
        </w:r>
      </w:ins>
      <w:ins w:id="3706" w:author="Thai" w:date="2016-10-23T23:13:00Z">
        <w:del w:id="3707" w:author="Nguyen Chieu" w:date="2016-11-16T14:40:00Z">
          <w:r w:rsidRPr="006A5FED" w:rsidDel="00B429C2">
            <w:rPr>
              <w:rFonts w:ascii="Times New Roman" w:hAnsi="Times New Roman" w:cs="Times New Roman"/>
              <w:sz w:val="24"/>
              <w:szCs w:val="24"/>
            </w:rPr>
            <w:delText xml:space="preserve">cuốn tiểu thuyết </w:delText>
          </w:r>
        </w:del>
        <w:r w:rsidRPr="006A5FED">
          <w:rPr>
            <w:rFonts w:ascii="Times New Roman" w:hAnsi="Times New Roman" w:cs="Times New Roman"/>
            <w:sz w:val="24"/>
            <w:szCs w:val="24"/>
          </w:rPr>
          <w:t xml:space="preserve">có thể gây nhầm lẫn cho người nghe. Cá nhân hóa có hai chức năng: an toàn và tiếp thị. Từ một điểm an toàn </w:t>
        </w:r>
        <w:del w:id="3708" w:author="Nguyen Chieu" w:date="2016-11-16T14:40:00Z">
          <w:r w:rsidRPr="006A5FED" w:rsidDel="00B429C2">
            <w:rPr>
              <w:rFonts w:ascii="Times New Roman" w:hAnsi="Times New Roman" w:cs="Times New Roman"/>
              <w:sz w:val="24"/>
              <w:szCs w:val="24"/>
            </w:rPr>
            <w:delText>của xem</w:delText>
          </w:r>
        </w:del>
        <w:r w:rsidRPr="006A5FED">
          <w:rPr>
            <w:rFonts w:ascii="Times New Roman" w:hAnsi="Times New Roman" w:cs="Times New Roman"/>
            <w:sz w:val="24"/>
            <w:szCs w:val="24"/>
          </w:rPr>
          <w:t>, nếu có nhiều xe trình bày trên đường phố, cá nhân hóa sẽ cho phép xe để được theo dõi. Điều này đặc biệt quan trọng tại nút giao thông đông đúc. Từ một quan điểm marketing, tính cá nhân có thể đảm bảo rằng mỗi thương hiệu của xe điện có đặc tính độc đáo của riêng mình, có lẽ phù hợp với chất lượng của âm thanh đến hình ảnh thương hiệu.</w:t>
        </w:r>
      </w:ins>
    </w:p>
    <w:p w:rsidR="007249F1" w:rsidRPr="006A5FED" w:rsidDel="00B429C2" w:rsidRDefault="007249F1">
      <w:pPr>
        <w:rPr>
          <w:del w:id="3709" w:author="Nguyen Chieu" w:date="2016-11-16T14:42:00Z"/>
          <w:rFonts w:ascii="Times New Roman" w:hAnsi="Times New Roman" w:cs="Times New Roman"/>
          <w:sz w:val="24"/>
          <w:szCs w:val="24"/>
          <w:rPrChange w:id="3710" w:author="James Wolpert" w:date="2016-10-23T23:28:00Z">
            <w:rPr>
              <w:del w:id="3711" w:author="Nguyen Chieu" w:date="2016-11-16T14:42:00Z"/>
            </w:rPr>
          </w:rPrChange>
        </w:rPr>
        <w:pPrChange w:id="3712" w:author="Nguyen Chieu" w:date="2016-11-16T14:42:00Z">
          <w:pPr>
            <w:spacing w:line="240" w:lineRule="auto"/>
          </w:pPr>
        </w:pPrChange>
      </w:pPr>
      <w:ins w:id="3713" w:author="James Wolpert" w:date="2016-10-23T19:29:00Z">
        <w:del w:id="3714" w:author="Thai" w:date="2016-10-23T19:39:00Z">
          <w:r w:rsidRPr="006A5FED" w:rsidDel="00A12808">
            <w:rPr>
              <w:rFonts w:ascii="Times New Roman" w:hAnsi="Times New Roman" w:cs="Times New Roman"/>
              <w:b/>
              <w:sz w:val="24"/>
              <w:szCs w:val="24"/>
              <w:rPrChange w:id="3715" w:author="James Wolpert" w:date="2016-10-23T23:28:00Z">
                <w:rPr>
                  <w:rFonts w:eastAsia="Times New Roman"/>
                </w:rPr>
              </w:rPrChange>
            </w:rPr>
            <w:delText xml:space="preserve">• </w:delText>
          </w:r>
        </w:del>
        <w:del w:id="3716" w:author="Nguyen Chieu" w:date="2016-11-16T14:42:00Z">
          <w:r w:rsidRPr="006A5FED" w:rsidDel="00B429C2">
            <w:rPr>
              <w:rFonts w:ascii="Times New Roman" w:hAnsi="Times New Roman" w:cs="Times New Roman"/>
              <w:b/>
              <w:sz w:val="24"/>
              <w:szCs w:val="24"/>
              <w:rPrChange w:id="3717" w:author="James Wolpert" w:date="2016-10-23T23:28:00Z">
                <w:rPr>
                  <w:rFonts w:eastAsia="Times New Roman"/>
                </w:rPr>
              </w:rPrChange>
            </w:rPr>
            <w:delText>động thông báo</w:delText>
          </w:r>
          <w:r w:rsidRPr="006A5FED" w:rsidDel="00B429C2">
            <w:rPr>
              <w:rFonts w:ascii="Times New Roman" w:hAnsi="Times New Roman" w:cs="Times New Roman"/>
              <w:sz w:val="24"/>
              <w:szCs w:val="24"/>
              <w:rPrChange w:id="3718" w:author="James Wolpert" w:date="2016-10-23T23:28:00Z">
                <w:rPr>
                  <w:rFonts w:eastAsia="Times New Roman"/>
                </w:rPr>
              </w:rPrChange>
            </w:rPr>
            <w:delText>. Những âm thanh sẽ chỉ ra sự hiện diện của một chiếc xe điện.</w:delText>
          </w:r>
        </w:del>
      </w:ins>
    </w:p>
    <w:p w:rsidR="007249F1" w:rsidRPr="006A5FED" w:rsidDel="00B429C2" w:rsidRDefault="007249F1">
      <w:pPr>
        <w:rPr>
          <w:del w:id="3719" w:author="Nguyen Chieu" w:date="2016-11-16T14:42:00Z"/>
          <w:rFonts w:ascii="Times New Roman" w:hAnsi="Times New Roman" w:cs="Times New Roman"/>
          <w:sz w:val="24"/>
          <w:szCs w:val="24"/>
          <w:rPrChange w:id="3720" w:author="James Wolpert" w:date="2016-10-23T23:28:00Z">
            <w:rPr>
              <w:del w:id="3721" w:author="Nguyen Chieu" w:date="2016-11-16T14:42:00Z"/>
            </w:rPr>
          </w:rPrChange>
        </w:rPr>
        <w:pPrChange w:id="3722" w:author="Thai" w:date="2016-10-23T23:09:00Z">
          <w:pPr>
            <w:spacing w:line="240" w:lineRule="auto"/>
          </w:pPr>
        </w:pPrChange>
      </w:pPr>
      <w:ins w:id="3723" w:author="James Wolpert" w:date="2016-10-23T19:29:00Z">
        <w:del w:id="3724" w:author="Nguyen Chieu" w:date="2016-11-16T14:42:00Z">
          <w:r w:rsidRPr="006A5FED" w:rsidDel="00B429C2">
            <w:rPr>
              <w:rFonts w:ascii="Times New Roman" w:hAnsi="Times New Roman" w:cs="Times New Roman"/>
              <w:b/>
              <w:sz w:val="24"/>
              <w:szCs w:val="24"/>
              <w:rPrChange w:id="3725" w:author="James Wolpert" w:date="2016-10-23T23:28:00Z">
                <w:rPr>
                  <w:rFonts w:eastAsia="Times New Roman"/>
                </w:rPr>
              </w:rPrChange>
            </w:rPr>
            <w:delText>• Sự định hướng</w:delText>
          </w:r>
          <w:r w:rsidRPr="006A5FED" w:rsidDel="00B429C2">
            <w:rPr>
              <w:rFonts w:ascii="Times New Roman" w:hAnsi="Times New Roman" w:cs="Times New Roman"/>
              <w:sz w:val="24"/>
              <w:szCs w:val="24"/>
              <w:rPrChange w:id="3726" w:author="James Wolpert" w:date="2016-10-23T23:28:00Z">
                <w:rPr>
                  <w:rFonts w:eastAsia="Times New Roman"/>
                </w:rPr>
              </w:rPrChange>
            </w:rPr>
            <w:delText>. Những âm thanh sẽ làm cho nó có thể để xác định nơi chiếc xe đang nằm, một ý tưởng thô của tốc độ của nó, và cho dù nó đang di chuyển hướng về hoặc đi từ phía người nghe.</w:delText>
          </w:r>
        </w:del>
      </w:ins>
    </w:p>
    <w:p w:rsidR="007249F1" w:rsidRPr="006A5FED" w:rsidDel="00B429C2" w:rsidRDefault="007249F1">
      <w:pPr>
        <w:rPr>
          <w:del w:id="3727" w:author="Nguyen Chieu" w:date="2016-11-16T14:42:00Z"/>
          <w:rFonts w:ascii="Times New Roman" w:hAnsi="Times New Roman" w:cs="Times New Roman"/>
          <w:sz w:val="24"/>
          <w:szCs w:val="24"/>
          <w:rPrChange w:id="3728" w:author="James Wolpert" w:date="2016-10-23T23:28:00Z">
            <w:rPr>
              <w:del w:id="3729" w:author="Nguyen Chieu" w:date="2016-11-16T14:42:00Z"/>
            </w:rPr>
          </w:rPrChange>
        </w:rPr>
        <w:pPrChange w:id="3730" w:author="Thai" w:date="2016-10-23T23:09:00Z">
          <w:pPr>
            <w:spacing w:line="240" w:lineRule="auto"/>
          </w:pPr>
        </w:pPrChange>
      </w:pPr>
      <w:ins w:id="3731" w:author="James Wolpert" w:date="2016-10-23T19:29:00Z">
        <w:del w:id="3732" w:author="Nguyen Chieu" w:date="2016-11-16T14:42:00Z">
          <w:r w:rsidRPr="006A5FED" w:rsidDel="00B429C2">
            <w:rPr>
              <w:rFonts w:ascii="Times New Roman" w:hAnsi="Times New Roman" w:cs="Times New Roman"/>
              <w:b/>
              <w:sz w:val="24"/>
              <w:szCs w:val="24"/>
              <w:rPrChange w:id="3733" w:author="James Wolpert" w:date="2016-10-23T23:28:00Z">
                <w:rPr>
                  <w:rFonts w:eastAsia="Times New Roman"/>
                </w:rPr>
              </w:rPrChange>
            </w:rPr>
            <w:delText>• Thiếu ít phiền toái</w:delText>
          </w:r>
          <w:r w:rsidRPr="006A5FED" w:rsidDel="00B429C2">
            <w:rPr>
              <w:rFonts w:ascii="Times New Roman" w:hAnsi="Times New Roman" w:cs="Times New Roman"/>
              <w:sz w:val="24"/>
              <w:szCs w:val="24"/>
              <w:rPrChange w:id="3734" w:author="James Wolpert" w:date="2016-10-23T23:28:00Z">
                <w:rPr>
                  <w:rFonts w:eastAsia="Times New Roman"/>
                </w:rPr>
              </w:rPrChange>
            </w:rPr>
            <w:delText>. Bởi vì những âm thanh sẽ được nghe thường xuyên thậm chí giao thông thấp và liên tục trong giao thông nặng, họ không phải là gây phiền nhiễu. Chú ý sự tương phản với còi báo động, còi, tín hiệu và sao lưu, tất cả đều được coi là những cảnh báo mạnh mẽ. âm thanh như vậy là cố tình khó chịu, nhưng vì họ không thường xuyên và cho thời gian tương đối ngắn, họ có thể chấp nhận được. Những thách thức phải đối mặt bởi xe điện âm thanh là để cảnh báo và định hướng, không làm phiền.</w:delText>
          </w:r>
        </w:del>
      </w:ins>
    </w:p>
    <w:p w:rsidR="007249F1" w:rsidRPr="006A5FED" w:rsidDel="00B429C2" w:rsidRDefault="007249F1">
      <w:pPr>
        <w:rPr>
          <w:ins w:id="3735" w:author="James Wolpert" w:date="2016-10-23T19:29:00Z"/>
          <w:del w:id="3736" w:author="Nguyen Chieu" w:date="2016-11-16T14:42:00Z"/>
          <w:rFonts w:ascii="Times New Roman" w:hAnsi="Times New Roman" w:cs="Times New Roman"/>
          <w:sz w:val="24"/>
          <w:szCs w:val="24"/>
          <w:rPrChange w:id="3737" w:author="James Wolpert" w:date="2016-10-23T23:28:00Z">
            <w:rPr>
              <w:ins w:id="3738" w:author="James Wolpert" w:date="2016-10-23T19:29:00Z"/>
              <w:del w:id="3739" w:author="Nguyen Chieu" w:date="2016-11-16T14:42:00Z"/>
              <w:rFonts w:ascii="Times New Roman" w:eastAsia="Times New Roman" w:hAnsi="Times New Roman" w:cs="Times New Roman"/>
              <w:sz w:val="24"/>
              <w:szCs w:val="24"/>
            </w:rPr>
          </w:rPrChange>
        </w:rPr>
        <w:pPrChange w:id="3740" w:author="Thai" w:date="2016-10-23T23:09:00Z">
          <w:pPr>
            <w:spacing w:line="240" w:lineRule="auto"/>
          </w:pPr>
        </w:pPrChange>
      </w:pPr>
      <w:ins w:id="3741" w:author="James Wolpert" w:date="2016-10-23T19:29:00Z">
        <w:del w:id="3742" w:author="Nguyen Chieu" w:date="2016-11-16T14:42:00Z">
          <w:r w:rsidRPr="006A5FED" w:rsidDel="00B429C2">
            <w:rPr>
              <w:rFonts w:ascii="Times New Roman" w:hAnsi="Times New Roman" w:cs="Times New Roman"/>
              <w:b/>
              <w:sz w:val="24"/>
              <w:szCs w:val="24"/>
              <w:rPrChange w:id="3743" w:author="James Wolpert" w:date="2016-10-23T23:28:00Z">
                <w:rPr>
                  <w:rFonts w:eastAsia="Times New Roman"/>
                </w:rPr>
              </w:rPrChange>
            </w:rPr>
            <w:delText>• Tiêu chuẩn so với cá nhân hóa</w:delText>
          </w:r>
          <w:r w:rsidRPr="006A5FED" w:rsidDel="00B429C2">
            <w:rPr>
              <w:rFonts w:ascii="Times New Roman" w:hAnsi="Times New Roman" w:cs="Times New Roman"/>
              <w:sz w:val="24"/>
              <w:szCs w:val="24"/>
              <w:rPrChange w:id="3744" w:author="James Wolpert" w:date="2016-10-23T23:28:00Z">
                <w:rPr>
                  <w:rFonts w:eastAsia="Times New Roman"/>
                </w:rPr>
              </w:rPrChange>
            </w:rPr>
            <w:delText>. Tiêu chuẩn là cần thiết để đảm bảo rằng tất cả âm thanh xe điện có thể dễ dàng được giải thích. Nếu họ khác nhau quá nhiều, âm thanh cuốn tiểu thuyết có thể gây nhầm lẫn cho người nghe. Cá nhân hóa có hai chức năng: an toàn và tiếp thị. Từ một điểm an toàn của xem, nếu có nhiều xe trình bày trên</w:delText>
          </w:r>
        </w:del>
      </w:ins>
    </w:p>
    <w:p w:rsidR="007249F1" w:rsidRPr="006A5FED" w:rsidDel="0072094A" w:rsidRDefault="007249F1">
      <w:pPr>
        <w:rPr>
          <w:ins w:id="3745" w:author="James Wolpert" w:date="2016-10-23T19:29:00Z"/>
          <w:del w:id="3746" w:author="Thai" w:date="2016-10-23T23:13:00Z"/>
          <w:rFonts w:ascii="Times New Roman" w:hAnsi="Times New Roman" w:cs="Times New Roman"/>
          <w:sz w:val="24"/>
          <w:szCs w:val="24"/>
          <w:rPrChange w:id="3747" w:author="James Wolpert" w:date="2016-10-23T23:28:00Z">
            <w:rPr>
              <w:ins w:id="3748" w:author="James Wolpert" w:date="2016-10-23T19:29:00Z"/>
              <w:del w:id="3749" w:author="Thai" w:date="2016-10-23T23:13:00Z"/>
              <w:rFonts w:ascii="Times New Roman" w:eastAsia="Times New Roman" w:hAnsi="Times New Roman" w:cs="Times New Roman"/>
              <w:sz w:val="24"/>
              <w:szCs w:val="24"/>
            </w:rPr>
          </w:rPrChange>
        </w:rPr>
        <w:pPrChange w:id="3750" w:author="Thai" w:date="2016-10-23T23:09:00Z">
          <w:pPr>
            <w:spacing w:line="240" w:lineRule="auto"/>
          </w:pPr>
        </w:pPrChange>
      </w:pPr>
      <w:ins w:id="3751" w:author="James Wolpert" w:date="2016-10-23T19:29:00Z">
        <w:del w:id="3752" w:author="Nguyen Chieu" w:date="2016-11-16T14:42:00Z">
          <w:r w:rsidRPr="006A5FED" w:rsidDel="00B429C2">
            <w:rPr>
              <w:rFonts w:ascii="Times New Roman" w:hAnsi="Times New Roman" w:cs="Times New Roman"/>
              <w:sz w:val="24"/>
              <w:szCs w:val="24"/>
              <w:rPrChange w:id="3753" w:author="James Wolpert" w:date="2016-10-23T23:28:00Z">
                <w:rPr>
                  <w:rFonts w:eastAsia="Times New Roman"/>
                </w:rPr>
              </w:rPrChange>
            </w:rPr>
            <w:delText xml:space="preserve">đường phố, cá nhân hóa sẽ cho phép xe để được theo dõi. Điều này đặc biệt quan trọng tại nút giao thông đông đúc. Từ một quan điểm marketing, tính cá nhân có thể đảm bảo rằng mỗi </w:delText>
          </w:r>
          <w:r w:rsidRPr="006A5FED" w:rsidDel="00B429C2">
            <w:rPr>
              <w:rFonts w:ascii="Times New Roman" w:hAnsi="Times New Roman" w:cs="Times New Roman"/>
              <w:sz w:val="24"/>
              <w:szCs w:val="24"/>
              <w:rPrChange w:id="3754" w:author="James Wolpert" w:date="2016-10-23T23:28:00Z">
                <w:rPr>
                  <w:rFonts w:eastAsia="Times New Roman"/>
                </w:rPr>
              </w:rPrChange>
            </w:rPr>
            <w:lastRenderedPageBreak/>
            <w:delText>thương hiệu của xe điện có đặc tính độc đáo của riêng mình, có lẽ phù hợp với chất lượng của âm thanh đến hình ảnh thương hiệu.</w:delText>
          </w:r>
        </w:del>
      </w:ins>
    </w:p>
    <w:p w:rsidR="007249F1" w:rsidRPr="006A5FED" w:rsidDel="00A12808" w:rsidRDefault="007249F1">
      <w:pPr>
        <w:spacing w:line="240" w:lineRule="auto"/>
        <w:ind w:firstLine="720"/>
        <w:jc w:val="both"/>
        <w:rPr>
          <w:ins w:id="3755" w:author="James Wolpert" w:date="2016-10-23T19:29:00Z"/>
          <w:del w:id="3756" w:author="Thai" w:date="2016-10-23T19:40:00Z"/>
          <w:rFonts w:ascii="Times New Roman" w:hAnsi="Times New Roman" w:cs="Times New Roman"/>
          <w:sz w:val="24"/>
          <w:szCs w:val="24"/>
          <w:rPrChange w:id="3757" w:author="James Wolpert" w:date="2016-10-23T23:28:00Z">
            <w:rPr>
              <w:ins w:id="3758" w:author="James Wolpert" w:date="2016-10-23T19:29:00Z"/>
              <w:del w:id="3759" w:author="Thai" w:date="2016-10-23T19:40:00Z"/>
              <w:rFonts w:ascii="Times New Roman" w:eastAsia="Times New Roman" w:hAnsi="Times New Roman" w:cs="Times New Roman"/>
              <w:sz w:val="24"/>
              <w:szCs w:val="24"/>
            </w:rPr>
          </w:rPrChange>
        </w:rPr>
        <w:pPrChange w:id="3760" w:author="Thai" w:date="2016-10-23T23:11:00Z">
          <w:pPr>
            <w:spacing w:line="240" w:lineRule="auto"/>
          </w:pPr>
        </w:pPrChange>
      </w:pPr>
      <w:ins w:id="3761" w:author="James Wolpert" w:date="2016-10-23T19:29:00Z">
        <w:r w:rsidRPr="006A5FED">
          <w:rPr>
            <w:rFonts w:ascii="Times New Roman" w:hAnsi="Times New Roman" w:cs="Times New Roman"/>
            <w:sz w:val="24"/>
            <w:szCs w:val="24"/>
            <w:rPrChange w:id="3762" w:author="James Wolpert" w:date="2016-10-23T23:28:00Z">
              <w:rPr>
                <w:rFonts w:eastAsia="Times New Roman"/>
              </w:rPr>
            </w:rPrChange>
          </w:rPr>
          <w:t>Đứng trên một góc phố và lắng nghe cẩn thận để các xe xung quanh bạn. Nghe xe đạp im lặng và những âm thanh nhân tạo của xe điện. Do những chiếc xe đáp ứng được các tiêu chí này? Sau nhiều năm cố gắng để làm cho xe chạy nhẹ nhàng hơn, những người có thể nghĩ rằng một ngày nào đó chúng tôi sẽ dành nhiều năm nỗ lực và hàng chục triệu đô la để thêm âm thanh?</w:t>
        </w:r>
      </w:ins>
    </w:p>
    <w:p w:rsidR="005D0333" w:rsidRPr="006A5FED" w:rsidRDefault="005D0333">
      <w:pPr>
        <w:spacing w:line="240" w:lineRule="auto"/>
        <w:ind w:firstLine="720"/>
        <w:jc w:val="both"/>
        <w:rPr>
          <w:rFonts w:ascii="Times New Roman" w:hAnsi="Times New Roman" w:cs="Times New Roman"/>
          <w:sz w:val="24"/>
          <w:szCs w:val="24"/>
          <w:rPrChange w:id="3763" w:author="James Wolpert" w:date="2016-10-23T23:28:00Z">
            <w:rPr/>
          </w:rPrChange>
        </w:rPr>
        <w:pPrChange w:id="3764" w:author="Thai" w:date="2016-10-23T23:16:00Z">
          <w:pPr/>
        </w:pPrChange>
      </w:pPr>
    </w:p>
    <w:sectPr w:rsidR="005D0333" w:rsidRPr="006A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TStd-Roman">
    <w:altName w:val="Times New Roman"/>
    <w:panose1 w:val="00000000000000000000"/>
    <w:charset w:val="00"/>
    <w:family w:val="roman"/>
    <w:notTrueType/>
    <w:pitch w:val="default"/>
  </w:font>
  <w:font w:name="PalatinoLTStd-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58F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5267"/>
    <w:multiLevelType w:val="multilevel"/>
    <w:tmpl w:val="F79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4E1"/>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A4E0B"/>
    <w:multiLevelType w:val="hybridMultilevel"/>
    <w:tmpl w:val="2D928CB8"/>
    <w:lvl w:ilvl="0" w:tplc="B4466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9006D"/>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30D96"/>
    <w:multiLevelType w:val="multilevel"/>
    <w:tmpl w:val="F1C48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55A7A34"/>
    <w:multiLevelType w:val="hybridMultilevel"/>
    <w:tmpl w:val="05A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E4985"/>
    <w:multiLevelType w:val="multilevel"/>
    <w:tmpl w:val="6C6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50300"/>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D3743"/>
    <w:multiLevelType w:val="hybridMultilevel"/>
    <w:tmpl w:val="A29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103D5"/>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423B9"/>
    <w:multiLevelType w:val="hybridMultilevel"/>
    <w:tmpl w:val="4E5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1D67"/>
    <w:multiLevelType w:val="multilevel"/>
    <w:tmpl w:val="80B633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F66461E"/>
    <w:multiLevelType w:val="multilevel"/>
    <w:tmpl w:val="45706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48256AB"/>
    <w:multiLevelType w:val="hybridMultilevel"/>
    <w:tmpl w:val="6400B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304CE4"/>
    <w:multiLevelType w:val="hybridMultilevel"/>
    <w:tmpl w:val="20781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E43236"/>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53CED"/>
    <w:multiLevelType w:val="multilevel"/>
    <w:tmpl w:val="089A34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C350F16"/>
    <w:multiLevelType w:val="multilevel"/>
    <w:tmpl w:val="E74A7F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2904392"/>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912FC"/>
    <w:multiLevelType w:val="hybridMultilevel"/>
    <w:tmpl w:val="1A78F4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50E68CE"/>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06717"/>
    <w:multiLevelType w:val="multilevel"/>
    <w:tmpl w:val="87B254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24752"/>
    <w:multiLevelType w:val="multilevel"/>
    <w:tmpl w:val="E74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995C73"/>
    <w:multiLevelType w:val="hybridMultilevel"/>
    <w:tmpl w:val="E048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18"/>
  </w:num>
  <w:num w:numId="4">
    <w:abstractNumId w:val="17"/>
  </w:num>
  <w:num w:numId="5">
    <w:abstractNumId w:val="12"/>
  </w:num>
  <w:num w:numId="6">
    <w:abstractNumId w:val="13"/>
  </w:num>
  <w:num w:numId="7">
    <w:abstractNumId w:val="5"/>
  </w:num>
  <w:num w:numId="8">
    <w:abstractNumId w:val="4"/>
  </w:num>
  <w:num w:numId="9">
    <w:abstractNumId w:val="1"/>
  </w:num>
  <w:num w:numId="10">
    <w:abstractNumId w:val="20"/>
  </w:num>
  <w:num w:numId="11">
    <w:abstractNumId w:val="22"/>
  </w:num>
  <w:num w:numId="12">
    <w:abstractNumId w:val="23"/>
  </w:num>
  <w:num w:numId="13">
    <w:abstractNumId w:val="19"/>
  </w:num>
  <w:num w:numId="14">
    <w:abstractNumId w:val="16"/>
  </w:num>
  <w:num w:numId="15">
    <w:abstractNumId w:val="8"/>
  </w:num>
  <w:num w:numId="16">
    <w:abstractNumId w:val="0"/>
  </w:num>
  <w:num w:numId="17">
    <w:abstractNumId w:val="21"/>
  </w:num>
  <w:num w:numId="18">
    <w:abstractNumId w:val="2"/>
  </w:num>
  <w:num w:numId="19">
    <w:abstractNumId w:val="10"/>
  </w:num>
  <w:num w:numId="20">
    <w:abstractNumId w:val="6"/>
  </w:num>
  <w:num w:numId="21">
    <w:abstractNumId w:val="14"/>
  </w:num>
  <w:num w:numId="22">
    <w:abstractNumId w:val="9"/>
  </w:num>
  <w:num w:numId="23">
    <w:abstractNumId w:val="15"/>
  </w:num>
  <w:num w:numId="24">
    <w:abstractNumId w:val="11"/>
  </w:num>
  <w:num w:numId="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i">
    <w15:presenceInfo w15:providerId="None" w15:userId="Thai"/>
  </w15:person>
  <w15:person w15:author="James Wolpert">
    <w15:presenceInfo w15:providerId="Windows Live" w15:userId="643de81f6b6173f7"/>
  </w15:person>
  <w15:person w15:author="Huỳnh Ngọc Thắng">
    <w15:presenceInfo w15:providerId="Windows Live" w15:userId="922ce35e402ead6c"/>
  </w15:person>
  <w15:person w15:author="Trần Huy Thịnh">
    <w15:presenceInfo w15:providerId="None" w15:userId="Trần Huy Thịnh"/>
  </w15:person>
  <w15:person w15:author="Thanh Cao">
    <w15:presenceInfo w15:providerId="Windows Live" w15:userId="bcdc69adba10b265"/>
  </w15:person>
  <w15:person w15:author="Nguyen Chieu">
    <w15:presenceInfo w15:providerId="Windows Live" w15:userId="052246a4cb74c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16"/>
    <w:rsid w:val="00021E81"/>
    <w:rsid w:val="00036190"/>
    <w:rsid w:val="00043CC7"/>
    <w:rsid w:val="0007229B"/>
    <w:rsid w:val="00090922"/>
    <w:rsid w:val="000A0300"/>
    <w:rsid w:val="000A3839"/>
    <w:rsid w:val="000C0F90"/>
    <w:rsid w:val="000D2912"/>
    <w:rsid w:val="000F4544"/>
    <w:rsid w:val="001018E0"/>
    <w:rsid w:val="001240A1"/>
    <w:rsid w:val="001262C6"/>
    <w:rsid w:val="001365F8"/>
    <w:rsid w:val="00137E32"/>
    <w:rsid w:val="00143BCA"/>
    <w:rsid w:val="001613CC"/>
    <w:rsid w:val="00181D6C"/>
    <w:rsid w:val="001C0D80"/>
    <w:rsid w:val="001C2EFD"/>
    <w:rsid w:val="001D3ABD"/>
    <w:rsid w:val="001D717E"/>
    <w:rsid w:val="00201358"/>
    <w:rsid w:val="00204072"/>
    <w:rsid w:val="00205B15"/>
    <w:rsid w:val="00237AB7"/>
    <w:rsid w:val="0026414D"/>
    <w:rsid w:val="002A63C4"/>
    <w:rsid w:val="002A694C"/>
    <w:rsid w:val="002E6A3D"/>
    <w:rsid w:val="002F0A0A"/>
    <w:rsid w:val="00324D68"/>
    <w:rsid w:val="00360154"/>
    <w:rsid w:val="003829D7"/>
    <w:rsid w:val="00390C88"/>
    <w:rsid w:val="003C3537"/>
    <w:rsid w:val="003C5572"/>
    <w:rsid w:val="003E20DE"/>
    <w:rsid w:val="00406404"/>
    <w:rsid w:val="00410332"/>
    <w:rsid w:val="00446A2C"/>
    <w:rsid w:val="00451759"/>
    <w:rsid w:val="004534C6"/>
    <w:rsid w:val="0045589B"/>
    <w:rsid w:val="00466759"/>
    <w:rsid w:val="0047001B"/>
    <w:rsid w:val="00477092"/>
    <w:rsid w:val="0049780A"/>
    <w:rsid w:val="004C22E0"/>
    <w:rsid w:val="004C5F63"/>
    <w:rsid w:val="004D6EC0"/>
    <w:rsid w:val="004F31E3"/>
    <w:rsid w:val="005151EB"/>
    <w:rsid w:val="0052482D"/>
    <w:rsid w:val="00525D39"/>
    <w:rsid w:val="00531C96"/>
    <w:rsid w:val="00550251"/>
    <w:rsid w:val="0057177F"/>
    <w:rsid w:val="00581EC8"/>
    <w:rsid w:val="00593932"/>
    <w:rsid w:val="00597381"/>
    <w:rsid w:val="005A09EE"/>
    <w:rsid w:val="005A332E"/>
    <w:rsid w:val="005B011E"/>
    <w:rsid w:val="005D0333"/>
    <w:rsid w:val="005F246A"/>
    <w:rsid w:val="005F2BD4"/>
    <w:rsid w:val="00614870"/>
    <w:rsid w:val="00615664"/>
    <w:rsid w:val="00622BAE"/>
    <w:rsid w:val="00627378"/>
    <w:rsid w:val="006338CB"/>
    <w:rsid w:val="006366FA"/>
    <w:rsid w:val="00644495"/>
    <w:rsid w:val="00650BA1"/>
    <w:rsid w:val="006736F3"/>
    <w:rsid w:val="00693618"/>
    <w:rsid w:val="0069432A"/>
    <w:rsid w:val="006A199F"/>
    <w:rsid w:val="006A5FED"/>
    <w:rsid w:val="006D2D35"/>
    <w:rsid w:val="006F7272"/>
    <w:rsid w:val="007045B5"/>
    <w:rsid w:val="00710445"/>
    <w:rsid w:val="007145AF"/>
    <w:rsid w:val="00716F51"/>
    <w:rsid w:val="0072094A"/>
    <w:rsid w:val="007249F1"/>
    <w:rsid w:val="00742C38"/>
    <w:rsid w:val="00754230"/>
    <w:rsid w:val="00777B71"/>
    <w:rsid w:val="00802382"/>
    <w:rsid w:val="00824712"/>
    <w:rsid w:val="00831D67"/>
    <w:rsid w:val="00893CB1"/>
    <w:rsid w:val="00905367"/>
    <w:rsid w:val="00911092"/>
    <w:rsid w:val="00936C1C"/>
    <w:rsid w:val="009401EC"/>
    <w:rsid w:val="00956C9D"/>
    <w:rsid w:val="00961EFC"/>
    <w:rsid w:val="00981669"/>
    <w:rsid w:val="009826B2"/>
    <w:rsid w:val="0098669F"/>
    <w:rsid w:val="009B7FCF"/>
    <w:rsid w:val="00A12808"/>
    <w:rsid w:val="00A13FB8"/>
    <w:rsid w:val="00A27105"/>
    <w:rsid w:val="00A3666F"/>
    <w:rsid w:val="00A41CB9"/>
    <w:rsid w:val="00A46DB1"/>
    <w:rsid w:val="00A57672"/>
    <w:rsid w:val="00A82ADA"/>
    <w:rsid w:val="00AC7DB1"/>
    <w:rsid w:val="00AD7A6C"/>
    <w:rsid w:val="00AE4B67"/>
    <w:rsid w:val="00B05B75"/>
    <w:rsid w:val="00B1432C"/>
    <w:rsid w:val="00B429C2"/>
    <w:rsid w:val="00B4687A"/>
    <w:rsid w:val="00B721A6"/>
    <w:rsid w:val="00B818AA"/>
    <w:rsid w:val="00B87557"/>
    <w:rsid w:val="00BB5F21"/>
    <w:rsid w:val="00BE17F0"/>
    <w:rsid w:val="00BE7BFD"/>
    <w:rsid w:val="00C21EE2"/>
    <w:rsid w:val="00C35FFE"/>
    <w:rsid w:val="00C5645B"/>
    <w:rsid w:val="00C575D8"/>
    <w:rsid w:val="00C57B0A"/>
    <w:rsid w:val="00CA0E5F"/>
    <w:rsid w:val="00CA7312"/>
    <w:rsid w:val="00CB4E02"/>
    <w:rsid w:val="00D2345E"/>
    <w:rsid w:val="00D66EC0"/>
    <w:rsid w:val="00D87149"/>
    <w:rsid w:val="00D9619C"/>
    <w:rsid w:val="00DA5472"/>
    <w:rsid w:val="00DA740C"/>
    <w:rsid w:val="00DC176E"/>
    <w:rsid w:val="00DC3693"/>
    <w:rsid w:val="00DC3697"/>
    <w:rsid w:val="00DC7E92"/>
    <w:rsid w:val="00DE58CA"/>
    <w:rsid w:val="00E22AA8"/>
    <w:rsid w:val="00E24416"/>
    <w:rsid w:val="00E541D5"/>
    <w:rsid w:val="00E72E9D"/>
    <w:rsid w:val="00E75332"/>
    <w:rsid w:val="00E810B2"/>
    <w:rsid w:val="00E84DE6"/>
    <w:rsid w:val="00E9427B"/>
    <w:rsid w:val="00E95F6A"/>
    <w:rsid w:val="00EB1406"/>
    <w:rsid w:val="00EB4142"/>
    <w:rsid w:val="00EB738B"/>
    <w:rsid w:val="00ED2504"/>
    <w:rsid w:val="00EE09C3"/>
    <w:rsid w:val="00EF0C75"/>
    <w:rsid w:val="00EF67B8"/>
    <w:rsid w:val="00EF7BC9"/>
    <w:rsid w:val="00FA5C66"/>
    <w:rsid w:val="00FE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05AE"/>
  <w15:docId w15:val="{8BAED24C-0689-4C42-8286-70BD0A85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E24416"/>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F1"/>
    <w:pPr>
      <w:ind w:left="720"/>
      <w:contextualSpacing/>
    </w:pPr>
  </w:style>
  <w:style w:type="paragraph" w:styleId="BalloonText">
    <w:name w:val="Balloon Text"/>
    <w:basedOn w:val="Normal"/>
    <w:link w:val="BalloonTextChar"/>
    <w:uiPriority w:val="99"/>
    <w:semiHidden/>
    <w:unhideWhenUsed/>
    <w:rsid w:val="00EF67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7B8"/>
    <w:rPr>
      <w:rFonts w:ascii="Segoe UI" w:eastAsia="Arial" w:hAnsi="Segoe UI" w:cs="Segoe UI"/>
      <w:color w:val="000000"/>
      <w:sz w:val="18"/>
      <w:szCs w:val="18"/>
    </w:rPr>
  </w:style>
  <w:style w:type="paragraph" w:styleId="NormalWeb">
    <w:name w:val="Normal (Web)"/>
    <w:basedOn w:val="Normal"/>
    <w:uiPriority w:val="99"/>
    <w:semiHidden/>
    <w:unhideWhenUsed/>
    <w:rsid w:val="00AD7A6C"/>
    <w:pPr>
      <w:spacing w:before="100" w:beforeAutospacing="1" w:after="100" w:afterAutospacing="1" w:line="240" w:lineRule="auto"/>
    </w:pPr>
    <w:rPr>
      <w:rFonts w:ascii="Times New Roman" w:eastAsia="Times New Roman" w:hAnsi="Times New Roman" w:cs="Times New Roman"/>
      <w:color w:val="auto"/>
      <w:sz w:val="24"/>
      <w:szCs w:val="24"/>
      <w:lang w:val="vi-VN" w:eastAsia="vi-VN"/>
    </w:rPr>
  </w:style>
  <w:style w:type="paragraph" w:styleId="Revision">
    <w:name w:val="Revision"/>
    <w:hidden/>
    <w:uiPriority w:val="99"/>
    <w:semiHidden/>
    <w:rsid w:val="00DC3697"/>
    <w:pPr>
      <w:spacing w:after="0" w:line="240" w:lineRule="auto"/>
    </w:pPr>
    <w:rPr>
      <w:rFonts w:ascii="Arial" w:eastAsia="Arial" w:hAnsi="Arial" w:cs="Arial"/>
      <w:color w:val="000000"/>
    </w:rPr>
  </w:style>
  <w:style w:type="character" w:customStyle="1" w:styleId="apple-tab-span">
    <w:name w:val="apple-tab-span"/>
    <w:basedOn w:val="DefaultParagraphFont"/>
    <w:rsid w:val="00DC3697"/>
  </w:style>
  <w:style w:type="character" w:customStyle="1" w:styleId="fontstyle01">
    <w:name w:val="fontstyle01"/>
    <w:basedOn w:val="DefaultParagraphFont"/>
    <w:rsid w:val="00905367"/>
    <w:rPr>
      <w:rFonts w:ascii="PalatinoLTStd-Roman" w:hAnsi="PalatinoLTStd-Roman" w:hint="default"/>
      <w:b w:val="0"/>
      <w:bCs w:val="0"/>
      <w:i w:val="0"/>
      <w:iCs w:val="0"/>
      <w:color w:val="000000"/>
      <w:sz w:val="32"/>
      <w:szCs w:val="32"/>
    </w:rPr>
  </w:style>
  <w:style w:type="character" w:customStyle="1" w:styleId="fontstyle41">
    <w:name w:val="fontstyle41"/>
    <w:basedOn w:val="DefaultParagraphFont"/>
    <w:rsid w:val="00905367"/>
    <w:rPr>
      <w:rFonts w:ascii="PalatinoLTStd-Bold" w:hAnsi="PalatinoLTStd-Bold" w:hint="default"/>
      <w:b/>
      <w:bCs/>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4644">
      <w:bodyDiv w:val="1"/>
      <w:marLeft w:val="0"/>
      <w:marRight w:val="0"/>
      <w:marTop w:val="0"/>
      <w:marBottom w:val="0"/>
      <w:divBdr>
        <w:top w:val="none" w:sz="0" w:space="0" w:color="auto"/>
        <w:left w:val="none" w:sz="0" w:space="0" w:color="auto"/>
        <w:bottom w:val="none" w:sz="0" w:space="0" w:color="auto"/>
        <w:right w:val="none" w:sz="0" w:space="0" w:color="auto"/>
      </w:divBdr>
    </w:div>
    <w:div w:id="159031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1E3E-561E-4541-A677-3DCC1C0E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31</Pages>
  <Words>13473</Words>
  <Characters>76799</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dc:creator>
  <cp:lastModifiedBy>Huỳnh Ngọc Thắng</cp:lastModifiedBy>
  <cp:revision>6</cp:revision>
  <dcterms:created xsi:type="dcterms:W3CDTF">2016-11-16T09:28:00Z</dcterms:created>
  <dcterms:modified xsi:type="dcterms:W3CDTF">2016-11-16T13:36:00Z</dcterms:modified>
</cp:coreProperties>
</file>